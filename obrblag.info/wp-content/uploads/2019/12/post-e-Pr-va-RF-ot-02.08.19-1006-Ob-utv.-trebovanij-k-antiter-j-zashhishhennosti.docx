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F6" w:rsidRPr="00802FF6" w:rsidRDefault="00802FF6" w:rsidP="00802FF6">
      <w:pPr>
        <w:spacing w:after="0" w:line="0" w:lineRule="auto"/>
        <w:rPr>
          <w:ins w:id="0" w:author="Unknown"/>
          <w:rFonts w:ascii="Arial" w:eastAsia="Times New Roman" w:hAnsi="Arial" w:cs="Arial"/>
          <w:color w:val="333333"/>
          <w:sz w:val="21"/>
          <w:szCs w:val="21"/>
          <w:lang w:eastAsia="ru-RU"/>
        </w:rPr>
      </w:pPr>
    </w:p>
    <w:p w:rsidR="00802FF6" w:rsidRPr="00802FF6" w:rsidRDefault="00802FF6" w:rsidP="00802FF6">
      <w:pPr>
        <w:spacing w:after="0" w:line="0" w:lineRule="auto"/>
        <w:rPr>
          <w:ins w:id="1" w:author="Unknown"/>
          <w:rFonts w:ascii="Arial" w:eastAsia="Times New Roman" w:hAnsi="Arial" w:cs="Arial"/>
          <w:color w:val="333333"/>
          <w:sz w:val="21"/>
          <w:szCs w:val="21"/>
          <w:lang w:eastAsia="ru-RU"/>
        </w:rPr>
      </w:pPr>
      <w:ins w:id="2" w:author="Unknown">
        <w:r w:rsidRPr="00802FF6">
          <w:rPr>
            <w:rFonts w:ascii="Arial" w:eastAsia="Times New Roman" w:hAnsi="Arial" w:cs="Arial"/>
            <w:noProof/>
            <w:color w:val="333333"/>
            <w:sz w:val="21"/>
            <w:szCs w:val="21"/>
            <w:lang w:eastAsia="ru-RU"/>
          </w:rPr>
          <w:drawing>
            <wp:inline distT="0" distB="0" distL="0" distR="0" wp14:anchorId="1CF53E01" wp14:editId="33354D9C">
              <wp:extent cx="9525" cy="9525"/>
              <wp:effectExtent l="0" t="0" r="0" b="0"/>
              <wp:docPr id="8" name="Рисунок 2" descr="https://trader.garant.ru/www/delivery/lg.php?bannerid=1537&amp;campaignid=196&amp;zoneid=23&amp;loc=https%3A%2F%2Fwww.garant.ru%2Fproducts%2Fipo%2Fprime%2Fdoc%2F72485152%2F&amp;referer=https%3A%2F%2Fyandex.ru%2F&amp;cb=78fee80a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der.garant.ru/www/delivery/lg.php?bannerid=1537&amp;campaignid=196&amp;zoneid=23&amp;loc=https%3A%2F%2Fwww.garant.ru%2Fproducts%2Fipo%2Fprime%2Fdoc%2F72485152%2F&amp;referer=https%3A%2F%2Fyandex.ru%2F&amp;cb=78fee80af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ins>
    </w:p>
    <w:p w:rsidR="00802FF6" w:rsidRPr="00802FF6" w:rsidRDefault="00802FF6" w:rsidP="00802FF6">
      <w:pPr>
        <w:spacing w:line="0" w:lineRule="auto"/>
        <w:rPr>
          <w:rFonts w:ascii="Arial" w:eastAsia="Times New Roman" w:hAnsi="Arial" w:cs="Arial"/>
          <w:color w:val="333333"/>
          <w:sz w:val="21"/>
          <w:szCs w:val="21"/>
          <w:lang w:val="en-US" w:eastAsia="ru-RU"/>
        </w:rPr>
      </w:pPr>
      <w:r w:rsidRPr="00802FF6">
        <w:rPr>
          <w:rFonts w:ascii="Arial" w:eastAsia="Times New Roman" w:hAnsi="Arial" w:cs="Arial"/>
          <w:color w:val="333333"/>
          <w:sz w:val="21"/>
          <w:szCs w:val="21"/>
          <w:lang w:val="en-US" w:eastAsia="ru-RU"/>
        </w:rPr>
        <w:t>&lt;a target='_blank' href='https://trader.garant.ru/www/delivery/ck.php</w:t>
      </w:r>
      <w:proofErr w:type="gramStart"/>
      <w:r w:rsidRPr="00802FF6">
        <w:rPr>
          <w:rFonts w:ascii="Arial" w:eastAsia="Times New Roman" w:hAnsi="Arial" w:cs="Arial"/>
          <w:color w:val="333333"/>
          <w:sz w:val="21"/>
          <w:szCs w:val="21"/>
          <w:lang w:val="en-US" w:eastAsia="ru-RU"/>
        </w:rPr>
        <w:t>?n</w:t>
      </w:r>
      <w:proofErr w:type="gramEnd"/>
      <w:r w:rsidRPr="00802FF6">
        <w:rPr>
          <w:rFonts w:ascii="Arial" w:eastAsia="Times New Roman" w:hAnsi="Arial" w:cs="Arial"/>
          <w:color w:val="333333"/>
          <w:sz w:val="21"/>
          <w:szCs w:val="21"/>
          <w:lang w:val="en-US" w:eastAsia="ru-RU"/>
        </w:rPr>
        <w:t>=IZQUlOP5b2'&gt; &lt;</w:t>
      </w:r>
      <w:proofErr w:type="spellStart"/>
      <w:r w:rsidRPr="00802FF6">
        <w:rPr>
          <w:rFonts w:ascii="Arial" w:eastAsia="Times New Roman" w:hAnsi="Arial" w:cs="Arial"/>
          <w:color w:val="333333"/>
          <w:sz w:val="21"/>
          <w:szCs w:val="21"/>
          <w:lang w:val="en-US" w:eastAsia="ru-RU"/>
        </w:rPr>
        <w:t>img</w:t>
      </w:r>
      <w:proofErr w:type="spellEnd"/>
      <w:r w:rsidRPr="00802FF6">
        <w:rPr>
          <w:rFonts w:ascii="Arial" w:eastAsia="Times New Roman" w:hAnsi="Arial" w:cs="Arial"/>
          <w:color w:val="333333"/>
          <w:sz w:val="21"/>
          <w:szCs w:val="21"/>
          <w:lang w:val="en-US" w:eastAsia="ru-RU"/>
        </w:rPr>
        <w:t xml:space="preserve"> border='0' alt='' src='https://trader.garant.ru/www/delivery/avw.php?zoneid=23&amp;amp;n=IZQUlOP5b2' /&gt; &lt;/a&gt; </w:t>
      </w:r>
    </w:p>
    <w:p w:rsidR="00802FF6" w:rsidRPr="00802FF6" w:rsidRDefault="00802FF6" w:rsidP="00802FF6">
      <w:pPr>
        <w:spacing w:after="255" w:line="300" w:lineRule="atLeast"/>
        <w:jc w:val="both"/>
        <w:outlineLvl w:val="2"/>
        <w:rPr>
          <w:rFonts w:ascii="Times New Roman" w:eastAsia="Times New Roman" w:hAnsi="Times New Roman" w:cs="Times New Roman"/>
          <w:b/>
          <w:bCs/>
          <w:color w:val="4D4D4D"/>
          <w:sz w:val="26"/>
          <w:szCs w:val="26"/>
          <w:lang w:eastAsia="ru-RU"/>
        </w:rPr>
      </w:pPr>
      <w:r w:rsidRPr="00802FF6">
        <w:rPr>
          <w:rFonts w:ascii="Times New Roman" w:eastAsia="Times New Roman" w:hAnsi="Times New Roman" w:cs="Times New Roman"/>
          <w:b/>
          <w:bCs/>
          <w:color w:val="4D4D4D"/>
          <w:sz w:val="26"/>
          <w:szCs w:val="26"/>
          <w:lang w:eastAsia="ru-RU"/>
        </w:rPr>
        <w:t>Постановление Правительства РФ от 2 августа 2019 г. № 1006 “Об утверждении требований к антитеррористической защищенности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 и формы паспорта безопасности этих объектов (территорий)” (не вступило в силу)</w:t>
      </w:r>
    </w:p>
    <w:p w:rsidR="00802FF6" w:rsidRPr="00802FF6" w:rsidRDefault="00802FF6" w:rsidP="00802FF6">
      <w:pPr>
        <w:spacing w:line="255"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12 августа 2019</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bookmarkStart w:id="3" w:name="0"/>
      <w:bookmarkEnd w:id="3"/>
      <w:r w:rsidRPr="00802FF6">
        <w:rPr>
          <w:rFonts w:ascii="Times New Roman" w:eastAsia="Times New Roman" w:hAnsi="Times New Roman" w:cs="Times New Roman"/>
          <w:color w:val="333333"/>
          <w:sz w:val="26"/>
          <w:szCs w:val="26"/>
          <w:lang w:eastAsia="ru-RU"/>
        </w:rPr>
        <w:t>В соответствии с пунктом 4 части 2 статьи 5 Федерального закона "О противодействии терроризму" Правительство Российской Федерации постановляет:</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Утвердить прилагаемые:</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hyperlink r:id="rId6" w:anchor="1000" w:history="1">
        <w:r w:rsidRPr="00802FF6">
          <w:rPr>
            <w:rFonts w:ascii="Times New Roman" w:eastAsia="Times New Roman" w:hAnsi="Times New Roman" w:cs="Times New Roman"/>
            <w:color w:val="808080"/>
            <w:sz w:val="26"/>
            <w:szCs w:val="26"/>
            <w:u w:val="single"/>
            <w:bdr w:val="none" w:sz="0" w:space="0" w:color="auto" w:frame="1"/>
            <w:lang w:eastAsia="ru-RU"/>
          </w:rPr>
          <w:t>требования</w:t>
        </w:r>
      </w:hyperlink>
      <w:r w:rsidRPr="00802FF6">
        <w:rPr>
          <w:rFonts w:ascii="Times New Roman" w:eastAsia="Times New Roman" w:hAnsi="Times New Roman" w:cs="Times New Roman"/>
          <w:color w:val="333333"/>
          <w:sz w:val="26"/>
          <w:szCs w:val="26"/>
          <w:lang w:eastAsia="ru-RU"/>
        </w:rPr>
        <w:t xml:space="preserve"> к антитеррористической защищенности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hyperlink r:id="rId7" w:anchor="2000" w:history="1">
        <w:r w:rsidRPr="00802FF6">
          <w:rPr>
            <w:rFonts w:ascii="Times New Roman" w:eastAsia="Times New Roman" w:hAnsi="Times New Roman" w:cs="Times New Roman"/>
            <w:color w:val="808080"/>
            <w:sz w:val="26"/>
            <w:szCs w:val="26"/>
            <w:u w:val="single"/>
            <w:bdr w:val="none" w:sz="0" w:space="0" w:color="auto" w:frame="1"/>
            <w:lang w:eastAsia="ru-RU"/>
          </w:rPr>
          <w:t>форму</w:t>
        </w:r>
      </w:hyperlink>
      <w:r w:rsidRPr="00802FF6">
        <w:rPr>
          <w:rFonts w:ascii="Times New Roman" w:eastAsia="Times New Roman" w:hAnsi="Times New Roman" w:cs="Times New Roman"/>
          <w:color w:val="333333"/>
          <w:sz w:val="26"/>
          <w:szCs w:val="26"/>
          <w:lang w:eastAsia="ru-RU"/>
        </w:rPr>
        <w:t xml:space="preserve"> паспорта безопасности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w:t>
      </w:r>
    </w:p>
    <w:tbl>
      <w:tblPr>
        <w:tblW w:w="5076" w:type="pct"/>
        <w:tblCellMar>
          <w:top w:w="15" w:type="dxa"/>
          <w:left w:w="15" w:type="dxa"/>
          <w:bottom w:w="15" w:type="dxa"/>
          <w:right w:w="15" w:type="dxa"/>
        </w:tblCellMar>
        <w:tblLook w:val="04A0" w:firstRow="1" w:lastRow="0" w:firstColumn="1" w:lastColumn="0" w:noHBand="0" w:noVBand="1"/>
      </w:tblPr>
      <w:tblGrid>
        <w:gridCol w:w="5955"/>
        <w:gridCol w:w="3542"/>
      </w:tblGrid>
      <w:tr w:rsidR="00802FF6" w:rsidRPr="00802FF6" w:rsidTr="00802FF6">
        <w:tc>
          <w:tcPr>
            <w:tcW w:w="3135" w:type="pct"/>
            <w:hideMark/>
          </w:tcPr>
          <w:p w:rsidR="00802FF6" w:rsidRPr="00802FF6" w:rsidRDefault="00802FF6" w:rsidP="00802FF6">
            <w:pPr>
              <w:spacing w:after="0" w:line="240" w:lineRule="auto"/>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Председатель </w:t>
            </w:r>
            <w:proofErr w:type="gramStart"/>
            <w:r w:rsidRPr="00802FF6">
              <w:rPr>
                <w:rFonts w:ascii="Times New Roman" w:eastAsia="Times New Roman" w:hAnsi="Times New Roman" w:cs="Times New Roman"/>
                <w:color w:val="333333"/>
                <w:sz w:val="26"/>
                <w:szCs w:val="26"/>
                <w:lang w:eastAsia="ru-RU"/>
              </w:rPr>
              <w:t>Правительства  Российской</w:t>
            </w:r>
            <w:proofErr w:type="gramEnd"/>
            <w:r w:rsidRPr="00802FF6">
              <w:rPr>
                <w:rFonts w:ascii="Times New Roman" w:eastAsia="Times New Roman" w:hAnsi="Times New Roman" w:cs="Times New Roman"/>
                <w:color w:val="333333"/>
                <w:sz w:val="26"/>
                <w:szCs w:val="26"/>
                <w:lang w:eastAsia="ru-RU"/>
              </w:rPr>
              <w:t xml:space="preserve"> Федерации </w:t>
            </w:r>
          </w:p>
        </w:tc>
        <w:tc>
          <w:tcPr>
            <w:tcW w:w="1865" w:type="pct"/>
            <w:hideMark/>
          </w:tcPr>
          <w:p w:rsidR="00802FF6" w:rsidRPr="00802FF6" w:rsidRDefault="00802FF6" w:rsidP="00802FF6">
            <w:pPr>
              <w:spacing w:after="0" w:line="240" w:lineRule="auto"/>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Д. Медведев </w:t>
            </w:r>
          </w:p>
        </w:tc>
      </w:tr>
    </w:tbl>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УТВЕРЖДЕНЫ</w:t>
      </w:r>
      <w:r w:rsidRPr="00802FF6">
        <w:rPr>
          <w:rFonts w:ascii="Times New Roman" w:eastAsia="Times New Roman" w:hAnsi="Times New Roman" w:cs="Times New Roman"/>
          <w:color w:val="333333"/>
          <w:sz w:val="26"/>
          <w:szCs w:val="26"/>
          <w:lang w:eastAsia="ru-RU"/>
        </w:rPr>
        <w:br/>
      </w:r>
      <w:hyperlink r:id="rId8" w:anchor="0" w:history="1">
        <w:r w:rsidRPr="00802FF6">
          <w:rPr>
            <w:rFonts w:ascii="Times New Roman" w:eastAsia="Times New Roman" w:hAnsi="Times New Roman" w:cs="Times New Roman"/>
            <w:color w:val="808080"/>
            <w:sz w:val="26"/>
            <w:szCs w:val="26"/>
            <w:u w:val="single"/>
            <w:bdr w:val="none" w:sz="0" w:space="0" w:color="auto" w:frame="1"/>
            <w:lang w:eastAsia="ru-RU"/>
          </w:rPr>
          <w:t>постановлением</w:t>
        </w:r>
      </w:hyperlink>
      <w:r w:rsidRPr="00802FF6">
        <w:rPr>
          <w:rFonts w:ascii="Times New Roman" w:eastAsia="Times New Roman" w:hAnsi="Times New Roman" w:cs="Times New Roman"/>
          <w:color w:val="333333"/>
          <w:sz w:val="26"/>
          <w:szCs w:val="26"/>
          <w:lang w:eastAsia="ru-RU"/>
        </w:rPr>
        <w:t xml:space="preserve"> </w:t>
      </w:r>
      <w:proofErr w:type="gramStart"/>
      <w:r w:rsidRPr="00802FF6">
        <w:rPr>
          <w:rFonts w:ascii="Times New Roman" w:eastAsia="Times New Roman" w:hAnsi="Times New Roman" w:cs="Times New Roman"/>
          <w:color w:val="333333"/>
          <w:sz w:val="26"/>
          <w:szCs w:val="26"/>
          <w:lang w:eastAsia="ru-RU"/>
        </w:rPr>
        <w:t>Правительства  Российской</w:t>
      </w:r>
      <w:proofErr w:type="gramEnd"/>
      <w:r w:rsidRPr="00802FF6">
        <w:rPr>
          <w:rFonts w:ascii="Times New Roman" w:eastAsia="Times New Roman" w:hAnsi="Times New Roman" w:cs="Times New Roman"/>
          <w:color w:val="333333"/>
          <w:sz w:val="26"/>
          <w:szCs w:val="26"/>
          <w:lang w:eastAsia="ru-RU"/>
        </w:rPr>
        <w:t xml:space="preserve"> Федерации   от 2 августа 2019 г. № 1006</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Требования</w:t>
      </w:r>
      <w:r w:rsidRPr="00802FF6">
        <w:rPr>
          <w:rFonts w:ascii="Times New Roman" w:eastAsia="Times New Roman" w:hAnsi="Times New Roman" w:cs="Times New Roman"/>
          <w:b/>
          <w:bCs/>
          <w:color w:val="333333"/>
          <w:sz w:val="26"/>
          <w:szCs w:val="26"/>
          <w:lang w:eastAsia="ru-RU"/>
        </w:rPr>
        <w:br/>
        <w:t>к антитеррористической защищенности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I. Общие положения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 Настоящие требования устанавливают обязательные для выполнения организационные, инженерно-технические, правовые и иные мероприятия по обеспечению антитеррористической защищенности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 (далее - объект (территория).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 Для целей настоящих требований под объектами (территориями) понимаются комплексы технологически и технически связанных между собой зданий (строений, сооружений) и систем, имеющих общую прилегающую территорию и (или) внешние границы, отдельные здания (строения, сооружения), обособленные помещения или группы помещений, правообладателями которых являются Министерство просвещения Российской Федерации, организации, подведомственные Министерству просвещения Российской Федерации, органы исполнительной власти субъектов Российской Федерации и органы местного самоуправления, осуществляющие управление в сфере образования, организации, находящиеся в ведении органов исполнительной власти субъектов Российской Федерации, органов местного самоуправления, осуществляющих управление в сфере образования, и иные организации, осуществляющие деятельность в сфере деятельности Министерства просвещения Российской Федерации (далее - органы (организации), являющиеся правообладателями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 Настоящие требования не распространяются: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на объекты (территории), подлежащие обязательной охране войсками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на важные государственные объекты, специальные грузы, сооружения на коммуникациях, подлежащие охране войсками национальной гвардии Российской Федерации, в части их оборудования инженерно-техническими средствами охраны, порядка контроля за оборудованием и эксплуатацией указанных инженерно-технических средств охраны;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на объекты (территории), требования к антитеррористической защищенности которых утверждены иными актами Правительства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4. Перечни объектов (территорий), подлежащих антитеррористической защите, определяются: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Министерством просвещения Российской Федерации - в отношении объектов (территорий), правообладателем которых является Министерство просвещения Российской Федерации, а также в отношении подведомственных Министерству просвещения Российской Федерации организаций;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органами исполнительной власти субъектов Российской Федерации, </w:t>
      </w:r>
      <w:r w:rsidRPr="00802FF6">
        <w:rPr>
          <w:rFonts w:ascii="Times New Roman" w:eastAsia="Times New Roman" w:hAnsi="Times New Roman" w:cs="Times New Roman"/>
          <w:b/>
          <w:color w:val="333333"/>
          <w:sz w:val="26"/>
          <w:szCs w:val="26"/>
          <w:lang w:eastAsia="ru-RU"/>
        </w:rPr>
        <w:t>органами местного самоуправления, осуществляющими управление в сфере образования Российской Федерации, - в отношении объектов (территорий), правообладателями которых они являются, а также организаций, находящихся в их ведении, осуществляющих деятельность в сфере образования.</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Перечни объектов (территорий), подлежащих антитеррористической защите, являются документами, содержащими служебную информацию ограниченного распространения, и имеют пометку "Для служебного пользования", если им не присваивается в соответствии с законодательством Российской Федерации гриф секретности.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5. Ответственность за обеспечение антитеррористической защищенности объектов (территорий) возлагается на руководителей органов (организаций), являющихся правообладателями объектов (территорий), а также на должностных лиц, осуществляющих непосредственное руководство деятельностью работников на объектах (территориях).</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II. Категорирование объектов и порядок его проведения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6. В целях установления дифференцированных требований к обеспечению антитеррористической защищенности объектов (территорий) с учетом степени угрозы совершения террористического акта и возможных последствий его совершения и на основании оценки состояния защищенности объектов (территорий), их значимости для инфраструктуры и жизнеобеспечения и степени потенциальной опасности совершения террористического акта проводится категорирование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Категорирование осуществляется в отношении функционирующих (эксплуатируемых) объектов (территорий) при вводе объектов в эксплуатацию, а также в случае изменения характеристик объектов (территорий), которые могут повлиять на изменение ранее присвоенной им категории опасности.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7. Степень угрозы совершения террористического акта определяется на основании количественных показателей государственных статистических данных о совершенных и предотвращенных за последние 12 месяцев террористических актах на территории субъекта Российской Федерации, а также на основании сведений о возможных угрозах совершения террористического акта в районе расположения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Возможные последствия совершения террористического акта на объекте (территории) определяются на основании прогнозных показателей о количестве людей, которые могут погибнуть или получить вред здоровью (далее - пострадавшие), о возможном материальном ущербе и ущербе окружающей природной среде.</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Прогнозный показатель количества пострадавших в результате возможных последствий совершения террористического акта на объекте (территории) принимается равным максимальному количеству единовременно пребывающих людей на объекте (территории) в рабочие дни.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Прогнозный показатель возможного материального ущерба в результате возможных последствий совершения террористического акта на объекте (территории) принимается равным балансовой стоимости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8. Для проведения категорирования объекта (территории) по решению руководителя органа (организации), являющегося правообладателем объекта (территории), создается комиссия по обследованию и категорированию объекта (территории) (далее - комиссия):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в отношении функционирующего (эксплуатируемого) объекта (территории) - в течение 2 месяцев со дня утверждения настоящих требований;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при вводе в эксплуатацию нового объекта (территории) - в течение 3 месяцев со дня окончания мероприятий по его вводу в эксплуатацию.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9. Работа комиссии осуществляется в срок, не превышающий 30 рабочих дней со дня создания комиссии.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10. В состав комиссии включаются руководитель органа (организации), являющегося правообладателем объекта (территории), работники органа (организации), являющегося правообладателем объекта (территории), а также представители территориального органа безопасности, территориального органа Федеральной службы войск национальной гвардии Российской Федерации или подразделения вневедомственной охраны войск национальной гвардии Российской Федерации, территориального органа Министерства Российской Федерации по делам гражданской обороны, чрезвычайным ситуациям и ликвидации последствий стихийных бедствий (по согласованию).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К работе комиссии могут привлекаться эксперты из числа работников специализированных организаций, имеющих право осуществлять экспертизу безопасности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Комиссию возглавляет руководитель органа (организации), являющегося правообладателем объекта (территории), или уполномоченное им лицо (далее - председатель комиссии).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11. Комиссия в ходе своей работы: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проводит обследование объекта (территории) на предмет состояния его антитеррористической защищенности;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изучает конструктивные и технические характеристики объекта (территории), организацию его функционирования, действующие меры по обеспечению безопасного функционирования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определяет степень угрозы совершения террористического акта на объекте (территории) и возможные последствия его совершения;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выявляет потенциально опасные участки объекта (территории), совершение террористического акта на которых может привести к возникновению чрезвычайной ситуации с опасными социально-экономическими последствиями, и (или) уязвимые места и критические элементы объекта (территории), совершение террористического акта на которых может привести к прекращению функционирования объекта (территории) в целом, его повреждению или аварии на нем;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определяет категорию объекта (территории) или подтверждает (изменяет) ранее присвоенную категорию;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определяет перечень необходимых мероприятий по обеспечению антитеррористической защищенности объекта (территории) с учетом категории объекта (территории), а также сроки осуществления указанных мероприятий с учетом объема планируемых работ и планирования финансирования мероприятий на 2 финансовых года, следующих за текущим финансовым годом.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12. В качестве критических элементов объекта (территории) рассматриваются: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зоны, конструктивные и технологические элементы объекта (территории), в том числе зданий, инженерных сооружений и коммуникаций;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элементы систем, узлы оборудования или устройств потенциально опасных установок на объекте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места использования или хранения опасных веществ и материалов на объекте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другие системы, элементы и коммуникации объекта (территории), необходимость защиты которых выявлена в процессе анализа их уязвимости.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13. Устанавливаются следующие категории опасности объектов (территорий) в зависимости от наличия приведенных критериев категорирования: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объекты (территории) первой категории опасности: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расположенные на территории субъекта Российской Федерации, в котором в течение последних 12 месяцев совершено (предпринято попыток к совершению) 5 и более террористических актов;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в результате совершения террористического акта на которых прогнозируемое количество пострадавших составляет более 1100 человек;</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в результате совершения террористического акта на которых прогнозируемый размер материального ущерба и ущерба окружающей природной среде составляет более 300 млн. рублей;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б</w:t>
      </w:r>
      <w:r w:rsidRPr="00802FF6">
        <w:rPr>
          <w:rFonts w:ascii="Times New Roman" w:eastAsia="Times New Roman" w:hAnsi="Times New Roman" w:cs="Times New Roman"/>
          <w:b/>
          <w:color w:val="333333"/>
          <w:sz w:val="26"/>
          <w:szCs w:val="26"/>
          <w:lang w:eastAsia="ru-RU"/>
        </w:rPr>
        <w:t>) объекты (территории) второй категории опасности: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расположенные на территории субъекта Российской Федерации, в котором в течение последних 12 месяцев совершено (предпринято попыток к совершению) от 3 до 4 террористических актов;</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в результате совершения террористического акта на которых прогнозируемое количество пострадавших составляет от 801 до 1100 человек;</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в результате совершения террористического акта на которых прогнозируемый размер материального ущерба и ущерба окружающей природной среде составляет свыше 150 млн. рублей и не превышает 300 млн. рублей;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в) объекты (территории) третьей категории опасности: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расположенные на территории субъекта Российской Федерации, в котором в течение последних 12 месяцев совершено (предпринято попыток к совершению) от 1 до 2 террористических актов;</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в результате совершения террористического акта на которых прогнозируемое количество пострадавших составляет от 100 до 800 человек;</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объекты (территории), в результате совершения террористического акта на которых прогнозируемый размер материального ущерба и ущерба окружающей природной среде составляет от 15 до 150 млн. рублей;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объекты (территории) четвертой категории опасности: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расположенные на территории субъекта Российской Федерации, в котором в течение последних 12 месяцев не зафиксировано совершения (попыток к совершению) террористических актов;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в результате совершения террористического акта на которых прогнозируемое количество пострадавших составляет менее 100 человек;</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объекты (территории), в результате совершения террористического акта на которых прогнозируемый размер материального ущерба и ущерба окружающей природной среде составляет менее 15 млн. рублей.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14. Всем объектам (территориям) присваивается категория опасности, соответствующая наивысшему количественному показателю любого из критериев категорирования, указанных в </w:t>
      </w:r>
      <w:hyperlink r:id="rId9" w:anchor="1013" w:history="1">
        <w:r w:rsidRPr="00802FF6">
          <w:rPr>
            <w:rFonts w:ascii="Times New Roman" w:eastAsia="Times New Roman" w:hAnsi="Times New Roman" w:cs="Times New Roman"/>
            <w:color w:val="808080"/>
            <w:sz w:val="26"/>
            <w:szCs w:val="26"/>
            <w:u w:val="single"/>
            <w:bdr w:val="none" w:sz="0" w:space="0" w:color="auto" w:frame="1"/>
            <w:lang w:eastAsia="ru-RU"/>
          </w:rPr>
          <w:t>пункте 13</w:t>
        </w:r>
      </w:hyperlink>
      <w:r w:rsidRPr="00802FF6">
        <w:rPr>
          <w:rFonts w:ascii="Times New Roman" w:eastAsia="Times New Roman" w:hAnsi="Times New Roman" w:cs="Times New Roman"/>
          <w:color w:val="333333"/>
          <w:sz w:val="26"/>
          <w:szCs w:val="26"/>
          <w:lang w:eastAsia="ru-RU"/>
        </w:rPr>
        <w:t xml:space="preserve"> настоящих требований.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15. </w:t>
      </w:r>
      <w:r w:rsidRPr="00802FF6">
        <w:rPr>
          <w:rFonts w:ascii="Times New Roman" w:eastAsia="Times New Roman" w:hAnsi="Times New Roman" w:cs="Times New Roman"/>
          <w:b/>
          <w:color w:val="333333"/>
          <w:sz w:val="26"/>
          <w:szCs w:val="26"/>
          <w:lang w:eastAsia="ru-RU"/>
        </w:rPr>
        <w:t>Результаты работы комиссии оформляются актом обследования и категорирования объекта (территории), который подписывается всеми членами комиссии и утверждается председателем комиссии не позднее последнего дня работы комиссии.</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 xml:space="preserve">Акт обследования и категорирования объекта (территории) составляется в 2 экземплярах и является основанием для разработки, а также неотъемлемой частью </w:t>
      </w:r>
      <w:hyperlink r:id="rId10" w:anchor="2000" w:history="1">
        <w:r w:rsidRPr="00802FF6">
          <w:rPr>
            <w:rFonts w:ascii="Times New Roman" w:eastAsia="Times New Roman" w:hAnsi="Times New Roman" w:cs="Times New Roman"/>
            <w:b/>
            <w:color w:val="808080"/>
            <w:sz w:val="26"/>
            <w:szCs w:val="26"/>
            <w:u w:val="single"/>
            <w:bdr w:val="none" w:sz="0" w:space="0" w:color="auto" w:frame="1"/>
            <w:lang w:eastAsia="ru-RU"/>
          </w:rPr>
          <w:t>паспорта</w:t>
        </w:r>
      </w:hyperlink>
      <w:r w:rsidRPr="00802FF6">
        <w:rPr>
          <w:rFonts w:ascii="Times New Roman" w:eastAsia="Times New Roman" w:hAnsi="Times New Roman" w:cs="Times New Roman"/>
          <w:b/>
          <w:color w:val="333333"/>
          <w:sz w:val="26"/>
          <w:szCs w:val="26"/>
          <w:lang w:eastAsia="ru-RU"/>
        </w:rPr>
        <w:t xml:space="preserve"> безопасности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случае возникновения в ходе составления указанного акта разногласий между членами комиссии решение принимается в форме голосования простым большинством голосов. В случае равенства голосов решение принимается председателем комиссии. Члены комиссии, не согласные с принятым решением, подписывают акт обследования и категорирования объекта (территории), при этом их особое мнение приобщается к акту обследования и категорирования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16. Служебная информация о состоянии антитеррористической защищенности объекта (территории), содержащаяся в акте обследования и категорирования объекта (территории), и принимаемых мерах по ее усилению является служебной информацией ограниченного распространения и подлежит защите в соответствии с законодательством Российской Федерации.</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III. Мероприятия по обеспечению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17. Антитеррористическая защищенность объектов (территорий) обеспечивается путем осуществления комплекса мер, направленных: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на воспрепятствование неправомерному проникновению на объекты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б) на выявление </w:t>
      </w:r>
      <w:proofErr w:type="gramStart"/>
      <w:r w:rsidRPr="00802FF6">
        <w:rPr>
          <w:rFonts w:ascii="Times New Roman" w:eastAsia="Times New Roman" w:hAnsi="Times New Roman" w:cs="Times New Roman"/>
          <w:color w:val="333333"/>
          <w:sz w:val="26"/>
          <w:szCs w:val="26"/>
          <w:lang w:eastAsia="ru-RU"/>
        </w:rPr>
        <w:t>нарушителей</w:t>
      </w:r>
      <w:proofErr w:type="gramEnd"/>
      <w:r w:rsidRPr="00802FF6">
        <w:rPr>
          <w:rFonts w:ascii="Times New Roman" w:eastAsia="Times New Roman" w:hAnsi="Times New Roman" w:cs="Times New Roman"/>
          <w:color w:val="333333"/>
          <w:sz w:val="26"/>
          <w:szCs w:val="26"/>
          <w:lang w:eastAsia="ru-RU"/>
        </w:rPr>
        <w:t xml:space="preserve"> установленных на объектах (территориях)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и (или) признаков подготовки или совершения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на пресечение попыток совершения террористических актов на объектах (территориях);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на минимизацию возможных последствий совершения террористических актов на объектах (территориях) и ликвидацию угрозы их совершения;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на обеспечение защиты служебной информации ограниченного распространения, содержащейся в паспорте безопасности и иных документах объектов (территорий), в том числе служебной информации ограниченного распространения о принимаемых мерах по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на выявление и предотвращение несанкционированного проноса (провоза) и применения на объекте (территории) токсичных химикатов, отравляющих веществ и патогенных биологических агентов, в том числе при их получении посредством почтовых отправлений.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18. Воспрепятствование неправомерному проникновению на объекты (территории) достигается посредством: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разработки и реализации комплекса мер по предупреждению, выявлению и устранению причин неправомерного проникновения на объекты (территории), локализации и нейтрализации последствий их проявления;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б) организации и обеспечения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контроля их функционирования;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своевременного предупреждения, выявления и пресечения действий лиц, направленных на совершение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обеспечения охраны объектов (территорий) и оснащения объектов (территорий) инженерно-техническими средствами и системами охраны;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заключения договоров аренды, безвозмездного пользования и иных договоров пользования имуществом с обязательным включением пунктов, дающих право должностным лицам, осуществляющим руководство деятельностью работников объектов (территорий), контролировать целевое использование арендуемых (используемых) площадей с возможностью расторжения указанных договоров при нецелевом использовании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организации обеспечения информационной безопасности, разработки и реализации мер, исключающих несанкционированный доступ к информационным ресурсам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ж) осуществления контроля за выполнением мероприятий по обеспечению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з) организации индивидуальной работы с работниками объектов (территорий) по вопросам противодействия идеологии терроризма и экстремизма в образовательной деятельности.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19. Выявление </w:t>
      </w:r>
      <w:proofErr w:type="gramStart"/>
      <w:r w:rsidRPr="00802FF6">
        <w:rPr>
          <w:rFonts w:ascii="Times New Roman" w:eastAsia="Times New Roman" w:hAnsi="Times New Roman" w:cs="Times New Roman"/>
          <w:color w:val="333333"/>
          <w:sz w:val="26"/>
          <w:szCs w:val="26"/>
          <w:lang w:eastAsia="ru-RU"/>
        </w:rPr>
        <w:t>потенциальных нарушителей</w:t>
      </w:r>
      <w:proofErr w:type="gramEnd"/>
      <w:r w:rsidRPr="00802FF6">
        <w:rPr>
          <w:rFonts w:ascii="Times New Roman" w:eastAsia="Times New Roman" w:hAnsi="Times New Roman" w:cs="Times New Roman"/>
          <w:color w:val="333333"/>
          <w:sz w:val="26"/>
          <w:szCs w:val="26"/>
          <w:lang w:eastAsia="ru-RU"/>
        </w:rPr>
        <w:t xml:space="preserve"> установленных на объектах (территориях)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и (или) признаков подготовки или совершения террористического акта обеспечивается путем: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а) неукоснительного соблюдения на объектах (территориях)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периодической проверки зданий (строений, сооружений), а также уязвимых мест и критических элементов объектов (территорий), систем подземных коммуникаций, стоянок автомобильного транспорта;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в) принятия к нарушителям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мер ответственности, предусмотренных законодательством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исключения бесконтрольного пребывания на объектах (территориях) посторонних лиц и нахождения транспортных средств;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поддержания в исправном состоянии инженерно-технических средств и систем охраны, оснащения бесперебойной и устойчивой связью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сбора, обобщения и анализа выявленных фактов скрытого наблюдения, фото- и видеосъемки объектов (территорий) неизвестными лицами, провокаций сотрудников организаций, обеспечивающих охрану объектов (территорий), на неправомерные действия, проникновения посторонних лиц на объекты (территории), беспричинного размещения посторонними лицами вблизи объектов (территорий) вещей и транспортных средств;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ж) контроля за состоянием систем подземных коммуникаций, стоянок транспорта, складских помещений;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з) поддержания постоянного взаимодействия с территориальными органами безопасности, территориальными органами Министерства внутренних дел Российской Федерации и территориальными органами Федеральной службы войск национальной гвардии Российской Федерации (подразделениями вневедомственной охраны войск национальной гвардии Российской Федерации) по вопросам противодействия терроризму и экстремизму;</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и) своевременного информирования правоохранительных органов о ставших известными фактах незаконного приобретения лицами, посещающими объект (территорию), оружия, его конструктивных элементов, боеприпасов, деталей для изготовления самодельных взрывных устройств.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20. Пресечение попыток совершения террористических актов на объектах (территориях) достигается посредством: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а) организации и обеспечения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на объектах (территориях);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б) своевременного выявления фактов нарушения пропускного режима, попыток вноса (ввоза) и проноса (провоза) запрещенных предметов (взрывчатых веществ, оружия, боеприпасов, наркотических и </w:t>
      </w:r>
      <w:proofErr w:type="gramStart"/>
      <w:r w:rsidRPr="00802FF6">
        <w:rPr>
          <w:rFonts w:ascii="Times New Roman" w:eastAsia="Times New Roman" w:hAnsi="Times New Roman" w:cs="Times New Roman"/>
          <w:color w:val="333333"/>
          <w:sz w:val="26"/>
          <w:szCs w:val="26"/>
          <w:lang w:eastAsia="ru-RU"/>
        </w:rPr>
        <w:t>других опасных предметов</w:t>
      </w:r>
      <w:proofErr w:type="gramEnd"/>
      <w:r w:rsidRPr="00802FF6">
        <w:rPr>
          <w:rFonts w:ascii="Times New Roman" w:eastAsia="Times New Roman" w:hAnsi="Times New Roman" w:cs="Times New Roman"/>
          <w:color w:val="333333"/>
          <w:sz w:val="26"/>
          <w:szCs w:val="26"/>
          <w:lang w:eastAsia="ru-RU"/>
        </w:rPr>
        <w:t xml:space="preserve"> и веществ) на объекты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организации санкционированного допуска на объекты (территории) посетителей и автотранспортных средств;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поддержания в исправном состоянии инженерно-технических средств и систем охраны, обеспечения бесперебойной и устойчивой связи на объектах (территориях);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исключения фактов бесконтрольного пребывания на объектах (территориях) посторонних лиц и нахождения транспортных средств на объектах (территориях) или в непосредственной близости от них;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организации круглосуточных охранных мероприятий, обеспечения ежедневного обхода и осмотра уязвимых мест и участков объектов (территорий), а также периодической проверки (обхода и осмотра) зданий (строений, сооружений) и территории со складскими и подсобными помещениями;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ж) осуществления контроля за состоянием помещений, используемых для проведения мероприятий с массовым пребыванием людей;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з) организации взаимодействия с территориальными органами безопасности, территориальными органами Министерства внутренних дел Российской Федерации и территориальными органами Федеральной службы войск национальной гвардии Российской Федерации (подразделениями вневедомственной охраны войск национальной гвардии Российской Федерации) по вопросам противодействия терроризму и экстремизму.</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21. Минимизация возможных последствий и ликвидация угрозы террористических актов на объектах (территориях) достигается посредством: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своевременного выявления и незамедлительного доведения информации об угрозе совершения или о совершении террористического акта до территориального органа безопасности, территориального органа Министерства внутренних дел Российской Федерации и территориального органа Федеральной службы войск национальной гвардии Российской Федерации (подразделения вневедомственной охраны войск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разработки порядка эвакуации работников, обучающихся и иных лиц, находящихся на объекте (территории), в случае получения информации об угрозе совершения или о совершении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обучения работников объекта (территории) действиям в условиях угрозы совершения или при совершении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проведения учений, тренировок по безопасной и своевременной эвакуации работников, обучающихся и иных лиц, находящихся на объекте (территории), при получении информации об угрозе совершения террористического акта либо о его совершении;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обеспечения технических возможностей эвакуации, а также своевременного оповещения работников, обучающихся и иных лиц, находящихся на объекте (территории), о порядке беспрепятственной и безопасной эвакуации из зданий (сооружений);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проведения занятий с работниками объектов (территорий) по минимизации морально-психологических последствий совершения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22. Обеспечение защиты служебной информации ограниченного распространения, содержащейся в паспорте безопасности и иных документах объектов (территорий), в том числе служебной информации ограниченного распространения о принимаемых мерах по антитеррористической защищенности объектов (территорий), достигается посредством: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а) определения должностных лиц, ответственных за хранение </w:t>
      </w:r>
      <w:hyperlink r:id="rId11"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паспорта</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и иных документов объекта (территории), в том числе служебной информации ограниченного распространения о принимаемых мерах по его антитеррористической защищенности;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б) определения должностных лиц, имеющих право доступа к служебной информации ограниченного распространения, содержащейся в </w:t>
      </w:r>
      <w:hyperlink r:id="rId12"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паспорте</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и иных документах объекта (территории), в том числе служебной информации ограниченного распространения о принимаемых мерах по его антитеррористической защищенности;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в) осуществления мер по выявлению и предупреждению возможных каналов утечки служебной информации ограниченного распространения, содержащейся в </w:t>
      </w:r>
      <w:hyperlink r:id="rId13"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паспорте</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и иных документах объекта (территории), в том числе служебной информации ограниченного распространения о принимаемых мерах по его антитеррористической защищенности;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г) подготовки и переподготовки должностных лиц по вопросам работы со служебной информацией ограниченного распространения, содержащейся в </w:t>
      </w:r>
      <w:hyperlink r:id="rId14"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паспорте</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и служебной информацией ограниченного распространения об антитеррористической защищенности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23. Выявление и предотвращение несанкционированного проноса (провоза) и применения на объекте (территории) токсичных химикатов, отравляющих веществ и патогенных биологических агентов, в том числе при их получении с использованием почтовых отправлений, достигается посредством: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организации санкционированного допуска на объекты (территории) посетителей и автотранспортных средств;</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своевременного выявления фактов нарушения пропускного режима, попыток вноса (ввоза) и проноса (провоза) отравляющих веществ и патогенных биологических агентов, токсичных химикатов на объекты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обеспечения достаточного уровня подготовки должностных лиц и персонала объектов (территорий) по вопросам выявления и предупреждения применения на объекте (территории) токсичных химикатов, отравляющих веществ и патогенных биологических агентов, в том числе при их получении посредством почтовых отправлений;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осуществления контроля за состоянием помещений, используемых для проведения мероприятий с массовым пребыванием людей.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24. В целях обеспечения антитеррористической защищенности объектов (территорий), отнесенных к четвертой категории опасности, осуществляются следующие мероприятия: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назначение должностных лиц, ответственных за проведение мероприятий по обеспечению антитеррористической защищенности объектов (территорий) и организации взаимодействия с территориальными органами безопасности, территориальными органами Министерства внутренних дел Российской Федерации и территориальными органами Федеральной службы войск национальной гвардии Российской Федерации (подразделениями вневедомственной охраны войск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разработка планов эвакуации работников, обучающихся и иных лиц, находящихся на объекте (территории), в случае получения информации об угрозе совершения или о совершении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в) обеспечение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и осуществление контроля за их функционированием;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оснащение объектов (территорий) системами передачи тревожных сообщений в подразделения войск национальной гвардии Российской Федерации или в систему обеспечения вызова экстренных оперативных служб по единому номеру "112" и поддержание их в исправном состоянии;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оборудование объектов (территорий) системами оповещения и управления эвакуацией либо автономными системами (средствами) экстренного оповещения работников, обучающихся и иных лиц, находящихся на объекте (территории), о потенциальной угрозе возникновения или о возникновении чрезвычайной ситуации;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проведение с работниками объектов (территорий) практических занятий и инструктажа о порядке действий при обнаружении на объектах (территориях) посторонних лиц и подозрительных предметов, а также при угрозе совершения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ж) периодический обход и осмотр объектов (территорий), их помещений, систем подземных коммуникаций, стоянок транспорта, а также периодическая проверка складских помещений;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з) проведение учений и тренировок по реализации планов обеспечения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и) исключение бесконтрольного пребывания на объекте (территории) посторонних лиц и нахождения транспортных средств, в том числе в непосредственной близости от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к) осуществление мероприятий по информационной безопасности, обеспечивающих защиту от несанкционированного доступа к информационным ресурсам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л) размещение на объектах (территориях) наглядных пособий, содержащих информацию о порядке действий работников, обучающихся и иных лиц, находящихся на объекте (территории), при обнаружении подозрительных лиц или предметов на объектах (территориях), поступлении информации об угрозе совершения или о совершении террористических актов на объектах (территориях), а также плана эвакуации при возникновении чрезвычайных ситуаций, номеров телефонов аварийно-спасательных служб, территориальных органов безопасности и территориальных органов Федеральной службы войск национальной гвардии Российской Федерации (подразделений вневедомственной охраны войск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м) оснащение объектов (территорий) системой наружного освещения;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н) организация взаимодействия с территориальными органами безопасности и территориальными органами Федеральной службы войск национальной гвардии Российской Федерации (подразделениями вневедомственной охраны войск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25. В отношении объектов (территорий) третьей категории опасности дополнительно к мероприятиям, предусмотренным </w:t>
      </w:r>
      <w:hyperlink r:id="rId15" w:anchor="1024" w:history="1">
        <w:r w:rsidRPr="00802FF6">
          <w:rPr>
            <w:rFonts w:ascii="Times New Roman" w:eastAsia="Times New Roman" w:hAnsi="Times New Roman" w:cs="Times New Roman"/>
            <w:color w:val="808080"/>
            <w:sz w:val="26"/>
            <w:szCs w:val="26"/>
            <w:u w:val="single"/>
            <w:bdr w:val="none" w:sz="0" w:space="0" w:color="auto" w:frame="1"/>
            <w:lang w:eastAsia="ru-RU"/>
          </w:rPr>
          <w:t>пунктом 24</w:t>
        </w:r>
      </w:hyperlink>
      <w:r w:rsidRPr="00802FF6">
        <w:rPr>
          <w:rFonts w:ascii="Times New Roman" w:eastAsia="Times New Roman" w:hAnsi="Times New Roman" w:cs="Times New Roman"/>
          <w:color w:val="333333"/>
          <w:sz w:val="26"/>
          <w:szCs w:val="26"/>
          <w:lang w:eastAsia="ru-RU"/>
        </w:rPr>
        <w:t xml:space="preserve"> настоящих требований, осуществляются следующие мероприятия: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оснащение объектов (территорий) системами видеонаблюдения, охранной сигнализации;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обеспечение охраны объектов (территорий) сотрудниками частных охранных организаций, подразделениями вневедомственной охраны войск национальной гвардии Российской Федерации, военизированными и сторожевыми подразделениями организации, подведомственной Федеральной службе войск национальной гвардии Российской Федерации, или подразделениями ведомственной охраны федеральных органов исполнительной власти, имеющих право на создание ведомственной охраны;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оборудование на 1-м этаже помещения для охраны с установкой в нем систем видеонаблюдения, охранной сигнализации и средств передачи тревожных сообщений в подразделения войск национальной гвардии Российской Федерации (подразделения вневедомственной охраны войск национальной гвардии Российской Федерации);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оборудование основных входов в здания, входящие в состав объектов (территорий), контрольно-пропускными пунктами (постами охраны);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оснащение объектов (территорий) стационарными или ручными металлоискателями.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26. В отношении объектов (территорий) второй категории опасности дополнительно к мероприятиям, предусмотренным </w:t>
      </w:r>
      <w:hyperlink r:id="rId16" w:anchor="1024" w:history="1">
        <w:r w:rsidRPr="00802FF6">
          <w:rPr>
            <w:rFonts w:ascii="Times New Roman" w:eastAsia="Times New Roman" w:hAnsi="Times New Roman" w:cs="Times New Roman"/>
            <w:color w:val="808080"/>
            <w:sz w:val="26"/>
            <w:szCs w:val="26"/>
            <w:u w:val="single"/>
            <w:bdr w:val="none" w:sz="0" w:space="0" w:color="auto" w:frame="1"/>
            <w:lang w:eastAsia="ru-RU"/>
          </w:rPr>
          <w:t>пунктами 24</w:t>
        </w:r>
      </w:hyperlink>
      <w:r w:rsidRPr="00802FF6">
        <w:rPr>
          <w:rFonts w:ascii="Times New Roman" w:eastAsia="Times New Roman" w:hAnsi="Times New Roman" w:cs="Times New Roman"/>
          <w:color w:val="333333"/>
          <w:sz w:val="26"/>
          <w:szCs w:val="26"/>
          <w:lang w:eastAsia="ru-RU"/>
        </w:rPr>
        <w:t xml:space="preserve"> и </w:t>
      </w:r>
      <w:hyperlink r:id="rId17" w:anchor="1025" w:history="1">
        <w:r w:rsidRPr="00802FF6">
          <w:rPr>
            <w:rFonts w:ascii="Times New Roman" w:eastAsia="Times New Roman" w:hAnsi="Times New Roman" w:cs="Times New Roman"/>
            <w:color w:val="808080"/>
            <w:sz w:val="26"/>
            <w:szCs w:val="26"/>
            <w:u w:val="single"/>
            <w:bdr w:val="none" w:sz="0" w:space="0" w:color="auto" w:frame="1"/>
            <w:lang w:eastAsia="ru-RU"/>
          </w:rPr>
          <w:t>25</w:t>
        </w:r>
      </w:hyperlink>
      <w:r w:rsidRPr="00802FF6">
        <w:rPr>
          <w:rFonts w:ascii="Times New Roman" w:eastAsia="Times New Roman" w:hAnsi="Times New Roman" w:cs="Times New Roman"/>
          <w:color w:val="333333"/>
          <w:sz w:val="26"/>
          <w:szCs w:val="26"/>
          <w:lang w:eastAsia="ru-RU"/>
        </w:rPr>
        <w:t xml:space="preserve"> настоящих требований, осуществляются следующие мероприятия: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оборудование объектов (территорий) системой контроля и управления доступом;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оснащение въездов на объект (территорию) воротами, обеспечивающими жесткую фиксацию их створок в закрытом положении.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27. В отношении объектов (территорий) первой категории опасности дополнительно к мероприятиям, предусмотренным </w:t>
      </w:r>
      <w:hyperlink r:id="rId18" w:anchor="1024" w:history="1">
        <w:r w:rsidRPr="00802FF6">
          <w:rPr>
            <w:rFonts w:ascii="Times New Roman" w:eastAsia="Times New Roman" w:hAnsi="Times New Roman" w:cs="Times New Roman"/>
            <w:color w:val="808080"/>
            <w:sz w:val="26"/>
            <w:szCs w:val="26"/>
            <w:u w:val="single"/>
            <w:bdr w:val="none" w:sz="0" w:space="0" w:color="auto" w:frame="1"/>
            <w:lang w:eastAsia="ru-RU"/>
          </w:rPr>
          <w:t>пунктами 24</w:t>
        </w:r>
      </w:hyperlink>
      <w:r w:rsidRPr="00802FF6">
        <w:rPr>
          <w:rFonts w:ascii="Times New Roman" w:eastAsia="Times New Roman" w:hAnsi="Times New Roman" w:cs="Times New Roman"/>
          <w:color w:val="333333"/>
          <w:sz w:val="26"/>
          <w:szCs w:val="26"/>
          <w:lang w:eastAsia="ru-RU"/>
        </w:rPr>
        <w:t xml:space="preserve">, </w:t>
      </w:r>
      <w:hyperlink r:id="rId19" w:anchor="1025" w:history="1">
        <w:r w:rsidRPr="00802FF6">
          <w:rPr>
            <w:rFonts w:ascii="Times New Roman" w:eastAsia="Times New Roman" w:hAnsi="Times New Roman" w:cs="Times New Roman"/>
            <w:color w:val="808080"/>
            <w:sz w:val="26"/>
            <w:szCs w:val="26"/>
            <w:u w:val="single"/>
            <w:bdr w:val="none" w:sz="0" w:space="0" w:color="auto" w:frame="1"/>
            <w:lang w:eastAsia="ru-RU"/>
          </w:rPr>
          <w:t>25</w:t>
        </w:r>
      </w:hyperlink>
      <w:r w:rsidRPr="00802FF6">
        <w:rPr>
          <w:rFonts w:ascii="Times New Roman" w:eastAsia="Times New Roman" w:hAnsi="Times New Roman" w:cs="Times New Roman"/>
          <w:color w:val="333333"/>
          <w:sz w:val="26"/>
          <w:szCs w:val="26"/>
          <w:lang w:eastAsia="ru-RU"/>
        </w:rPr>
        <w:t xml:space="preserve"> и </w:t>
      </w:r>
      <w:hyperlink r:id="rId20" w:anchor="1026" w:history="1">
        <w:r w:rsidRPr="00802FF6">
          <w:rPr>
            <w:rFonts w:ascii="Times New Roman" w:eastAsia="Times New Roman" w:hAnsi="Times New Roman" w:cs="Times New Roman"/>
            <w:color w:val="808080"/>
            <w:sz w:val="26"/>
            <w:szCs w:val="26"/>
            <w:u w:val="single"/>
            <w:bdr w:val="none" w:sz="0" w:space="0" w:color="auto" w:frame="1"/>
            <w:lang w:eastAsia="ru-RU"/>
          </w:rPr>
          <w:t>26</w:t>
        </w:r>
      </w:hyperlink>
      <w:r w:rsidRPr="00802FF6">
        <w:rPr>
          <w:rFonts w:ascii="Times New Roman" w:eastAsia="Times New Roman" w:hAnsi="Times New Roman" w:cs="Times New Roman"/>
          <w:color w:val="333333"/>
          <w:sz w:val="26"/>
          <w:szCs w:val="26"/>
          <w:lang w:eastAsia="ru-RU"/>
        </w:rPr>
        <w:t xml:space="preserve"> настоящих требований, осуществляются следующие мероприятия: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оборудование контрольно-пропускных пунктов при входе (въезде) на прилегающую территорию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б) оснащение въездов на объект (территорию) средствами снижения скорости и (или) </w:t>
      </w:r>
      <w:proofErr w:type="spellStart"/>
      <w:r w:rsidRPr="00802FF6">
        <w:rPr>
          <w:rFonts w:ascii="Times New Roman" w:eastAsia="Times New Roman" w:hAnsi="Times New Roman" w:cs="Times New Roman"/>
          <w:color w:val="333333"/>
          <w:sz w:val="26"/>
          <w:szCs w:val="26"/>
          <w:lang w:eastAsia="ru-RU"/>
        </w:rPr>
        <w:t>противотаранными</w:t>
      </w:r>
      <w:proofErr w:type="spellEnd"/>
      <w:r w:rsidRPr="00802FF6">
        <w:rPr>
          <w:rFonts w:ascii="Times New Roman" w:eastAsia="Times New Roman" w:hAnsi="Times New Roman" w:cs="Times New Roman"/>
          <w:color w:val="333333"/>
          <w:sz w:val="26"/>
          <w:szCs w:val="26"/>
          <w:lang w:eastAsia="ru-RU"/>
        </w:rPr>
        <w:t xml:space="preserve"> устройствами.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28. При изменении уровней террористической опасности, вводимых в соответствии с Указом Президента Российской Федерации от 14 июня 2012 г. № 851 "О порядке установления уровней террористической опасности, предусматривающих принятие дополнительных мер по обеспечению безопасности личности, общества и государства", в целях своевременного и адекватного реагирования на возникающие террористические угрозы, предупреждения совершения террористических актов, направленных против объекта (территории), осуществляется комплекс мероприятий по обеспечению соответствующего режима усиления противодействия терроризму, включающий в себя мероприятия, предусмотренные настоящими требованиями, а также соответствующими планами действий при установлении уровней террористической опасности.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29. Инженерная защита объектов (территорий) осуществляется в соответствии с Федеральным законом "Технический регламент о безопасности зданий и сооружений".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Выбор и оснащение объектов (территорий) инженерно-техническими средствами и системами охраны конкретных типов определяются в техническом задании на проектирование инженерно-технических средств охраны при новом строительстве, капитальном ремонте, реконструкции или модернизации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По решению руководителей органов (организаций), являющихся правообладателями объектов (территорий), объекты (территории) могут оборудоваться инженерно-техническими средствами охраны более высокого класса защиты.</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30. Система видеонаблюдения с учетом количества устанавливаемых камер и мест их размещения должна обеспечивать непрерывное видеонаблюдение уязвимых мест и критических элементов объекта (территории), архивирование и хранение данных в течение одного месяца.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31. Система оповещения и управления эвакуацией людей на объекте (территории) должна обеспечивать оперативное информирование лиц, находящихся на объекте (территории), о необходимости эвакуации и других действиях, обеспечивающих безопасность людей и предотвращение паники.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Системы оповещения и управления эвакуацией людей должны быть автономными и оборудованы источниками бесперебойного электропитания.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В любой точке объекта (территории), где требуется оповещение людей, уровень громкости, формируемый звуковыми и речевыми </w:t>
      </w:r>
      <w:proofErr w:type="spellStart"/>
      <w:r w:rsidRPr="00802FF6">
        <w:rPr>
          <w:rFonts w:ascii="Times New Roman" w:eastAsia="Times New Roman" w:hAnsi="Times New Roman" w:cs="Times New Roman"/>
          <w:color w:val="333333"/>
          <w:sz w:val="26"/>
          <w:szCs w:val="26"/>
          <w:lang w:eastAsia="ru-RU"/>
        </w:rPr>
        <w:t>оповещателями</w:t>
      </w:r>
      <w:proofErr w:type="spellEnd"/>
      <w:r w:rsidRPr="00802FF6">
        <w:rPr>
          <w:rFonts w:ascii="Times New Roman" w:eastAsia="Times New Roman" w:hAnsi="Times New Roman" w:cs="Times New Roman"/>
          <w:color w:val="333333"/>
          <w:sz w:val="26"/>
          <w:szCs w:val="26"/>
          <w:lang w:eastAsia="ru-RU"/>
        </w:rPr>
        <w:t xml:space="preserve">, должен быть выше допустимого уровня шума. Речевые </w:t>
      </w:r>
      <w:proofErr w:type="spellStart"/>
      <w:r w:rsidRPr="00802FF6">
        <w:rPr>
          <w:rFonts w:ascii="Times New Roman" w:eastAsia="Times New Roman" w:hAnsi="Times New Roman" w:cs="Times New Roman"/>
          <w:color w:val="333333"/>
          <w:sz w:val="26"/>
          <w:szCs w:val="26"/>
          <w:lang w:eastAsia="ru-RU"/>
        </w:rPr>
        <w:t>оповещатели</w:t>
      </w:r>
      <w:proofErr w:type="spellEnd"/>
      <w:r w:rsidRPr="00802FF6">
        <w:rPr>
          <w:rFonts w:ascii="Times New Roman" w:eastAsia="Times New Roman" w:hAnsi="Times New Roman" w:cs="Times New Roman"/>
          <w:color w:val="333333"/>
          <w:sz w:val="26"/>
          <w:szCs w:val="26"/>
          <w:lang w:eastAsia="ru-RU"/>
        </w:rPr>
        <w:t xml:space="preserve"> должны быть расположены таким образом, чтобы в любой точке объекта (территории), где требуется оповещение людей, обеспечивалась разборчивость передаваемой речевой информации.</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IV. Контроль за выполнением требований к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32. Контроль за выполнением настоящих требований осуществляется Министерством просвещения Российской Федерации, органами исполнительной власти субъектов Российской Федерации и органами местного самоуправления, осуществляющими управление в сфере образования, организациями, осуществляющими функции и полномочия учредителей в отношении образовательных организаций, являющимися правообладателями объектов (территорий), в виде плановых и внеплановых проверок антитеррористической защищенности объектов (территорий) в целях: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проверки выполнения на объектах (территориях) требований к их антитеррористической защищенности, а также разработанных в соответствии с ними организационно-распорядительных документов органов (организаций), являющихся правообладателями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оценки эффективности использования систем обеспечения антитеррористической защищенности объектов (территорий) и реализации требований к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выработки и реализации мер по устранению выявленных в ходе проведения проверок антитеррористической защищенности объектов (территорий) недостатков.</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33. </w:t>
      </w:r>
      <w:r w:rsidRPr="00802FF6">
        <w:rPr>
          <w:rFonts w:ascii="Times New Roman" w:eastAsia="Times New Roman" w:hAnsi="Times New Roman" w:cs="Times New Roman"/>
          <w:b/>
          <w:color w:val="333333"/>
          <w:sz w:val="26"/>
          <w:szCs w:val="26"/>
          <w:lang w:eastAsia="ru-RU"/>
        </w:rPr>
        <w:t>Плановые проверки осуществляются в форме документального контроля, выездного обследования антитеррористической защищенности объектов (территорий) и проводятся не реже 1 раза в 3 года в соответствии с утвержденным планом-графиком проверок, в котором указываются ответственные за проведение плановых проверок лица.</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b/>
          <w:color w:val="333333"/>
          <w:sz w:val="26"/>
          <w:szCs w:val="26"/>
          <w:lang w:eastAsia="ru-RU"/>
        </w:rPr>
        <w:t>34. Должностное лицо, осуществляющее непосредственное руководство деятельностью работников на объекте (территории), уведомляется о проведении плановой проверки антитеррористической защищенности объекта (территории) не позднее чем за 30 дней до начала ее проведения посредством направления копии соответствующего приказа (распоряжения).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35. </w:t>
      </w:r>
      <w:r w:rsidRPr="00802FF6">
        <w:rPr>
          <w:rFonts w:ascii="Times New Roman" w:eastAsia="Times New Roman" w:hAnsi="Times New Roman" w:cs="Times New Roman"/>
          <w:b/>
          <w:color w:val="333333"/>
          <w:sz w:val="26"/>
          <w:szCs w:val="26"/>
          <w:lang w:eastAsia="ru-RU"/>
        </w:rPr>
        <w:t>Внеплановые проверки</w:t>
      </w:r>
      <w:r w:rsidRPr="00802FF6">
        <w:rPr>
          <w:rFonts w:ascii="Times New Roman" w:eastAsia="Times New Roman" w:hAnsi="Times New Roman" w:cs="Times New Roman"/>
          <w:color w:val="333333"/>
          <w:sz w:val="26"/>
          <w:szCs w:val="26"/>
          <w:lang w:eastAsia="ru-RU"/>
        </w:rPr>
        <w:t xml:space="preserve"> антитеррористической защищенности объектов (территорий) проводятся на основании приказов (распоряжений) руководителей органов (организаций), являющихся правообладателями объектов (территорий), и (или) вышестоящих органов (организаций) в случаях:</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w:t>
      </w:r>
      <w:r w:rsidRPr="00802FF6">
        <w:rPr>
          <w:rFonts w:ascii="Times New Roman" w:eastAsia="Times New Roman" w:hAnsi="Times New Roman" w:cs="Times New Roman"/>
          <w:b/>
          <w:color w:val="333333"/>
          <w:sz w:val="26"/>
          <w:szCs w:val="26"/>
          <w:lang w:eastAsia="ru-RU"/>
        </w:rPr>
        <w:t>несоблюдения на объектах (территориях) требований к их антитеррористической защищенности,</w:t>
      </w:r>
      <w:r w:rsidRPr="00802FF6">
        <w:rPr>
          <w:rFonts w:ascii="Times New Roman" w:eastAsia="Times New Roman" w:hAnsi="Times New Roman" w:cs="Times New Roman"/>
          <w:color w:val="333333"/>
          <w:sz w:val="26"/>
          <w:szCs w:val="26"/>
          <w:lang w:eastAsia="ru-RU"/>
        </w:rPr>
        <w:t xml:space="preserve"> в том числе при поступлении от граждан жалоб на несоблюдение требований к антитеррористической защищенности объектов (территорий) и (или) бездействие должностных лиц органов (организаций), являющихся правообладателями объектов (территорий), в отношении обеспечения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б</w:t>
      </w:r>
      <w:r w:rsidRPr="00802FF6">
        <w:rPr>
          <w:rFonts w:ascii="Times New Roman" w:eastAsia="Times New Roman" w:hAnsi="Times New Roman" w:cs="Times New Roman"/>
          <w:b/>
          <w:color w:val="333333"/>
          <w:sz w:val="26"/>
          <w:szCs w:val="26"/>
          <w:lang w:eastAsia="ru-RU"/>
        </w:rPr>
        <w:t>) при необходимости актуализации паспорта безопасности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в целях осуществления контроля за устранением недостатков, выявленных в ходе проведения плановых проверок антитеррористической защищенности объектов (территорий).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36. Срок проведения проверки антитеррористической защищенности объекта (территории) не может превышать 5 рабочих дней.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37. По результатам проведения плановой или внеплановой проверки антитеррористической защищенности объекта (территории) оформляется акт проверки объекта (территории) с отражением в нем состояния антитеррористической защищенности объекта (территории), выявленных недостатков и предложений по их устранению.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Копия акта проверки объекта (территории) организации, подведомственной Министерству просвещения Российской Федерации, направляется в Министерство просвещения Российской Федерации, копия акта проверки объекта (территории) организации, находящейся в ведении органов исполнительной власти субъектов Российской Федерации или органов местного самоуправления, осуществляющих управление в сфере образования, направляется в органы исполнительной власти субъектов Российской Федерации или органы местного самоуправления, осуществляющие управление в сфере образования.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38. В целях устранения нарушений и недостатков, выявленных в ходе проведения плановой или внеплановой проверки антитеррористической защищенности объекта (территории), должностным лицом, осуществляющим непосредственное руководство деятельностью работников на объекте (территории), составляется план мероприятий по устранению выявленных нарушений и недостатков, копия которого направляется в орган (организацию), проводивший проверку.</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V. Порядок информирования об угрозе совершения или о совершении террористического акта на объектах (территориях) и реагирования лиц, ответственных за обеспечение антитеррористической защищенности объекта (территории), на полученную информацию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39. При обнаружении угрозы совершения террористического акта на объекте (территории), получении информации (в том числе анонимной) об угрозе совершения или о совершении террористического акта на объекте (территории) должностное лицо, осуществляющее непосредственное руководство деятельностью работников объекта (территории) (уполномоченное им лицо), незамедлительно информирует об этом с помощью любых доступных средств связи территориальный орган безопасности, территориальный орган Федеральной службы войск национальной гвардии Российской Федерации (подразделения вневедомственной охраны войск национальной гвардии Российской Федерации), территориальный орган Министерства внутренних дел Российской Федерации и территориальный орган Министерства Российской Федерации по делам гражданской обороны, чрезвычайным ситуациям и ликвидации последствий стихийных бедствий по месту нахождения объекта (территории), а также орган (организацию), являющийся правообладателем объекта (территории), и вышестоящий орган (организацию).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Работники органа (организации), являющегося правообладателем объекта (территории), при получении информации (в том числе анонимной) об угрозе совершения террористического акта на объекте (территории) обязаны незамедлительно сообщить указанную информацию должностному лицу, осуществляющему непосредственное руководство деятельностью работников объекта (территории), или уполномоченному им лицу.</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40. При направлении в соответствии с </w:t>
      </w:r>
      <w:hyperlink r:id="rId21" w:anchor="1039" w:history="1">
        <w:r w:rsidRPr="00802FF6">
          <w:rPr>
            <w:rFonts w:ascii="Times New Roman" w:eastAsia="Times New Roman" w:hAnsi="Times New Roman" w:cs="Times New Roman"/>
            <w:color w:val="808080"/>
            <w:sz w:val="26"/>
            <w:szCs w:val="26"/>
            <w:u w:val="single"/>
            <w:bdr w:val="none" w:sz="0" w:space="0" w:color="auto" w:frame="1"/>
            <w:lang w:eastAsia="ru-RU"/>
          </w:rPr>
          <w:t>пунктом 39</w:t>
        </w:r>
      </w:hyperlink>
      <w:r w:rsidRPr="00802FF6">
        <w:rPr>
          <w:rFonts w:ascii="Times New Roman" w:eastAsia="Times New Roman" w:hAnsi="Times New Roman" w:cs="Times New Roman"/>
          <w:color w:val="333333"/>
          <w:sz w:val="26"/>
          <w:szCs w:val="26"/>
          <w:lang w:eastAsia="ru-RU"/>
        </w:rPr>
        <w:t xml:space="preserve"> настоящих требований информации об угрозе совершения или о совершении террористического акта на объекте (территории) лицо, передающее указанную информацию с помощью средств связи, сообщает:</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свою фамилию, имя, отчество (при наличии) и занимаемую должность;</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наименование объекта (территории) и его точный адрес;</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дату и время получения информации об угрозе совершения или о совершении террористического акта на объекте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характер информации об угрозе совершения террористического акта или характер совершенного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д) количество находящихся на объекте (территории) людей;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е) другие значимые сведения по запросу территориального органа безопасности, территориального органа Федеральной службы войск национальной гвардии Российской Федерации (подразделения вневедомственной охраны войск национальной гвардии Российской Федерации), территориального органа Министерства внутренних дел Российской Федерации и территориального органа Министерства Российской Федерации по делам гражданской обороны, чрезвычайным ситуациям и ликвидации последствий стихийных бедствий.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41. Лицо, передавшее информацию об угрозе совершения или о совершении террористического акта, фиксирует (записывает) фамилию, имя, отчество (при наличии), занимаемую должность лица, принявшего информацию, а также дату и время ее передачи.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При направлении такой информации с использованием средств факсимильной связи лицо, передающее информацию, удостоверяет сообщение своей подписью.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42. Должностное лицо, осуществляющее непосредственное руководство деятельностью работников на объекте (территории) (лицо, его замещающее), при обнаружении угрозы совершения террористического акта на объекте (территории) или получении информации об угрозе совершения террористического акта на объекте (территории) обеспечивает:</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оповещение работников, обучающихся и иных лиц, находящихся на объекте (территории), об угрозе совершения террористического акта;</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безопасную и беспрепятственную эвакуацию работников, обучающихся и иных лиц, находящихся на объекте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в) усиление охраны и контроля пропускного и </w:t>
      </w:r>
      <w:proofErr w:type="spellStart"/>
      <w:r w:rsidRPr="00802FF6">
        <w:rPr>
          <w:rFonts w:ascii="Times New Roman" w:eastAsia="Times New Roman" w:hAnsi="Times New Roman" w:cs="Times New Roman"/>
          <w:color w:val="333333"/>
          <w:sz w:val="26"/>
          <w:szCs w:val="26"/>
          <w:lang w:eastAsia="ru-RU"/>
        </w:rPr>
        <w:t>внутриобъектового</w:t>
      </w:r>
      <w:proofErr w:type="spellEnd"/>
      <w:r w:rsidRPr="00802FF6">
        <w:rPr>
          <w:rFonts w:ascii="Times New Roman" w:eastAsia="Times New Roman" w:hAnsi="Times New Roman" w:cs="Times New Roman"/>
          <w:color w:val="333333"/>
          <w:sz w:val="26"/>
          <w:szCs w:val="26"/>
          <w:lang w:eastAsia="ru-RU"/>
        </w:rPr>
        <w:t xml:space="preserve"> режимов, а также прекращение доступа людей и транспортных средств на объект (территорию);</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г) беспрепятственный доступ на объект (территорию) оперативных подразделений территориальных органов безопасности, территориальных органов Министерства внутренних дел Российской Федерации, территориальных органов Федеральной службы войск национальной гвардии Российской Федерации (подразделений вневедомственной охраны войск национальной гвардии Российской Федерации) и территориальных органов Министерства Российской Федерации по делам гражданской обороны, чрезвычайным ситуациям и ликвидации последствий стихийных бедствий.</w:t>
      </w:r>
    </w:p>
    <w:p w:rsidR="00802FF6" w:rsidRPr="00802FF6" w:rsidRDefault="00802FF6" w:rsidP="00802FF6">
      <w:pPr>
        <w:spacing w:after="255" w:line="270" w:lineRule="atLeast"/>
        <w:jc w:val="both"/>
        <w:outlineLvl w:val="3"/>
        <w:rPr>
          <w:rFonts w:ascii="Times New Roman" w:eastAsia="Times New Roman" w:hAnsi="Times New Roman" w:cs="Times New Roman"/>
          <w:b/>
          <w:bCs/>
          <w:color w:val="333333"/>
          <w:sz w:val="26"/>
          <w:szCs w:val="26"/>
          <w:lang w:eastAsia="ru-RU"/>
        </w:rPr>
      </w:pPr>
      <w:r w:rsidRPr="00802FF6">
        <w:rPr>
          <w:rFonts w:ascii="Times New Roman" w:eastAsia="Times New Roman" w:hAnsi="Times New Roman" w:cs="Times New Roman"/>
          <w:b/>
          <w:bCs/>
          <w:color w:val="333333"/>
          <w:sz w:val="26"/>
          <w:szCs w:val="26"/>
          <w:lang w:eastAsia="ru-RU"/>
        </w:rPr>
        <w:t>VI. Паспорт безопасности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43. На каждый объект (территорию) в течение 30 дней после проведения обследования и категорирования объекта (территории) комиссией составляется </w:t>
      </w:r>
      <w:hyperlink r:id="rId22"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44. </w:t>
      </w:r>
      <w:hyperlink r:id="rId23"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подписывается должностным лицом, осуществляющим непосредственное руководство деятельностью работников на объекте (территории), согласовывается с руководителями территориального органа безопасности, территориального органа Федеральной службы войск национальной гвардии Российской Федерации (подразделения вневедомственной охраны войск национальной гвардии Российской Федерации), территориального органа Министерства Российской Федерации по делам гражданской обороны, чрезвычайным ситуациям и ликвидации последствий стихийных бедствий и утверждается руководителем органа (организации), являющегося правообладателем объекта (территории), или уполномоченным им лицом.</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45. Согласование </w:t>
      </w:r>
      <w:hyperlink r:id="rId24"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паспорта</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осуществляется в срок, не превышающий 45 рабочих дней со дня его подписания. Срок рассмотрения и согласования паспорта безопасности не должен превышать 10 дней с момента его поступления в территориальные органы и подразделения, указанные в </w:t>
      </w:r>
      <w:hyperlink r:id="rId25" w:anchor="1044" w:history="1">
        <w:r w:rsidRPr="00802FF6">
          <w:rPr>
            <w:rFonts w:ascii="Times New Roman" w:eastAsia="Times New Roman" w:hAnsi="Times New Roman" w:cs="Times New Roman"/>
            <w:color w:val="808080"/>
            <w:sz w:val="26"/>
            <w:szCs w:val="26"/>
            <w:u w:val="single"/>
            <w:bdr w:val="none" w:sz="0" w:space="0" w:color="auto" w:frame="1"/>
            <w:lang w:eastAsia="ru-RU"/>
          </w:rPr>
          <w:t>пункте 44</w:t>
        </w:r>
      </w:hyperlink>
      <w:r w:rsidRPr="00802FF6">
        <w:rPr>
          <w:rFonts w:ascii="Times New Roman" w:eastAsia="Times New Roman" w:hAnsi="Times New Roman" w:cs="Times New Roman"/>
          <w:color w:val="333333"/>
          <w:sz w:val="26"/>
          <w:szCs w:val="26"/>
          <w:lang w:eastAsia="ru-RU"/>
        </w:rPr>
        <w:t xml:space="preserve"> настоящих требований.</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46. </w:t>
      </w:r>
      <w:hyperlink r:id="rId26"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является документом, содержащим служебную информацию ограниченного распространения, и имеет пометку "Для служебного пользования".</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47. </w:t>
      </w:r>
      <w:hyperlink r:id="rId27"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составляется в 2 экземплярах (1-й экземпляр паспорта безопасности объекта (территории) хранится на объекте (территории), 2-й экземпляр направляется в орган (организацию), являющийся правообладателем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Копия (по согласованию с территориальным органом безопасности - бумажная или электронная) паспорта безопасности объекта (территории) с сопроводительным письмом направляется в территориальный орган безопасности по месту нахождения объекта (территории).</w:t>
      </w:r>
    </w:p>
    <w:p w:rsidR="00802FF6" w:rsidRPr="00836FD9"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48</w:t>
      </w:r>
      <w:r w:rsidRPr="00836FD9">
        <w:rPr>
          <w:rFonts w:ascii="Times New Roman" w:eastAsia="Times New Roman" w:hAnsi="Times New Roman" w:cs="Times New Roman"/>
          <w:b/>
          <w:color w:val="333333"/>
          <w:sz w:val="26"/>
          <w:szCs w:val="26"/>
          <w:lang w:eastAsia="ru-RU"/>
        </w:rPr>
        <w:t xml:space="preserve">. Актуализация </w:t>
      </w:r>
      <w:hyperlink r:id="rId28" w:anchor="2000" w:history="1">
        <w:r w:rsidRPr="00836FD9">
          <w:rPr>
            <w:rFonts w:ascii="Times New Roman" w:eastAsia="Times New Roman" w:hAnsi="Times New Roman" w:cs="Times New Roman"/>
            <w:b/>
            <w:color w:val="808080"/>
            <w:sz w:val="26"/>
            <w:szCs w:val="26"/>
            <w:u w:val="single"/>
            <w:bdr w:val="none" w:sz="0" w:space="0" w:color="auto" w:frame="1"/>
            <w:lang w:eastAsia="ru-RU"/>
          </w:rPr>
          <w:t>паспорта</w:t>
        </w:r>
      </w:hyperlink>
      <w:r w:rsidRPr="00836FD9">
        <w:rPr>
          <w:rFonts w:ascii="Times New Roman" w:eastAsia="Times New Roman" w:hAnsi="Times New Roman" w:cs="Times New Roman"/>
          <w:b/>
          <w:color w:val="333333"/>
          <w:sz w:val="26"/>
          <w:szCs w:val="26"/>
          <w:lang w:eastAsia="ru-RU"/>
        </w:rPr>
        <w:t xml:space="preserve"> безопасности объекта (территории) осуществляется в порядке, предусмотренном для его разработки, не реже одного раза в 5 лет, а также при изменении: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а) общей площади и периметра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б) количества критических элементов объекта (территории);</w:t>
      </w:r>
      <w:bookmarkStart w:id="4" w:name="_GoBack"/>
      <w:bookmarkEnd w:id="4"/>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в) мер по инженерно-технической защите объекта (территории).</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 xml:space="preserve">49. Изменения прилагаются ко всем экземплярам </w:t>
      </w:r>
      <w:hyperlink r:id="rId29" w:anchor="2000" w:history="1">
        <w:r w:rsidRPr="00802FF6">
          <w:rPr>
            <w:rFonts w:ascii="Times New Roman" w:eastAsia="Times New Roman" w:hAnsi="Times New Roman" w:cs="Times New Roman"/>
            <w:color w:val="808080"/>
            <w:sz w:val="26"/>
            <w:szCs w:val="26"/>
            <w:u w:val="single"/>
            <w:bdr w:val="none" w:sz="0" w:space="0" w:color="auto" w:frame="1"/>
            <w:lang w:eastAsia="ru-RU"/>
          </w:rPr>
          <w:t>паспорта</w:t>
        </w:r>
      </w:hyperlink>
      <w:r w:rsidRPr="00802FF6">
        <w:rPr>
          <w:rFonts w:ascii="Times New Roman" w:eastAsia="Times New Roman" w:hAnsi="Times New Roman" w:cs="Times New Roman"/>
          <w:color w:val="333333"/>
          <w:sz w:val="26"/>
          <w:szCs w:val="26"/>
          <w:lang w:eastAsia="ru-RU"/>
        </w:rPr>
        <w:t xml:space="preserve"> безопасности объекта (территории) с указанием причин и дат их внесения.</w:t>
      </w:r>
    </w:p>
    <w:p w:rsidR="00802FF6" w:rsidRPr="00836FD9" w:rsidRDefault="00802FF6" w:rsidP="00802FF6">
      <w:pPr>
        <w:spacing w:after="255" w:line="270" w:lineRule="atLeast"/>
        <w:jc w:val="both"/>
        <w:rPr>
          <w:rFonts w:ascii="Times New Roman" w:eastAsia="Times New Roman" w:hAnsi="Times New Roman" w:cs="Times New Roman"/>
          <w:b/>
          <w:color w:val="333333"/>
          <w:sz w:val="26"/>
          <w:szCs w:val="26"/>
          <w:lang w:eastAsia="ru-RU"/>
        </w:rPr>
      </w:pPr>
      <w:r w:rsidRPr="00802FF6">
        <w:rPr>
          <w:rFonts w:ascii="Times New Roman" w:eastAsia="Times New Roman" w:hAnsi="Times New Roman" w:cs="Times New Roman"/>
          <w:color w:val="333333"/>
          <w:sz w:val="26"/>
          <w:szCs w:val="26"/>
          <w:lang w:eastAsia="ru-RU"/>
        </w:rPr>
        <w:t>50</w:t>
      </w:r>
      <w:r w:rsidRPr="00836FD9">
        <w:rPr>
          <w:rFonts w:ascii="Times New Roman" w:eastAsia="Times New Roman" w:hAnsi="Times New Roman" w:cs="Times New Roman"/>
          <w:b/>
          <w:color w:val="333333"/>
          <w:sz w:val="26"/>
          <w:szCs w:val="26"/>
          <w:lang w:eastAsia="ru-RU"/>
        </w:rPr>
        <w:t>. </w:t>
      </w:r>
      <w:hyperlink r:id="rId30" w:anchor="2000" w:history="1">
        <w:r w:rsidRPr="00836FD9">
          <w:rPr>
            <w:rFonts w:ascii="Times New Roman" w:eastAsia="Times New Roman" w:hAnsi="Times New Roman" w:cs="Times New Roman"/>
            <w:b/>
            <w:color w:val="808080"/>
            <w:sz w:val="26"/>
            <w:szCs w:val="26"/>
            <w:u w:val="single"/>
            <w:bdr w:val="none" w:sz="0" w:space="0" w:color="auto" w:frame="1"/>
            <w:lang w:eastAsia="ru-RU"/>
          </w:rPr>
          <w:t>Паспорт</w:t>
        </w:r>
      </w:hyperlink>
      <w:r w:rsidRPr="00836FD9">
        <w:rPr>
          <w:rFonts w:ascii="Times New Roman" w:eastAsia="Times New Roman" w:hAnsi="Times New Roman" w:cs="Times New Roman"/>
          <w:b/>
          <w:color w:val="333333"/>
          <w:sz w:val="26"/>
          <w:szCs w:val="26"/>
          <w:lang w:eastAsia="ru-RU"/>
        </w:rPr>
        <w:t xml:space="preserve"> безопасности объекта (территории), признанный по результатам его актуализации нуждающимся в замене, после замены хранится на объекте (территории) в течение 5 лет.</w:t>
      </w:r>
    </w:p>
    <w:p w:rsidR="00802FF6" w:rsidRPr="00802FF6" w:rsidRDefault="00802FF6" w:rsidP="00802FF6">
      <w:pPr>
        <w:spacing w:after="255" w:line="270" w:lineRule="atLeast"/>
        <w:jc w:val="both"/>
        <w:rPr>
          <w:rFonts w:ascii="Times New Roman" w:eastAsia="Times New Roman" w:hAnsi="Times New Roman" w:cs="Times New Roman"/>
          <w:color w:val="333333"/>
          <w:sz w:val="26"/>
          <w:szCs w:val="26"/>
          <w:lang w:eastAsia="ru-RU"/>
        </w:rPr>
      </w:pPr>
      <w:r w:rsidRPr="00802FF6">
        <w:rPr>
          <w:rFonts w:ascii="Times New Roman" w:eastAsia="Times New Roman" w:hAnsi="Times New Roman" w:cs="Times New Roman"/>
          <w:color w:val="333333"/>
          <w:sz w:val="26"/>
          <w:szCs w:val="26"/>
          <w:lang w:eastAsia="ru-RU"/>
        </w:rPr>
        <w:t>УТВЕРЖДЕНА</w:t>
      </w:r>
      <w:r w:rsidRPr="00802FF6">
        <w:rPr>
          <w:rFonts w:ascii="Times New Roman" w:eastAsia="Times New Roman" w:hAnsi="Times New Roman" w:cs="Times New Roman"/>
          <w:color w:val="333333"/>
          <w:sz w:val="26"/>
          <w:szCs w:val="26"/>
          <w:lang w:eastAsia="ru-RU"/>
        </w:rPr>
        <w:br/>
      </w:r>
      <w:hyperlink r:id="rId31" w:anchor="0" w:history="1">
        <w:r w:rsidRPr="00802FF6">
          <w:rPr>
            <w:rFonts w:ascii="Times New Roman" w:eastAsia="Times New Roman" w:hAnsi="Times New Roman" w:cs="Times New Roman"/>
            <w:color w:val="808080"/>
            <w:sz w:val="26"/>
            <w:szCs w:val="26"/>
            <w:u w:val="single"/>
            <w:bdr w:val="none" w:sz="0" w:space="0" w:color="auto" w:frame="1"/>
            <w:lang w:eastAsia="ru-RU"/>
          </w:rPr>
          <w:t>постановлением</w:t>
        </w:r>
      </w:hyperlink>
      <w:r w:rsidRPr="00802FF6">
        <w:rPr>
          <w:rFonts w:ascii="Times New Roman" w:eastAsia="Times New Roman" w:hAnsi="Times New Roman" w:cs="Times New Roman"/>
          <w:color w:val="333333"/>
          <w:sz w:val="26"/>
          <w:szCs w:val="26"/>
          <w:lang w:eastAsia="ru-RU"/>
        </w:rPr>
        <w:t xml:space="preserve"> Правительства</w:t>
      </w:r>
      <w:r w:rsidRPr="00802FF6">
        <w:rPr>
          <w:rFonts w:ascii="Times New Roman" w:eastAsia="Times New Roman" w:hAnsi="Times New Roman" w:cs="Times New Roman"/>
          <w:color w:val="333333"/>
          <w:sz w:val="26"/>
          <w:szCs w:val="26"/>
          <w:lang w:eastAsia="ru-RU"/>
        </w:rPr>
        <w:br/>
        <w:t>Российской Федерации</w:t>
      </w:r>
      <w:r w:rsidRPr="00802FF6">
        <w:rPr>
          <w:rFonts w:ascii="Times New Roman" w:eastAsia="Times New Roman" w:hAnsi="Times New Roman" w:cs="Times New Roman"/>
          <w:color w:val="333333"/>
          <w:sz w:val="26"/>
          <w:szCs w:val="26"/>
          <w:lang w:eastAsia="ru-RU"/>
        </w:rPr>
        <w:br/>
        <w:t>от 2 августа 2019 г. № 1006</w:t>
      </w:r>
    </w:p>
    <w:p w:rsidR="00802FF6" w:rsidRPr="00802FF6" w:rsidRDefault="00802FF6" w:rsidP="00802FF6">
      <w:pPr>
        <w:spacing w:after="255" w:line="270" w:lineRule="atLeast"/>
        <w:outlineLvl w:val="3"/>
        <w:rPr>
          <w:rFonts w:ascii="Arial" w:eastAsia="Times New Roman" w:hAnsi="Arial" w:cs="Arial"/>
          <w:b/>
          <w:bCs/>
          <w:color w:val="333333"/>
          <w:sz w:val="26"/>
          <w:szCs w:val="26"/>
          <w:lang w:eastAsia="ru-RU"/>
        </w:rPr>
      </w:pPr>
      <w:r w:rsidRPr="00802FF6">
        <w:rPr>
          <w:rFonts w:ascii="Arial" w:eastAsia="Times New Roman" w:hAnsi="Arial" w:cs="Arial"/>
          <w:b/>
          <w:bCs/>
          <w:color w:val="333333"/>
          <w:sz w:val="26"/>
          <w:szCs w:val="26"/>
          <w:lang w:eastAsia="ru-RU"/>
        </w:rPr>
        <w:t>ФОРМА</w:t>
      </w:r>
      <w:r w:rsidRPr="00802FF6">
        <w:rPr>
          <w:rFonts w:ascii="Arial" w:eastAsia="Times New Roman" w:hAnsi="Arial" w:cs="Arial"/>
          <w:b/>
          <w:bCs/>
          <w:color w:val="333333"/>
          <w:sz w:val="26"/>
          <w:szCs w:val="26"/>
          <w:lang w:eastAsia="ru-RU"/>
        </w:rPr>
        <w:br/>
        <w:t>паспорта безопасности объектов (территорий) Министерства просвещения Российской Федерации и объектов (территорий), относящихся к сфере деятельности Министерства просвещения Российской Федерации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(пометка или гриф)</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Экз. № 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УТВЕРЖДАЮ</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(Министр просвещения Российской Федерации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(руководитель иного органа (организации),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                                  являющегося правообладателем объекта </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(территории), или уполномоченное им лицо)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________________ 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gramStart"/>
      <w:r w:rsidRPr="00802FF6">
        <w:rPr>
          <w:rFonts w:ascii="Arial" w:eastAsia="Times New Roman" w:hAnsi="Arial" w:cs="Arial"/>
          <w:color w:val="333333"/>
          <w:sz w:val="23"/>
          <w:szCs w:val="23"/>
          <w:lang w:eastAsia="ru-RU"/>
        </w:rPr>
        <w:t>подпись)   </w:t>
      </w:r>
      <w:proofErr w:type="gramEnd"/>
      <w:r w:rsidRPr="00802FF6">
        <w:rPr>
          <w:rFonts w:ascii="Arial" w:eastAsia="Times New Roman" w:hAnsi="Arial" w:cs="Arial"/>
          <w:color w:val="333333"/>
          <w:sz w:val="23"/>
          <w:szCs w:val="23"/>
          <w:lang w:eastAsia="ru-RU"/>
        </w:rPr>
        <w:t>(инициалы, фамилия)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 ___________ 20__ г.</w:t>
      </w:r>
    </w:p>
    <w:tbl>
      <w:tblPr>
        <w:tblW w:w="0" w:type="auto"/>
        <w:tblCellMar>
          <w:top w:w="15" w:type="dxa"/>
          <w:left w:w="15" w:type="dxa"/>
          <w:bottom w:w="15" w:type="dxa"/>
          <w:right w:w="15" w:type="dxa"/>
        </w:tblCellMar>
        <w:tblLook w:val="04A0" w:firstRow="1" w:lastRow="0" w:firstColumn="1" w:lastColumn="0" w:noHBand="0" w:noVBand="1"/>
      </w:tblPr>
      <w:tblGrid>
        <w:gridCol w:w="1743"/>
        <w:gridCol w:w="2275"/>
        <w:gridCol w:w="2077"/>
        <w:gridCol w:w="3260"/>
      </w:tblGrid>
      <w:tr w:rsidR="00802FF6" w:rsidRPr="00802FF6" w:rsidTr="00802FF6">
        <w:tc>
          <w:tcPr>
            <w:tcW w:w="0" w:type="auto"/>
            <w:gridSpan w:val="2"/>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СОГЛАСОВАНО  </w:t>
            </w:r>
            <w:proofErr w:type="gramStart"/>
            <w:r w:rsidRPr="00802FF6">
              <w:rPr>
                <w:rFonts w:ascii="Arial" w:eastAsia="Times New Roman" w:hAnsi="Arial" w:cs="Arial"/>
                <w:b/>
                <w:bCs/>
                <w:color w:val="333333"/>
                <w:sz w:val="21"/>
                <w:szCs w:val="21"/>
                <w:lang w:eastAsia="ru-RU"/>
              </w:rPr>
              <w:t xml:space="preserve">   (</w:t>
            </w:r>
            <w:proofErr w:type="gramEnd"/>
            <w:r w:rsidRPr="00802FF6">
              <w:rPr>
                <w:rFonts w:ascii="Arial" w:eastAsia="Times New Roman" w:hAnsi="Arial" w:cs="Arial"/>
                <w:b/>
                <w:bCs/>
                <w:color w:val="333333"/>
                <w:sz w:val="21"/>
                <w:szCs w:val="21"/>
                <w:lang w:eastAsia="ru-RU"/>
              </w:rPr>
              <w:t xml:space="preserve">руководитель территориального органа безопасности)     </w:t>
            </w:r>
          </w:p>
        </w:tc>
        <w:tc>
          <w:tcPr>
            <w:tcW w:w="0" w:type="auto"/>
            <w:gridSpan w:val="2"/>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СОГЛАСОВАНО ____________________________ (руководитель территориального органа </w:t>
            </w:r>
            <w:proofErr w:type="spellStart"/>
            <w:r w:rsidRPr="00802FF6">
              <w:rPr>
                <w:rFonts w:ascii="Arial" w:eastAsia="Times New Roman" w:hAnsi="Arial" w:cs="Arial"/>
                <w:b/>
                <w:bCs/>
                <w:color w:val="333333"/>
                <w:sz w:val="21"/>
                <w:szCs w:val="21"/>
                <w:lang w:eastAsia="ru-RU"/>
              </w:rPr>
              <w:t>Росгвардии</w:t>
            </w:r>
            <w:proofErr w:type="spellEnd"/>
            <w:r w:rsidRPr="00802FF6">
              <w:rPr>
                <w:rFonts w:ascii="Arial" w:eastAsia="Times New Roman" w:hAnsi="Arial" w:cs="Arial"/>
                <w:b/>
                <w:bCs/>
                <w:color w:val="333333"/>
                <w:sz w:val="21"/>
                <w:szCs w:val="21"/>
                <w:lang w:eastAsia="ru-RU"/>
              </w:rPr>
              <w:t xml:space="preserve"> или подразделения вневедомственной охраны войск национальной гвардии Российской Федерации </w:t>
            </w:r>
          </w:p>
        </w:tc>
      </w:tr>
      <w:tr w:rsidR="00802FF6" w:rsidRPr="00802FF6" w:rsidTr="00802FF6">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_____________ (подпись)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________________ (инициалы, </w:t>
            </w:r>
            <w:proofErr w:type="gramStart"/>
            <w:r w:rsidRPr="00802FF6">
              <w:rPr>
                <w:rFonts w:ascii="Arial" w:eastAsia="Times New Roman" w:hAnsi="Arial" w:cs="Arial"/>
                <w:color w:val="333333"/>
                <w:sz w:val="21"/>
                <w:szCs w:val="21"/>
                <w:lang w:eastAsia="ru-RU"/>
              </w:rPr>
              <w:t xml:space="preserve">фамилия)   </w:t>
            </w:r>
            <w:proofErr w:type="gramEnd"/>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____________ (подпись)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_________________ (инициалы, </w:t>
            </w:r>
            <w:proofErr w:type="gramStart"/>
            <w:r w:rsidRPr="00802FF6">
              <w:rPr>
                <w:rFonts w:ascii="Arial" w:eastAsia="Times New Roman" w:hAnsi="Arial" w:cs="Arial"/>
                <w:color w:val="333333"/>
                <w:sz w:val="21"/>
                <w:szCs w:val="21"/>
                <w:lang w:eastAsia="ru-RU"/>
              </w:rPr>
              <w:t xml:space="preserve">фамилия)   </w:t>
            </w:r>
            <w:proofErr w:type="gramEnd"/>
            <w:r w:rsidRPr="00802FF6">
              <w:rPr>
                <w:rFonts w:ascii="Arial" w:eastAsia="Times New Roman" w:hAnsi="Arial" w:cs="Arial"/>
                <w:color w:val="333333"/>
                <w:sz w:val="21"/>
                <w:szCs w:val="21"/>
                <w:lang w:eastAsia="ru-RU"/>
              </w:rPr>
              <w:t xml:space="preserve">  </w:t>
            </w:r>
          </w:p>
        </w:tc>
      </w:tr>
      <w:tr w:rsidR="00802FF6" w:rsidRPr="00802FF6" w:rsidTr="00802FF6">
        <w:tc>
          <w:tcPr>
            <w:tcW w:w="0" w:type="auto"/>
            <w:gridSpan w:val="2"/>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"____" _______________ 20 ___ г. </w:t>
            </w:r>
          </w:p>
        </w:tc>
        <w:tc>
          <w:tcPr>
            <w:tcW w:w="0" w:type="auto"/>
            <w:gridSpan w:val="2"/>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"____" _______________ 20 ___ г. </w:t>
            </w:r>
          </w:p>
        </w:tc>
      </w:tr>
    </w:tbl>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СОГЛАСОВАНО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руководитель территориального органа МЧС России)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______________________ 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gramStart"/>
      <w:r w:rsidRPr="00802FF6">
        <w:rPr>
          <w:rFonts w:ascii="Arial" w:eastAsia="Times New Roman" w:hAnsi="Arial" w:cs="Arial"/>
          <w:color w:val="333333"/>
          <w:sz w:val="23"/>
          <w:szCs w:val="23"/>
          <w:lang w:eastAsia="ru-RU"/>
        </w:rPr>
        <w:t>подпись)   </w:t>
      </w:r>
      <w:proofErr w:type="gramEnd"/>
      <w:r w:rsidRPr="00802FF6">
        <w:rPr>
          <w:rFonts w:ascii="Arial" w:eastAsia="Times New Roman" w:hAnsi="Arial" w:cs="Arial"/>
          <w:color w:val="333333"/>
          <w:sz w:val="23"/>
          <w:szCs w:val="23"/>
          <w:lang w:eastAsia="ru-RU"/>
        </w:rPr>
        <w:t>     (инициалы, фамилия)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"___" ___________ 20__ г.</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ПАСПОРТ БЕЗОПАСНОСТИ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(наименование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(наименование населенного пункта)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20___ год</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I. Общие сведения об объекте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(наименование, адрес, телефон, факс, адрес электронной почты органа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(организации), являющегося правообладателем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(адрес объекта (территории), телефон, факс, адрес электронной почты)</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(основной вид деятельности органа (организации)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(категория опасности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(общая площадь объекта (кв. метров), протяженность периметра (метров)</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(номер свидетельства о государственной регистрации права на пользование</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земельным участком и свидетельства о праве пользования объектом</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недвижимости, дата их выдачи)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spellStart"/>
      <w:r w:rsidRPr="00802FF6">
        <w:rPr>
          <w:rFonts w:ascii="Arial" w:eastAsia="Times New Roman" w:hAnsi="Arial" w:cs="Arial"/>
          <w:color w:val="333333"/>
          <w:sz w:val="23"/>
          <w:szCs w:val="23"/>
          <w:lang w:eastAsia="ru-RU"/>
        </w:rPr>
        <w:t>ф.и.о.</w:t>
      </w:r>
      <w:proofErr w:type="spellEnd"/>
      <w:r w:rsidRPr="00802FF6">
        <w:rPr>
          <w:rFonts w:ascii="Arial" w:eastAsia="Times New Roman" w:hAnsi="Arial" w:cs="Arial"/>
          <w:color w:val="333333"/>
          <w:sz w:val="23"/>
          <w:szCs w:val="23"/>
          <w:lang w:eastAsia="ru-RU"/>
        </w:rPr>
        <w:t xml:space="preserve"> должностного лица, осуществляющего непосредственное руководство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деятельностью работников на объекте (территории), служебный и мобильный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телефоны, адрес электронной почты)</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spellStart"/>
      <w:r w:rsidRPr="00802FF6">
        <w:rPr>
          <w:rFonts w:ascii="Arial" w:eastAsia="Times New Roman" w:hAnsi="Arial" w:cs="Arial"/>
          <w:color w:val="333333"/>
          <w:sz w:val="23"/>
          <w:szCs w:val="23"/>
          <w:lang w:eastAsia="ru-RU"/>
        </w:rPr>
        <w:t>ф.и.о.</w:t>
      </w:r>
      <w:proofErr w:type="spellEnd"/>
      <w:r w:rsidRPr="00802FF6">
        <w:rPr>
          <w:rFonts w:ascii="Arial" w:eastAsia="Times New Roman" w:hAnsi="Arial" w:cs="Arial"/>
          <w:color w:val="333333"/>
          <w:sz w:val="23"/>
          <w:szCs w:val="23"/>
          <w:lang w:eastAsia="ru-RU"/>
        </w:rPr>
        <w:t xml:space="preserve"> руководителя органа (организации), являющегося правообладателем</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объекта (территории), служебный и мобильный телефоны, адрес электронной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почты)</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II. Сведения о работниках, обучающихся и иных лицах, находящихся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объекте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1. Режим работы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(в том числе продолжительность, начало и окончание рабочего дня)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 Общее количество работников ________________ человек.</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     3. Среднее количество находящихся на объекте (территории) </w:t>
      </w:r>
      <w:proofErr w:type="gramStart"/>
      <w:r w:rsidRPr="00802FF6">
        <w:rPr>
          <w:rFonts w:ascii="Arial" w:eastAsia="Times New Roman" w:hAnsi="Arial" w:cs="Arial"/>
          <w:color w:val="333333"/>
          <w:sz w:val="23"/>
          <w:szCs w:val="23"/>
          <w:lang w:eastAsia="ru-RU"/>
        </w:rPr>
        <w:t>в  течение</w:t>
      </w:r>
      <w:proofErr w:type="gramEnd"/>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дня работников, обучающихся и иных лиц, </w:t>
      </w:r>
      <w:proofErr w:type="gramStart"/>
      <w:r w:rsidRPr="00802FF6">
        <w:rPr>
          <w:rFonts w:ascii="Arial" w:eastAsia="Times New Roman" w:hAnsi="Arial" w:cs="Arial"/>
          <w:color w:val="333333"/>
          <w:sz w:val="23"/>
          <w:szCs w:val="23"/>
          <w:lang w:eastAsia="ru-RU"/>
        </w:rPr>
        <w:t>в  том</w:t>
      </w:r>
      <w:proofErr w:type="gramEnd"/>
      <w:r w:rsidRPr="00802FF6">
        <w:rPr>
          <w:rFonts w:ascii="Arial" w:eastAsia="Times New Roman" w:hAnsi="Arial" w:cs="Arial"/>
          <w:color w:val="333333"/>
          <w:sz w:val="23"/>
          <w:szCs w:val="23"/>
          <w:lang w:eastAsia="ru-RU"/>
        </w:rPr>
        <w:t xml:space="preserve">  числе  арендаторов,  лиц,</w:t>
      </w:r>
    </w:p>
    <w:p w:rsidR="00802FF6" w:rsidRPr="00802FF6" w:rsidRDefault="00802FF6" w:rsidP="00802FF6">
      <w:pPr>
        <w:spacing w:after="255" w:line="270" w:lineRule="atLeast"/>
        <w:rPr>
          <w:rFonts w:ascii="Arial" w:eastAsia="Times New Roman" w:hAnsi="Arial" w:cs="Arial"/>
          <w:color w:val="333333"/>
          <w:sz w:val="23"/>
          <w:szCs w:val="23"/>
          <w:lang w:eastAsia="ru-RU"/>
        </w:rPr>
      </w:pPr>
      <w:proofErr w:type="gramStart"/>
      <w:r w:rsidRPr="00802FF6">
        <w:rPr>
          <w:rFonts w:ascii="Arial" w:eastAsia="Times New Roman" w:hAnsi="Arial" w:cs="Arial"/>
          <w:color w:val="333333"/>
          <w:sz w:val="23"/>
          <w:szCs w:val="23"/>
          <w:lang w:eastAsia="ru-RU"/>
        </w:rPr>
        <w:t>осуществляющих  безвозмездное</w:t>
      </w:r>
      <w:proofErr w:type="gramEnd"/>
      <w:r w:rsidRPr="00802FF6">
        <w:rPr>
          <w:rFonts w:ascii="Arial" w:eastAsia="Times New Roman" w:hAnsi="Arial" w:cs="Arial"/>
          <w:color w:val="333333"/>
          <w:sz w:val="23"/>
          <w:szCs w:val="23"/>
          <w:lang w:eastAsia="ru-RU"/>
        </w:rPr>
        <w:t xml:space="preserve">  пользование  имуществом,    находящимся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объекте (территории), </w:t>
      </w:r>
      <w:proofErr w:type="gramStart"/>
      <w:r w:rsidRPr="00802FF6">
        <w:rPr>
          <w:rFonts w:ascii="Arial" w:eastAsia="Times New Roman" w:hAnsi="Arial" w:cs="Arial"/>
          <w:color w:val="333333"/>
          <w:sz w:val="23"/>
          <w:szCs w:val="23"/>
          <w:lang w:eastAsia="ru-RU"/>
        </w:rPr>
        <w:t>сотрудников  охранных</w:t>
      </w:r>
      <w:proofErr w:type="gramEnd"/>
      <w:r w:rsidRPr="00802FF6">
        <w:rPr>
          <w:rFonts w:ascii="Arial" w:eastAsia="Times New Roman" w:hAnsi="Arial" w:cs="Arial"/>
          <w:color w:val="333333"/>
          <w:sz w:val="23"/>
          <w:szCs w:val="23"/>
          <w:lang w:eastAsia="ru-RU"/>
        </w:rPr>
        <w:t xml:space="preserve">  организаций  (единовременно)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 человек.</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4.  </w:t>
      </w:r>
      <w:proofErr w:type="gramStart"/>
      <w:r w:rsidRPr="00802FF6">
        <w:rPr>
          <w:rFonts w:ascii="Arial" w:eastAsia="Times New Roman" w:hAnsi="Arial" w:cs="Arial"/>
          <w:color w:val="333333"/>
          <w:sz w:val="23"/>
          <w:szCs w:val="23"/>
          <w:lang w:eastAsia="ru-RU"/>
        </w:rPr>
        <w:t>Среднее  количество</w:t>
      </w:r>
      <w:proofErr w:type="gramEnd"/>
      <w:r w:rsidRPr="00802FF6">
        <w:rPr>
          <w:rFonts w:ascii="Arial" w:eastAsia="Times New Roman" w:hAnsi="Arial" w:cs="Arial"/>
          <w:color w:val="333333"/>
          <w:sz w:val="23"/>
          <w:szCs w:val="23"/>
          <w:lang w:eastAsia="ru-RU"/>
        </w:rPr>
        <w:t xml:space="preserve">  находящихся  на  объекте     (территории) в</w:t>
      </w:r>
    </w:p>
    <w:p w:rsidR="00802FF6" w:rsidRPr="00802FF6" w:rsidRDefault="00802FF6" w:rsidP="00802FF6">
      <w:pPr>
        <w:spacing w:after="255" w:line="270" w:lineRule="atLeast"/>
        <w:rPr>
          <w:rFonts w:ascii="Arial" w:eastAsia="Times New Roman" w:hAnsi="Arial" w:cs="Arial"/>
          <w:color w:val="333333"/>
          <w:sz w:val="23"/>
          <w:szCs w:val="23"/>
          <w:lang w:eastAsia="ru-RU"/>
        </w:rPr>
      </w:pPr>
      <w:proofErr w:type="gramStart"/>
      <w:r w:rsidRPr="00802FF6">
        <w:rPr>
          <w:rFonts w:ascii="Arial" w:eastAsia="Times New Roman" w:hAnsi="Arial" w:cs="Arial"/>
          <w:color w:val="333333"/>
          <w:sz w:val="23"/>
          <w:szCs w:val="23"/>
          <w:lang w:eastAsia="ru-RU"/>
        </w:rPr>
        <w:t>нерабочее  время</w:t>
      </w:r>
      <w:proofErr w:type="gramEnd"/>
      <w:r w:rsidRPr="00802FF6">
        <w:rPr>
          <w:rFonts w:ascii="Arial" w:eastAsia="Times New Roman" w:hAnsi="Arial" w:cs="Arial"/>
          <w:color w:val="333333"/>
          <w:sz w:val="23"/>
          <w:szCs w:val="23"/>
          <w:lang w:eastAsia="ru-RU"/>
        </w:rPr>
        <w:t>,  ночью,  в  выходные  и  праздничные  дни   работников,</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обучающихся и иных лиц, </w:t>
      </w:r>
      <w:proofErr w:type="gramStart"/>
      <w:r w:rsidRPr="00802FF6">
        <w:rPr>
          <w:rFonts w:ascii="Arial" w:eastAsia="Times New Roman" w:hAnsi="Arial" w:cs="Arial"/>
          <w:color w:val="333333"/>
          <w:sz w:val="23"/>
          <w:szCs w:val="23"/>
          <w:lang w:eastAsia="ru-RU"/>
        </w:rPr>
        <w:t>в  том</w:t>
      </w:r>
      <w:proofErr w:type="gramEnd"/>
      <w:r w:rsidRPr="00802FF6">
        <w:rPr>
          <w:rFonts w:ascii="Arial" w:eastAsia="Times New Roman" w:hAnsi="Arial" w:cs="Arial"/>
          <w:color w:val="333333"/>
          <w:sz w:val="23"/>
          <w:szCs w:val="23"/>
          <w:lang w:eastAsia="ru-RU"/>
        </w:rPr>
        <w:t xml:space="preserve">  числе  арендаторов,  лиц,  осуществляющих</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безвозмездное   пользование   </w:t>
      </w:r>
      <w:proofErr w:type="gramStart"/>
      <w:r w:rsidRPr="00802FF6">
        <w:rPr>
          <w:rFonts w:ascii="Arial" w:eastAsia="Times New Roman" w:hAnsi="Arial" w:cs="Arial"/>
          <w:color w:val="333333"/>
          <w:sz w:val="23"/>
          <w:szCs w:val="23"/>
          <w:lang w:eastAsia="ru-RU"/>
        </w:rPr>
        <w:t>имуществом,   </w:t>
      </w:r>
      <w:proofErr w:type="gramEnd"/>
      <w:r w:rsidRPr="00802FF6">
        <w:rPr>
          <w:rFonts w:ascii="Arial" w:eastAsia="Times New Roman" w:hAnsi="Arial" w:cs="Arial"/>
          <w:color w:val="333333"/>
          <w:sz w:val="23"/>
          <w:szCs w:val="23"/>
          <w:lang w:eastAsia="ru-RU"/>
        </w:rPr>
        <w:t> находящимся       на объекте</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(территории), сотрудников охранных организаций _________ человек.</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5.   Сведения   об   </w:t>
      </w:r>
      <w:proofErr w:type="gramStart"/>
      <w:r w:rsidRPr="00802FF6">
        <w:rPr>
          <w:rFonts w:ascii="Arial" w:eastAsia="Times New Roman" w:hAnsi="Arial" w:cs="Arial"/>
          <w:color w:val="333333"/>
          <w:sz w:val="23"/>
          <w:szCs w:val="23"/>
          <w:lang w:eastAsia="ru-RU"/>
        </w:rPr>
        <w:t>арендаторах,   </w:t>
      </w:r>
      <w:proofErr w:type="gramEnd"/>
      <w:r w:rsidRPr="00802FF6">
        <w:rPr>
          <w:rFonts w:ascii="Arial" w:eastAsia="Times New Roman" w:hAnsi="Arial" w:cs="Arial"/>
          <w:color w:val="333333"/>
          <w:sz w:val="23"/>
          <w:szCs w:val="23"/>
          <w:lang w:eastAsia="ru-RU"/>
        </w:rPr>
        <w:t>иных    лицах    (организациях),</w:t>
      </w:r>
    </w:p>
    <w:p w:rsidR="00802FF6" w:rsidRPr="00802FF6" w:rsidRDefault="00802FF6" w:rsidP="00802FF6">
      <w:pPr>
        <w:spacing w:after="255" w:line="270" w:lineRule="atLeast"/>
        <w:rPr>
          <w:rFonts w:ascii="Arial" w:eastAsia="Times New Roman" w:hAnsi="Arial" w:cs="Arial"/>
          <w:color w:val="333333"/>
          <w:sz w:val="23"/>
          <w:szCs w:val="23"/>
          <w:lang w:eastAsia="ru-RU"/>
        </w:rPr>
      </w:pPr>
      <w:proofErr w:type="gramStart"/>
      <w:r w:rsidRPr="00802FF6">
        <w:rPr>
          <w:rFonts w:ascii="Arial" w:eastAsia="Times New Roman" w:hAnsi="Arial" w:cs="Arial"/>
          <w:color w:val="333333"/>
          <w:sz w:val="23"/>
          <w:szCs w:val="23"/>
          <w:lang w:eastAsia="ru-RU"/>
        </w:rPr>
        <w:t>осуществляющих  безвозмездное</w:t>
      </w:r>
      <w:proofErr w:type="gramEnd"/>
      <w:r w:rsidRPr="00802FF6">
        <w:rPr>
          <w:rFonts w:ascii="Arial" w:eastAsia="Times New Roman" w:hAnsi="Arial" w:cs="Arial"/>
          <w:color w:val="333333"/>
          <w:sz w:val="23"/>
          <w:szCs w:val="23"/>
          <w:lang w:eastAsia="ru-RU"/>
        </w:rPr>
        <w:t xml:space="preserve">  пользование  имуществом,    находящимся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объекте (территории) 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(полное и сокращенное наименование организации, основной вид</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деятельности, общее количество работников, расположение рабочих мест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объекте (территории), занимаемая площадь (кв. метров), режим работы,</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spellStart"/>
      <w:r w:rsidRPr="00802FF6">
        <w:rPr>
          <w:rFonts w:ascii="Arial" w:eastAsia="Times New Roman" w:hAnsi="Arial" w:cs="Arial"/>
          <w:color w:val="333333"/>
          <w:sz w:val="23"/>
          <w:szCs w:val="23"/>
          <w:lang w:eastAsia="ru-RU"/>
        </w:rPr>
        <w:t>ф.и.о.</w:t>
      </w:r>
      <w:proofErr w:type="spellEnd"/>
      <w:r w:rsidRPr="00802FF6">
        <w:rPr>
          <w:rFonts w:ascii="Arial" w:eastAsia="Times New Roman" w:hAnsi="Arial" w:cs="Arial"/>
          <w:color w:val="333333"/>
          <w:sz w:val="23"/>
          <w:szCs w:val="23"/>
          <w:lang w:eastAsia="ru-RU"/>
        </w:rPr>
        <w:t xml:space="preserve"> руководителя-арендатора, номера (служебного и мобильного)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телефонов руководителя организации, срок действия аренды и (или) иные</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условия нахождения (размещения) на объекте (территории)</w:t>
      </w:r>
    </w:p>
    <w:p w:rsidR="00802FF6" w:rsidRPr="00802FF6" w:rsidRDefault="00802FF6" w:rsidP="00802FF6">
      <w:pPr>
        <w:spacing w:after="255" w:line="270" w:lineRule="atLeast"/>
        <w:outlineLvl w:val="3"/>
        <w:rPr>
          <w:rFonts w:ascii="Arial" w:eastAsia="Times New Roman" w:hAnsi="Arial" w:cs="Arial"/>
          <w:b/>
          <w:bCs/>
          <w:color w:val="333333"/>
          <w:sz w:val="26"/>
          <w:szCs w:val="26"/>
          <w:lang w:eastAsia="ru-RU"/>
        </w:rPr>
      </w:pPr>
      <w:r w:rsidRPr="00802FF6">
        <w:rPr>
          <w:rFonts w:ascii="Arial" w:eastAsia="Times New Roman" w:hAnsi="Arial" w:cs="Arial"/>
          <w:b/>
          <w:bCs/>
          <w:color w:val="333333"/>
          <w:sz w:val="26"/>
          <w:szCs w:val="26"/>
          <w:lang w:eastAsia="ru-RU"/>
        </w:rPr>
        <w:t>III. Сведения о критических элементах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1. Перечень критических элементов объекта (территории) (при наличии)</w:t>
      </w:r>
    </w:p>
    <w:tbl>
      <w:tblPr>
        <w:tblW w:w="0" w:type="auto"/>
        <w:tblCellMar>
          <w:top w:w="15" w:type="dxa"/>
          <w:left w:w="15" w:type="dxa"/>
          <w:bottom w:w="15" w:type="dxa"/>
          <w:right w:w="15" w:type="dxa"/>
        </w:tblCellMar>
        <w:tblLook w:val="04A0" w:firstRow="1" w:lastRow="0" w:firstColumn="1" w:lastColumn="0" w:noHBand="0" w:noVBand="1"/>
      </w:tblPr>
      <w:tblGrid>
        <w:gridCol w:w="372"/>
        <w:gridCol w:w="1811"/>
        <w:gridCol w:w="2360"/>
        <w:gridCol w:w="1172"/>
        <w:gridCol w:w="2131"/>
        <w:gridCol w:w="1509"/>
      </w:tblGrid>
      <w:tr w:rsidR="00802FF6" w:rsidRPr="00802FF6" w:rsidTr="00802FF6">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 п/п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Наименование критического элемента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Количество работников, обучающихся и иных лиц, находящихся на критическом элементе (человек)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Общая площадь (кв. метров)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Характер террористической угрозы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Возможные последствия </w:t>
            </w:r>
          </w:p>
        </w:tc>
      </w:tr>
      <w:tr w:rsidR="00802FF6" w:rsidRPr="00802FF6" w:rsidTr="00802FF6">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r>
    </w:tbl>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2. Возможные места и способы проникновения террористов на объект (территорию) 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3. Наиболее вероятные средства поражения, которые могут применить террористы при совершении террористического акта________.</w:t>
      </w:r>
    </w:p>
    <w:p w:rsidR="00802FF6" w:rsidRPr="00802FF6" w:rsidRDefault="00802FF6" w:rsidP="00802FF6">
      <w:pPr>
        <w:spacing w:after="255" w:line="270" w:lineRule="atLeast"/>
        <w:outlineLvl w:val="3"/>
        <w:rPr>
          <w:rFonts w:ascii="Arial" w:eastAsia="Times New Roman" w:hAnsi="Arial" w:cs="Arial"/>
          <w:b/>
          <w:bCs/>
          <w:color w:val="333333"/>
          <w:sz w:val="26"/>
          <w:szCs w:val="26"/>
          <w:lang w:eastAsia="ru-RU"/>
        </w:rPr>
      </w:pPr>
      <w:r w:rsidRPr="00802FF6">
        <w:rPr>
          <w:rFonts w:ascii="Arial" w:eastAsia="Times New Roman" w:hAnsi="Arial" w:cs="Arial"/>
          <w:b/>
          <w:bCs/>
          <w:color w:val="333333"/>
          <w:sz w:val="26"/>
          <w:szCs w:val="26"/>
          <w:lang w:eastAsia="ru-RU"/>
        </w:rPr>
        <w:t>IV. Прогноз последствий в результате совершения на объекте (территории) террористического акта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1.   Предполагаемые       модели             действий    нарушителей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(краткое описание основных угроз совершения террористического акта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объекте (территории) (возможность размещения на объекте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взрывных устройств, захват заложников из числа работников, обучающихся 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иных лиц, находящихся на объекте (территории), наличие рисков</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химического, биологического и радиационного заражения (загрязнения)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  </w:t>
      </w:r>
      <w:proofErr w:type="gramStart"/>
      <w:r w:rsidRPr="00802FF6">
        <w:rPr>
          <w:rFonts w:ascii="Arial" w:eastAsia="Times New Roman" w:hAnsi="Arial" w:cs="Arial"/>
          <w:color w:val="333333"/>
          <w:sz w:val="23"/>
          <w:szCs w:val="23"/>
          <w:lang w:eastAsia="ru-RU"/>
        </w:rPr>
        <w:t>Вероятные  последствия</w:t>
      </w:r>
      <w:proofErr w:type="gramEnd"/>
      <w:r w:rsidRPr="00802FF6">
        <w:rPr>
          <w:rFonts w:ascii="Arial" w:eastAsia="Times New Roman" w:hAnsi="Arial" w:cs="Arial"/>
          <w:color w:val="333333"/>
          <w:sz w:val="23"/>
          <w:szCs w:val="23"/>
          <w:lang w:eastAsia="ru-RU"/>
        </w:rPr>
        <w:t xml:space="preserve">  совершения  террористического    акта на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объекте (территории) 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(площадь возможной зоны разрушения (заражения) в случае совершения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террористического акта (кв. метров), иные ситуации в результате</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совершения террористического акта)</w:t>
      </w:r>
    </w:p>
    <w:p w:rsidR="00802FF6" w:rsidRPr="00802FF6" w:rsidRDefault="00802FF6" w:rsidP="00802FF6">
      <w:pPr>
        <w:spacing w:after="255" w:line="270" w:lineRule="atLeast"/>
        <w:outlineLvl w:val="3"/>
        <w:rPr>
          <w:rFonts w:ascii="Arial" w:eastAsia="Times New Roman" w:hAnsi="Arial" w:cs="Arial"/>
          <w:b/>
          <w:bCs/>
          <w:color w:val="333333"/>
          <w:sz w:val="26"/>
          <w:szCs w:val="26"/>
          <w:lang w:eastAsia="ru-RU"/>
        </w:rPr>
      </w:pPr>
      <w:r w:rsidRPr="00802FF6">
        <w:rPr>
          <w:rFonts w:ascii="Arial" w:eastAsia="Times New Roman" w:hAnsi="Arial" w:cs="Arial"/>
          <w:b/>
          <w:bCs/>
          <w:color w:val="333333"/>
          <w:sz w:val="26"/>
          <w:szCs w:val="26"/>
          <w:lang w:eastAsia="ru-RU"/>
        </w:rPr>
        <w:t>V. Оценка социально-экономических последствий совершения террористического акта на объекте (территории)</w:t>
      </w:r>
    </w:p>
    <w:tbl>
      <w:tblPr>
        <w:tblW w:w="0" w:type="auto"/>
        <w:tblCellMar>
          <w:top w:w="15" w:type="dxa"/>
          <w:left w:w="15" w:type="dxa"/>
          <w:bottom w:w="15" w:type="dxa"/>
          <w:right w:w="15" w:type="dxa"/>
        </w:tblCellMar>
        <w:tblLook w:val="04A0" w:firstRow="1" w:lastRow="0" w:firstColumn="1" w:lastColumn="0" w:noHBand="0" w:noVBand="1"/>
      </w:tblPr>
      <w:tblGrid>
        <w:gridCol w:w="489"/>
        <w:gridCol w:w="2672"/>
        <w:gridCol w:w="3066"/>
        <w:gridCol w:w="3128"/>
      </w:tblGrid>
      <w:tr w:rsidR="00802FF6" w:rsidRPr="00802FF6" w:rsidTr="00802FF6">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 п/п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Возможные людские потери (человек)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Возможные нарушения инфраструктуры </w:t>
            </w:r>
          </w:p>
        </w:tc>
        <w:tc>
          <w:tcPr>
            <w:tcW w:w="0" w:type="auto"/>
            <w:hideMark/>
          </w:tcPr>
          <w:p w:rsidR="00802FF6" w:rsidRPr="00802FF6" w:rsidRDefault="00802FF6" w:rsidP="00802FF6">
            <w:pPr>
              <w:spacing w:after="0" w:line="240" w:lineRule="auto"/>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Возможный экономический ущерб (рублей) </w:t>
            </w:r>
          </w:p>
        </w:tc>
      </w:tr>
      <w:tr w:rsidR="00802FF6" w:rsidRPr="00802FF6" w:rsidTr="00802FF6">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c>
          <w:tcPr>
            <w:tcW w:w="0" w:type="auto"/>
            <w:hideMark/>
          </w:tcPr>
          <w:p w:rsidR="00802FF6" w:rsidRPr="00802FF6" w:rsidRDefault="00802FF6" w:rsidP="00802FF6">
            <w:pPr>
              <w:spacing w:after="0" w:line="240" w:lineRule="auto"/>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w:t>
            </w:r>
          </w:p>
        </w:tc>
      </w:tr>
    </w:tbl>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VI. Силы и средства, привлекаемые для обеспечения антитеррористической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защищенности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1.   </w:t>
      </w:r>
      <w:proofErr w:type="gramStart"/>
      <w:r w:rsidRPr="00802FF6">
        <w:rPr>
          <w:rFonts w:ascii="Arial" w:eastAsia="Times New Roman" w:hAnsi="Arial" w:cs="Arial"/>
          <w:color w:val="333333"/>
          <w:sz w:val="23"/>
          <w:szCs w:val="23"/>
          <w:lang w:eastAsia="ru-RU"/>
        </w:rPr>
        <w:t>Силы,   </w:t>
      </w:r>
      <w:proofErr w:type="gramEnd"/>
      <w:r w:rsidRPr="00802FF6">
        <w:rPr>
          <w:rFonts w:ascii="Arial" w:eastAsia="Times New Roman" w:hAnsi="Arial" w:cs="Arial"/>
          <w:color w:val="333333"/>
          <w:sz w:val="23"/>
          <w:szCs w:val="23"/>
          <w:lang w:eastAsia="ru-RU"/>
        </w:rPr>
        <w:t>привлекаемые   для   обеспечения   антитеррористической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защищенности объекта (территории) 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  </w:t>
      </w:r>
      <w:proofErr w:type="gramStart"/>
      <w:r w:rsidRPr="00802FF6">
        <w:rPr>
          <w:rFonts w:ascii="Arial" w:eastAsia="Times New Roman" w:hAnsi="Arial" w:cs="Arial"/>
          <w:color w:val="333333"/>
          <w:sz w:val="23"/>
          <w:szCs w:val="23"/>
          <w:lang w:eastAsia="ru-RU"/>
        </w:rPr>
        <w:t>Средства,  привлекаемые</w:t>
      </w:r>
      <w:proofErr w:type="gramEnd"/>
      <w:r w:rsidRPr="00802FF6">
        <w:rPr>
          <w:rFonts w:ascii="Arial" w:eastAsia="Times New Roman" w:hAnsi="Arial" w:cs="Arial"/>
          <w:color w:val="333333"/>
          <w:sz w:val="23"/>
          <w:szCs w:val="23"/>
          <w:lang w:eastAsia="ru-RU"/>
        </w:rPr>
        <w:t xml:space="preserve">  для  обеспечения   антитеррористической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защищенности объекта 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VII. Меры по инженерно-технической, физической защите и пожарной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безопасности объекта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1. Меры по инженерно-технической защите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а) объектовые системы оповещения 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(наличие, марка, характеристика)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б) наличие резервных источников электроснабжения, систем связи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(количество, характеристика)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gramStart"/>
      <w:r w:rsidRPr="00802FF6">
        <w:rPr>
          <w:rFonts w:ascii="Arial" w:eastAsia="Times New Roman" w:hAnsi="Arial" w:cs="Arial"/>
          <w:color w:val="333333"/>
          <w:sz w:val="23"/>
          <w:szCs w:val="23"/>
          <w:lang w:eastAsia="ru-RU"/>
        </w:rPr>
        <w:t>в)  наличие</w:t>
      </w:r>
      <w:proofErr w:type="gramEnd"/>
      <w:r w:rsidRPr="00802FF6">
        <w:rPr>
          <w:rFonts w:ascii="Arial" w:eastAsia="Times New Roman" w:hAnsi="Arial" w:cs="Arial"/>
          <w:color w:val="333333"/>
          <w:sz w:val="23"/>
          <w:szCs w:val="23"/>
          <w:lang w:eastAsia="ru-RU"/>
        </w:rPr>
        <w:t xml:space="preserve">  технических  систем  обнаружения   несанкционированного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проникновения на объект (территорию) 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(марка, количество)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г) наличие стационарных и ручных металлоискателей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(марка, количество)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д) наличие систем наружного освещения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(марка, количество)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е) наличие системы видеонаблюдения </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(марка, количество)</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 Меры по физической защите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     а) количество контрольно-пропускных </w:t>
      </w:r>
      <w:proofErr w:type="gramStart"/>
      <w:r w:rsidRPr="00802FF6">
        <w:rPr>
          <w:rFonts w:ascii="Arial" w:eastAsia="Times New Roman" w:hAnsi="Arial" w:cs="Arial"/>
          <w:color w:val="333333"/>
          <w:sz w:val="23"/>
          <w:szCs w:val="23"/>
          <w:lang w:eastAsia="ru-RU"/>
        </w:rPr>
        <w:t>пунктов  (</w:t>
      </w:r>
      <w:proofErr w:type="gramEnd"/>
      <w:r w:rsidRPr="00802FF6">
        <w:rPr>
          <w:rFonts w:ascii="Arial" w:eastAsia="Times New Roman" w:hAnsi="Arial" w:cs="Arial"/>
          <w:color w:val="333333"/>
          <w:sz w:val="23"/>
          <w:szCs w:val="23"/>
          <w:lang w:eastAsia="ru-RU"/>
        </w:rPr>
        <w:t>для  прохода   людей 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проезда транспортных </w:t>
      </w:r>
      <w:proofErr w:type="gramStart"/>
      <w:r w:rsidRPr="00802FF6">
        <w:rPr>
          <w:rFonts w:ascii="Arial" w:eastAsia="Times New Roman" w:hAnsi="Arial" w:cs="Arial"/>
          <w:color w:val="333333"/>
          <w:sz w:val="23"/>
          <w:szCs w:val="23"/>
          <w:lang w:eastAsia="ru-RU"/>
        </w:rPr>
        <w:t>средств)  ;</w:t>
      </w:r>
      <w:proofErr w:type="gramEnd"/>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     б) количество </w:t>
      </w:r>
      <w:proofErr w:type="gramStart"/>
      <w:r w:rsidRPr="00802FF6">
        <w:rPr>
          <w:rFonts w:ascii="Arial" w:eastAsia="Times New Roman" w:hAnsi="Arial" w:cs="Arial"/>
          <w:color w:val="333333"/>
          <w:sz w:val="23"/>
          <w:szCs w:val="23"/>
          <w:lang w:eastAsia="ru-RU"/>
        </w:rPr>
        <w:t>эвакуационных  выходов</w:t>
      </w:r>
      <w:proofErr w:type="gramEnd"/>
      <w:r w:rsidRPr="00802FF6">
        <w:rPr>
          <w:rFonts w:ascii="Arial" w:eastAsia="Times New Roman" w:hAnsi="Arial" w:cs="Arial"/>
          <w:color w:val="333333"/>
          <w:sz w:val="23"/>
          <w:szCs w:val="23"/>
          <w:lang w:eastAsia="ru-RU"/>
        </w:rPr>
        <w:t xml:space="preserve">  (для  выхода  людей  и  выезда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транспортных средств) 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в) наличие на объекте (территории) электронной системы пропуска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(тип установленного оборудования)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г) физическая охрана объекта (территории) 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(организация, осуществляющая охранные мероприятия, количество постов</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(человек)</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3.  </w:t>
      </w:r>
      <w:proofErr w:type="gramStart"/>
      <w:r w:rsidRPr="00802FF6">
        <w:rPr>
          <w:rFonts w:ascii="Arial" w:eastAsia="Times New Roman" w:hAnsi="Arial" w:cs="Arial"/>
          <w:color w:val="333333"/>
          <w:sz w:val="23"/>
          <w:szCs w:val="23"/>
          <w:lang w:eastAsia="ru-RU"/>
        </w:rPr>
        <w:t>Наличие  систем</w:t>
      </w:r>
      <w:proofErr w:type="gramEnd"/>
      <w:r w:rsidRPr="00802FF6">
        <w:rPr>
          <w:rFonts w:ascii="Arial" w:eastAsia="Times New Roman" w:hAnsi="Arial" w:cs="Arial"/>
          <w:color w:val="333333"/>
          <w:sz w:val="23"/>
          <w:szCs w:val="23"/>
          <w:lang w:eastAsia="ru-RU"/>
        </w:rPr>
        <w:t xml:space="preserve">  противопожарной  защиты  и  первичных   средств</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пожаротушения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а) наличие автоматической пожарной сигнализации 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(характеристика)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б) наличие системы внутреннего противопожарного водопровода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(характеристика)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в) наличие автоматической системы пожаротушения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(тип, марка)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     г) наличие системы оповещения </w:t>
      </w:r>
      <w:proofErr w:type="gramStart"/>
      <w:r w:rsidRPr="00802FF6">
        <w:rPr>
          <w:rFonts w:ascii="Arial" w:eastAsia="Times New Roman" w:hAnsi="Arial" w:cs="Arial"/>
          <w:color w:val="333333"/>
          <w:sz w:val="23"/>
          <w:szCs w:val="23"/>
          <w:lang w:eastAsia="ru-RU"/>
        </w:rPr>
        <w:t>и  управления</w:t>
      </w:r>
      <w:proofErr w:type="gramEnd"/>
      <w:r w:rsidRPr="00802FF6">
        <w:rPr>
          <w:rFonts w:ascii="Arial" w:eastAsia="Times New Roman" w:hAnsi="Arial" w:cs="Arial"/>
          <w:color w:val="333333"/>
          <w:sz w:val="23"/>
          <w:szCs w:val="23"/>
          <w:lang w:eastAsia="ru-RU"/>
        </w:rPr>
        <w:t xml:space="preserve">  эвакуацией  при  пожаре</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(тип, марка)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д) наличие первичных средств пожаротушения (огнетушителей)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(характеристика)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VIII. Выводы и рекомендации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IX. Дополнительные сведения с учетом особенностей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объекта (территории) (при наличии)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(наличие локальных зон безопасности)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________________________________________________________________________.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(другие сведения)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Приложение: 1. </w:t>
      </w:r>
      <w:proofErr w:type="gramStart"/>
      <w:r w:rsidRPr="00802FF6">
        <w:rPr>
          <w:rFonts w:ascii="Arial" w:eastAsia="Times New Roman" w:hAnsi="Arial" w:cs="Arial"/>
          <w:color w:val="333333"/>
          <w:sz w:val="23"/>
          <w:szCs w:val="23"/>
          <w:lang w:eastAsia="ru-RU"/>
        </w:rPr>
        <w:t>Поэтажный  план</w:t>
      </w:r>
      <w:proofErr w:type="gramEnd"/>
      <w:r w:rsidRPr="00802FF6">
        <w:rPr>
          <w:rFonts w:ascii="Arial" w:eastAsia="Times New Roman" w:hAnsi="Arial" w:cs="Arial"/>
          <w:color w:val="333333"/>
          <w:sz w:val="23"/>
          <w:szCs w:val="23"/>
          <w:lang w:eastAsia="ru-RU"/>
        </w:rPr>
        <w:t xml:space="preserve">  (схема)   объекта     (территории) с</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обозначением критических элементов объекта.</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2. План</w:t>
      </w:r>
      <w:proofErr w:type="gramStart"/>
      <w:r w:rsidRPr="00802FF6">
        <w:rPr>
          <w:rFonts w:ascii="Arial" w:eastAsia="Times New Roman" w:hAnsi="Arial" w:cs="Arial"/>
          <w:color w:val="333333"/>
          <w:sz w:val="23"/>
          <w:szCs w:val="23"/>
          <w:lang w:eastAsia="ru-RU"/>
        </w:rPr>
        <w:t xml:space="preserve">   (</w:t>
      </w:r>
      <w:proofErr w:type="gramEnd"/>
      <w:r w:rsidRPr="00802FF6">
        <w:rPr>
          <w:rFonts w:ascii="Arial" w:eastAsia="Times New Roman" w:hAnsi="Arial" w:cs="Arial"/>
          <w:color w:val="333333"/>
          <w:sz w:val="23"/>
          <w:szCs w:val="23"/>
          <w:lang w:eastAsia="ru-RU"/>
        </w:rPr>
        <w:t>схема)   охраны   объекта   (территории)      с указанием</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контрольно-</w:t>
      </w:r>
      <w:proofErr w:type="gramStart"/>
      <w:r w:rsidRPr="00802FF6">
        <w:rPr>
          <w:rFonts w:ascii="Arial" w:eastAsia="Times New Roman" w:hAnsi="Arial" w:cs="Arial"/>
          <w:color w:val="333333"/>
          <w:sz w:val="23"/>
          <w:szCs w:val="23"/>
          <w:lang w:eastAsia="ru-RU"/>
        </w:rPr>
        <w:t>пропускных  пунктов</w:t>
      </w:r>
      <w:proofErr w:type="gramEnd"/>
      <w:r w:rsidRPr="00802FF6">
        <w:rPr>
          <w:rFonts w:ascii="Arial" w:eastAsia="Times New Roman" w:hAnsi="Arial" w:cs="Arial"/>
          <w:color w:val="333333"/>
          <w:sz w:val="23"/>
          <w:szCs w:val="23"/>
          <w:lang w:eastAsia="ru-RU"/>
        </w:rPr>
        <w:t>,  постов   охраны,   инженерно-технических</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средств охраны.</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3. Акт обследования и категорирования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Руководитель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 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gramStart"/>
      <w:r w:rsidRPr="00802FF6">
        <w:rPr>
          <w:rFonts w:ascii="Arial" w:eastAsia="Times New Roman" w:hAnsi="Arial" w:cs="Arial"/>
          <w:color w:val="333333"/>
          <w:sz w:val="23"/>
          <w:szCs w:val="23"/>
          <w:lang w:eastAsia="ru-RU"/>
        </w:rPr>
        <w:t>подпись)   </w:t>
      </w:r>
      <w:proofErr w:type="gramEnd"/>
      <w:r w:rsidRPr="00802FF6">
        <w:rPr>
          <w:rFonts w:ascii="Arial" w:eastAsia="Times New Roman" w:hAnsi="Arial" w:cs="Arial"/>
          <w:color w:val="333333"/>
          <w:sz w:val="23"/>
          <w:szCs w:val="23"/>
          <w:lang w:eastAsia="ru-RU"/>
        </w:rPr>
        <w:t>        (инициалы, фамилия)</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Паспорт безопасности актуализирован " __ " ____________ 20__ г.</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Причина актуализации: ___________________________________________________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Руководитель объекта (территории)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__________________ ________________________________</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w:t>
      </w:r>
      <w:proofErr w:type="gramStart"/>
      <w:r w:rsidRPr="00802FF6">
        <w:rPr>
          <w:rFonts w:ascii="Arial" w:eastAsia="Times New Roman" w:hAnsi="Arial" w:cs="Arial"/>
          <w:color w:val="333333"/>
          <w:sz w:val="23"/>
          <w:szCs w:val="23"/>
          <w:lang w:eastAsia="ru-RU"/>
        </w:rPr>
        <w:t>подпись)   </w:t>
      </w:r>
      <w:proofErr w:type="gramEnd"/>
      <w:r w:rsidRPr="00802FF6">
        <w:rPr>
          <w:rFonts w:ascii="Arial" w:eastAsia="Times New Roman" w:hAnsi="Arial" w:cs="Arial"/>
          <w:color w:val="333333"/>
          <w:sz w:val="23"/>
          <w:szCs w:val="23"/>
          <w:lang w:eastAsia="ru-RU"/>
        </w:rPr>
        <w:t>        (инициалы, фамилия)</w:t>
      </w:r>
    </w:p>
    <w:p w:rsidR="00802FF6" w:rsidRPr="00802FF6" w:rsidRDefault="00802FF6" w:rsidP="00802FF6">
      <w:pPr>
        <w:spacing w:after="255" w:line="300" w:lineRule="atLeast"/>
        <w:outlineLvl w:val="2"/>
        <w:rPr>
          <w:rFonts w:ascii="Arial" w:eastAsia="Times New Roman" w:hAnsi="Arial" w:cs="Arial"/>
          <w:b/>
          <w:bCs/>
          <w:color w:val="4D4D4D"/>
          <w:sz w:val="27"/>
          <w:szCs w:val="27"/>
          <w:lang w:eastAsia="ru-RU"/>
        </w:rPr>
      </w:pPr>
      <w:bookmarkStart w:id="5" w:name="review"/>
      <w:bookmarkEnd w:id="5"/>
      <w:r w:rsidRPr="00802FF6">
        <w:rPr>
          <w:rFonts w:ascii="Arial" w:eastAsia="Times New Roman" w:hAnsi="Arial" w:cs="Arial"/>
          <w:b/>
          <w:bCs/>
          <w:color w:val="4D4D4D"/>
          <w:sz w:val="27"/>
          <w:szCs w:val="27"/>
          <w:lang w:eastAsia="ru-RU"/>
        </w:rPr>
        <w:t>Обзор документа</w:t>
      </w:r>
    </w:p>
    <w:p w:rsidR="00802FF6" w:rsidRPr="00802FF6" w:rsidRDefault="00802FF6" w:rsidP="00802FF6">
      <w:pPr>
        <w:spacing w:before="255"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pict>
          <v:rect id="_x0000_i1029" style="width:0;height:.75pt" o:hralign="center" o:hrstd="t" o:hr="t" fillcolor="#a0a0a0" stroked="f"/>
        </w:pic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 xml:space="preserve">Правительство РФ определило требования к антитеррористической защищенности объектов и территорий </w:t>
      </w:r>
      <w:proofErr w:type="spellStart"/>
      <w:r w:rsidRPr="00802FF6">
        <w:rPr>
          <w:rFonts w:ascii="Arial" w:eastAsia="Times New Roman" w:hAnsi="Arial" w:cs="Arial"/>
          <w:color w:val="333333"/>
          <w:sz w:val="23"/>
          <w:szCs w:val="23"/>
          <w:lang w:eastAsia="ru-RU"/>
        </w:rPr>
        <w:t>Минпросвещения</w:t>
      </w:r>
      <w:proofErr w:type="spellEnd"/>
      <w:r w:rsidRPr="00802FF6">
        <w:rPr>
          <w:rFonts w:ascii="Arial" w:eastAsia="Times New Roman" w:hAnsi="Arial" w:cs="Arial"/>
          <w:color w:val="333333"/>
          <w:sz w:val="23"/>
          <w:szCs w:val="23"/>
          <w:lang w:eastAsia="ru-RU"/>
        </w:rPr>
        <w:t xml:space="preserve"> России, региональных и местных органов в сфере образования и подведомственных им организаций.</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Требования дифференцированы в зависимости от категории объекта, которая присваивается с учетом степени угрозы совершения теракта и его возможных последствий. Предусмотрено 4 категории. На каждый объект разрабатывается паспорт безопасности.</w:t>
      </w:r>
    </w:p>
    <w:p w:rsidR="00802FF6" w:rsidRPr="00802FF6" w:rsidRDefault="00802FF6" w:rsidP="00802FF6">
      <w:pPr>
        <w:spacing w:after="255" w:line="270" w:lineRule="atLeast"/>
        <w:rPr>
          <w:rFonts w:ascii="Arial" w:eastAsia="Times New Roman" w:hAnsi="Arial" w:cs="Arial"/>
          <w:color w:val="333333"/>
          <w:sz w:val="23"/>
          <w:szCs w:val="23"/>
          <w:lang w:eastAsia="ru-RU"/>
        </w:rPr>
      </w:pPr>
      <w:r w:rsidRPr="00802FF6">
        <w:rPr>
          <w:rFonts w:ascii="Arial" w:eastAsia="Times New Roman" w:hAnsi="Arial" w:cs="Arial"/>
          <w:color w:val="333333"/>
          <w:sz w:val="23"/>
          <w:szCs w:val="23"/>
          <w:lang w:eastAsia="ru-RU"/>
        </w:rPr>
        <w:t>На всех объектах независимо от категории организуется пропускной режим, проводятся антитеррористические учения и тренировки. Все объекты должны оснащены системами передачи тревожных сообщений.</w:t>
      </w:r>
    </w:p>
    <w:p w:rsidR="00802FF6" w:rsidRPr="00802FF6" w:rsidRDefault="00802FF6" w:rsidP="00802FF6">
      <w:pPr>
        <w:spacing w:line="255" w:lineRule="atLeast"/>
        <w:rPr>
          <w:rFonts w:ascii="Arial" w:eastAsia="Times New Roman" w:hAnsi="Arial" w:cs="Arial"/>
          <w:color w:val="333333"/>
          <w:sz w:val="21"/>
          <w:szCs w:val="21"/>
          <w:lang w:eastAsia="ru-RU"/>
        </w:rPr>
      </w:pPr>
      <w:hyperlink r:id="rId32" w:tgtFrame="_blank" w:history="1">
        <w:r w:rsidRPr="00802FF6">
          <w:rPr>
            <w:rFonts w:ascii="Arial" w:eastAsia="Times New Roman" w:hAnsi="Arial" w:cs="Arial"/>
            <w:color w:val="808080"/>
            <w:sz w:val="21"/>
            <w:szCs w:val="21"/>
            <w:bdr w:val="none" w:sz="0" w:space="0" w:color="auto" w:frame="1"/>
            <w:lang w:eastAsia="ru-RU"/>
          </w:rPr>
          <w:t xml:space="preserve">Перепечатка </w:t>
        </w:r>
      </w:hyperlink>
    </w:p>
    <w:p w:rsidR="00802FF6" w:rsidRPr="00802FF6" w:rsidRDefault="00802FF6" w:rsidP="00802FF6">
      <w:pPr>
        <w:spacing w:after="0" w:line="255" w:lineRule="atLeast"/>
        <w:rPr>
          <w:ins w:id="6" w:author="Unknown"/>
          <w:rFonts w:ascii="Arial" w:eastAsia="Times New Roman" w:hAnsi="Arial" w:cs="Arial"/>
          <w:color w:val="333333"/>
          <w:sz w:val="21"/>
          <w:szCs w:val="21"/>
          <w:lang w:eastAsia="ru-RU"/>
        </w:rPr>
      </w:pPr>
      <w:ins w:id="7" w:author="Unknown">
        <w:r w:rsidRPr="00802FF6">
          <w:rPr>
            <w:rFonts w:ascii="Arial" w:eastAsia="Times New Roman" w:hAnsi="Arial" w:cs="Arial"/>
            <w:color w:val="333333"/>
            <w:sz w:val="21"/>
            <w:szCs w:val="21"/>
            <w:lang w:eastAsia="ru-RU"/>
          </w:rPr>
          <w:t>Скрыть объявление</w:t>
        </w:r>
      </w:ins>
    </w:p>
    <w:p w:rsidR="00802FF6" w:rsidRPr="00802FF6" w:rsidRDefault="00802FF6" w:rsidP="00802FF6">
      <w:pPr>
        <w:spacing w:after="0" w:line="255" w:lineRule="atLeast"/>
        <w:rPr>
          <w:ins w:id="8" w:author="Unknown"/>
          <w:rFonts w:ascii="Arial" w:eastAsia="Times New Roman" w:hAnsi="Arial" w:cs="Arial"/>
          <w:color w:val="333333"/>
          <w:sz w:val="21"/>
          <w:szCs w:val="21"/>
          <w:lang w:eastAsia="ru-RU"/>
        </w:rPr>
      </w:pPr>
      <w:ins w:id="9" w:author="Unknown">
        <w:r w:rsidRPr="00802FF6">
          <w:rPr>
            <w:rFonts w:ascii="Arial" w:eastAsia="Times New Roman" w:hAnsi="Arial" w:cs="Arial"/>
            <w:color w:val="333333"/>
            <w:sz w:val="21"/>
            <w:szCs w:val="21"/>
            <w:lang w:eastAsia="ru-RU"/>
          </w:rPr>
          <w:pict/>
        </w:r>
      </w:ins>
      <w:r w:rsidRPr="00802FF6">
        <w:rPr>
          <w:rFonts w:ascii="Arial" w:eastAsia="Times New Roman" w:hAnsi="Arial" w:cs="Arial"/>
          <w:noProof/>
          <w:color w:val="333333"/>
          <w:sz w:val="21"/>
          <w:szCs w:val="21"/>
          <w:lang w:eastAsia="ru-RU"/>
        </w:rPr>
        <w:drawing>
          <wp:inline distT="0" distB="0" distL="0" distR="0" wp14:anchorId="0DF55DCC" wp14:editId="732DBA9C">
            <wp:extent cx="9525" cy="9525"/>
            <wp:effectExtent l="0" t="0" r="0" b="0"/>
            <wp:docPr id="36" name="Рисунок 36" descr="https://trader.garant.ru/www/delivery/lg.php?bannerid=1668&amp;campaignid=130&amp;zoneid=64&amp;loc=https%3A%2F%2Fwww.garant.ru%2Fproducts%2Fipo%2Fprime%2Fdoc%2F72485152%2F&amp;referer=https%3A%2F%2Fyandex.ru%2F&amp;cb=1894c493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rader.garant.ru/www/delivery/lg.php?bannerid=1668&amp;campaignid=130&amp;zoneid=64&amp;loc=https%3A%2F%2Fwww.garant.ru%2Fproducts%2Fipo%2Fprime%2Fdoc%2F72485152%2F&amp;referer=https%3A%2F%2Fyandex.ru%2F&amp;cb=1894c493b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2FF6" w:rsidRPr="00802FF6" w:rsidRDefault="00802FF6" w:rsidP="00802FF6">
      <w:pPr>
        <w:spacing w:after="0" w:line="255" w:lineRule="atLeast"/>
        <w:rPr>
          <w:rFonts w:ascii="Arial" w:eastAsia="Times New Roman" w:hAnsi="Arial" w:cs="Arial"/>
          <w:color w:val="333333"/>
          <w:sz w:val="21"/>
          <w:szCs w:val="21"/>
          <w:lang w:val="en-US" w:eastAsia="ru-RU"/>
        </w:rPr>
      </w:pPr>
      <w:r w:rsidRPr="00802FF6">
        <w:rPr>
          <w:rFonts w:ascii="Arial" w:eastAsia="Times New Roman" w:hAnsi="Arial" w:cs="Arial"/>
          <w:color w:val="333333"/>
          <w:sz w:val="21"/>
          <w:szCs w:val="21"/>
          <w:lang w:val="en-US" w:eastAsia="ru-RU"/>
        </w:rPr>
        <w:t>&lt;a target='_blank' href='https://trader.garant.ru/www/delivery/ck.php</w:t>
      </w:r>
      <w:proofErr w:type="gramStart"/>
      <w:r w:rsidRPr="00802FF6">
        <w:rPr>
          <w:rFonts w:ascii="Arial" w:eastAsia="Times New Roman" w:hAnsi="Arial" w:cs="Arial"/>
          <w:color w:val="333333"/>
          <w:sz w:val="21"/>
          <w:szCs w:val="21"/>
          <w:lang w:val="en-US" w:eastAsia="ru-RU"/>
        </w:rPr>
        <w:t>?n</w:t>
      </w:r>
      <w:proofErr w:type="gramEnd"/>
      <w:r w:rsidRPr="00802FF6">
        <w:rPr>
          <w:rFonts w:ascii="Arial" w:eastAsia="Times New Roman" w:hAnsi="Arial" w:cs="Arial"/>
          <w:color w:val="333333"/>
          <w:sz w:val="21"/>
          <w:szCs w:val="21"/>
          <w:lang w:val="en-US" w:eastAsia="ru-RU"/>
        </w:rPr>
        <w:t>=OSQH82wkXR'&gt; &lt;</w:t>
      </w:r>
      <w:proofErr w:type="spellStart"/>
      <w:r w:rsidRPr="00802FF6">
        <w:rPr>
          <w:rFonts w:ascii="Arial" w:eastAsia="Times New Roman" w:hAnsi="Arial" w:cs="Arial"/>
          <w:color w:val="333333"/>
          <w:sz w:val="21"/>
          <w:szCs w:val="21"/>
          <w:lang w:val="en-US" w:eastAsia="ru-RU"/>
        </w:rPr>
        <w:t>img</w:t>
      </w:r>
      <w:proofErr w:type="spellEnd"/>
      <w:r w:rsidRPr="00802FF6">
        <w:rPr>
          <w:rFonts w:ascii="Arial" w:eastAsia="Times New Roman" w:hAnsi="Arial" w:cs="Arial"/>
          <w:color w:val="333333"/>
          <w:sz w:val="21"/>
          <w:szCs w:val="21"/>
          <w:lang w:val="en-US" w:eastAsia="ru-RU"/>
        </w:rPr>
        <w:t xml:space="preserve"> border='0' alt='' src='https://trader.garant.ru/www/delivery/avw.php?zoneid=64&amp;amp;n=OSQH82wkXR' /&gt; &lt;/a&gt; </w:t>
      </w:r>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333333"/>
          <w:sz w:val="21"/>
          <w:szCs w:val="21"/>
          <w:lang w:eastAsia="ru-RU"/>
        </w:rPr>
        <mc:AlternateContent>
          <mc:Choice Requires="wps">
            <w:drawing>
              <wp:inline distT="0" distB="0" distL="0" distR="0" wp14:anchorId="191C1302" wp14:editId="07BFFC92">
                <wp:extent cx="304800" cy="304800"/>
                <wp:effectExtent l="0" t="0" r="0" b="0"/>
                <wp:docPr id="2" name="AutoShape 37" descr="sm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96F9" id="AutoShape 37" o:spid="_x0000_s1026" alt="sm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XGugIAAMU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qXVca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6511FA88" wp14:editId="097112B5">
            <wp:extent cx="857250" cy="857250"/>
            <wp:effectExtent l="0" t="0" r="0" b="0"/>
            <wp:docPr id="38" name="Рисунок 38" descr="https://static5.smi2.net/img/90x90/5839424.jpe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c5.smi2.net/img/90x90/5839424.jpe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35" w:tgtFrame="_blank" w:history="1">
        <w:r w:rsidRPr="00802FF6">
          <w:rPr>
            <w:rFonts w:ascii="Arial" w:eastAsia="Times New Roman" w:hAnsi="Arial" w:cs="Arial"/>
            <w:color w:val="808080"/>
            <w:sz w:val="21"/>
            <w:szCs w:val="21"/>
            <w:bdr w:val="none" w:sz="0" w:space="0" w:color="auto" w:frame="1"/>
            <w:lang w:eastAsia="ru-RU"/>
          </w:rPr>
          <w:t>США обрушились на Россию с невероятным обвинением</w:t>
        </w:r>
      </w:hyperlink>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7DC52631" wp14:editId="20FF3024">
            <wp:extent cx="857250" cy="857250"/>
            <wp:effectExtent l="0" t="0" r="0" b="0"/>
            <wp:docPr id="39" name="Рисунок 39" descr="https://static5.smi2.net/img/90x90/6620619.jpe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5.smi2.net/img/90x90/6620619.jpe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38" w:tgtFrame="_blank" w:history="1">
        <w:r w:rsidRPr="00802FF6">
          <w:rPr>
            <w:rFonts w:ascii="Arial" w:eastAsia="Times New Roman" w:hAnsi="Arial" w:cs="Arial"/>
            <w:color w:val="808080"/>
            <w:sz w:val="21"/>
            <w:szCs w:val="21"/>
            <w:bdr w:val="none" w:sz="0" w:space="0" w:color="auto" w:frame="1"/>
            <w:lang w:eastAsia="ru-RU"/>
          </w:rPr>
          <w:t>Кадыров обратился к народу Чечни по поводу своей будущей кончины</w:t>
        </w:r>
      </w:hyperlink>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0F57307F" wp14:editId="3EE5EA50">
            <wp:extent cx="857250" cy="857250"/>
            <wp:effectExtent l="0" t="0" r="0" b="0"/>
            <wp:docPr id="40" name="Рисунок 40" descr="https://static2.smi2.net/img/90x90/6628707.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c2.smi2.net/img/90x90/6628707.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41" w:tgtFrame="_blank" w:history="1">
        <w:r w:rsidRPr="00802FF6">
          <w:rPr>
            <w:rFonts w:ascii="Arial" w:eastAsia="Times New Roman" w:hAnsi="Arial" w:cs="Arial"/>
            <w:color w:val="808080"/>
            <w:sz w:val="21"/>
            <w:szCs w:val="21"/>
            <w:bdr w:val="none" w:sz="0" w:space="0" w:color="auto" w:frame="1"/>
            <w:lang w:eastAsia="ru-RU"/>
          </w:rPr>
          <w:t>Массовое увольнение хирургов на Урале поставило на уши даже Кремль</w:t>
        </w:r>
      </w:hyperlink>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1EEC3402" wp14:editId="70DDE0D2">
            <wp:extent cx="857250" cy="857250"/>
            <wp:effectExtent l="0" t="0" r="0" b="0"/>
            <wp:docPr id="41" name="Рисунок 41" descr="https://static4.smi2.net/img/90x90/6631247.jpe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c4.smi2.net/img/90x90/6631247.jpe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44" w:tgtFrame="_blank" w:history="1">
        <w:r w:rsidRPr="00802FF6">
          <w:rPr>
            <w:rFonts w:ascii="Arial" w:eastAsia="Times New Roman" w:hAnsi="Arial" w:cs="Arial"/>
            <w:color w:val="808080"/>
            <w:sz w:val="21"/>
            <w:szCs w:val="21"/>
            <w:bdr w:val="none" w:sz="0" w:space="0" w:color="auto" w:frame="1"/>
            <w:lang w:eastAsia="ru-RU"/>
          </w:rPr>
          <w:t>Эксперты оценили масштаб "кадровой ямы" в России</w:t>
        </w:r>
      </w:hyperlink>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6693E938" wp14:editId="0E3097CF">
            <wp:extent cx="857250" cy="857250"/>
            <wp:effectExtent l="0" t="0" r="0" b="0"/>
            <wp:docPr id="42" name="Рисунок 42" descr="https://static7.smi2.net/img/90x90/6625161.jpe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tic7.smi2.net/img/90x90/6625161.jpe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47" w:tgtFrame="_blank" w:history="1">
        <w:r w:rsidRPr="00802FF6">
          <w:rPr>
            <w:rFonts w:ascii="Arial" w:eastAsia="Times New Roman" w:hAnsi="Arial" w:cs="Arial"/>
            <w:color w:val="808080"/>
            <w:sz w:val="21"/>
            <w:szCs w:val="21"/>
            <w:bdr w:val="none" w:sz="0" w:space="0" w:color="auto" w:frame="1"/>
            <w:lang w:eastAsia="ru-RU"/>
          </w:rPr>
          <w:t>Неожиданно обернулось дело с оскорблениями чиновницей жителей Тулуна</w:t>
        </w:r>
      </w:hyperlink>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808080"/>
          <w:sz w:val="21"/>
          <w:szCs w:val="21"/>
          <w:bdr w:val="none" w:sz="0" w:space="0" w:color="auto" w:frame="1"/>
          <w:lang w:eastAsia="ru-RU"/>
        </w:rPr>
        <w:drawing>
          <wp:inline distT="0" distB="0" distL="0" distR="0" wp14:anchorId="536707E6" wp14:editId="5ECD00DE">
            <wp:extent cx="857250" cy="857250"/>
            <wp:effectExtent l="0" t="0" r="0" b="0"/>
            <wp:docPr id="43" name="Рисунок 43" descr="https://static8.smi2.net/img/90x90/6620616.jpe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atic8.smi2.net/img/90x90/6620616.jpe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hyperlink r:id="rId50" w:tgtFrame="_blank" w:history="1">
        <w:r w:rsidRPr="00802FF6">
          <w:rPr>
            <w:rFonts w:ascii="Arial" w:eastAsia="Times New Roman" w:hAnsi="Arial" w:cs="Arial"/>
            <w:color w:val="808080"/>
            <w:sz w:val="21"/>
            <w:szCs w:val="21"/>
            <w:bdr w:val="none" w:sz="0" w:space="0" w:color="auto" w:frame="1"/>
            <w:lang w:eastAsia="ru-RU"/>
          </w:rPr>
          <w:t xml:space="preserve">Суд оштрафовал телеканал СТС за песню Лады </w:t>
        </w:r>
        <w:proofErr w:type="spellStart"/>
        <w:r w:rsidRPr="00802FF6">
          <w:rPr>
            <w:rFonts w:ascii="Arial" w:eastAsia="Times New Roman" w:hAnsi="Arial" w:cs="Arial"/>
            <w:color w:val="808080"/>
            <w:sz w:val="21"/>
            <w:szCs w:val="21"/>
            <w:bdr w:val="none" w:sz="0" w:space="0" w:color="auto" w:frame="1"/>
            <w:lang w:eastAsia="ru-RU"/>
          </w:rPr>
          <w:t>Дэнс</w:t>
        </w:r>
        <w:proofErr w:type="spellEnd"/>
      </w:hyperlink>
    </w:p>
    <w:p w:rsidR="00802FF6" w:rsidRPr="00802FF6" w:rsidRDefault="00802FF6" w:rsidP="00802FF6">
      <w:pPr>
        <w:shd w:val="clear" w:color="auto" w:fill="005DAB"/>
        <w:spacing w:after="0" w:line="336" w:lineRule="atLeast"/>
        <w:rPr>
          <w:rFonts w:ascii="Arial" w:eastAsia="Times New Roman" w:hAnsi="Arial" w:cs="Arial"/>
          <w:color w:val="FFFFFF"/>
          <w:sz w:val="23"/>
          <w:szCs w:val="23"/>
          <w:lang w:eastAsia="ru-RU"/>
        </w:rPr>
      </w:pP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noProof/>
          <w:color w:val="808080"/>
          <w:sz w:val="23"/>
          <w:szCs w:val="23"/>
          <w:bdr w:val="none" w:sz="0" w:space="0" w:color="auto" w:frame="1"/>
          <w:lang w:eastAsia="ru-RU"/>
        </w:rPr>
        <w:drawing>
          <wp:inline distT="0" distB="0" distL="0" distR="0" wp14:anchorId="1C7AE6E0" wp14:editId="05744373">
            <wp:extent cx="95250" cy="104775"/>
            <wp:effectExtent l="0" t="0" r="0" b="9525"/>
            <wp:docPr id="46" name="Рисунок 46" descr="https://www.garant.ru/static/garant/images/layout/close-banner.png">
              <a:hlinkClick xmlns:a="http://schemas.openxmlformats.org/drawingml/2006/main" r:id="rId51" tooltip="&quot;Закрыт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arant.ru/static/garant/images/layout/close-banner.png">
                      <a:hlinkClick r:id="rId51" tooltip="&quot;Закрыть&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p>
    <w:p w:rsidR="00802FF6" w:rsidRPr="00802FF6" w:rsidRDefault="00802FF6" w:rsidP="00802FF6">
      <w:pPr>
        <w:shd w:val="clear" w:color="auto" w:fill="005DAB"/>
        <w:spacing w:after="0" w:line="336" w:lineRule="atLeast"/>
        <w:rPr>
          <w:rFonts w:ascii="Arial" w:eastAsia="Times New Roman" w:hAnsi="Arial" w:cs="Arial"/>
          <w:color w:val="FFFFFF"/>
          <w:sz w:val="23"/>
          <w:szCs w:val="23"/>
          <w:lang w:eastAsia="ru-RU"/>
        </w:rPr>
      </w:pPr>
      <w:r w:rsidRPr="00802FF6">
        <w:rPr>
          <w:rFonts w:ascii="Arial" w:eastAsia="Times New Roman" w:hAnsi="Arial" w:cs="Arial"/>
          <w:b/>
          <w:bCs/>
          <w:color w:val="FFFFFF"/>
          <w:sz w:val="23"/>
          <w:szCs w:val="23"/>
          <w:lang w:eastAsia="ru-RU"/>
        </w:rPr>
        <w:t>ПОЛУЧИТЕ БЕСПЛАТНЫЙ ДОСТУП К СИСТЕМЕ ГАРАНТ НА 3 ДНЯ!</w:t>
      </w:r>
    </w:p>
    <w:p w:rsidR="00802FF6" w:rsidRPr="00802FF6" w:rsidRDefault="00802FF6" w:rsidP="00802FF6">
      <w:pPr>
        <w:shd w:val="clear" w:color="auto" w:fill="005DAB"/>
        <w:spacing w:after="0" w:line="336" w:lineRule="atLeast"/>
        <w:rPr>
          <w:rFonts w:ascii="Arial" w:eastAsia="Times New Roman" w:hAnsi="Arial" w:cs="Arial"/>
          <w:color w:val="FFFFFF"/>
          <w:sz w:val="23"/>
          <w:szCs w:val="23"/>
          <w:lang w:eastAsia="ru-RU"/>
        </w:rPr>
      </w:pPr>
      <w:hyperlink r:id="rId53" w:anchor="form_title" w:tgtFrame="_blank" w:tooltip="Получить доступ" w:history="1">
        <w:r w:rsidRPr="00802FF6">
          <w:rPr>
            <w:rFonts w:ascii="Arial" w:eastAsia="Times New Roman" w:hAnsi="Arial" w:cs="Arial"/>
            <w:color w:val="808080"/>
            <w:sz w:val="23"/>
            <w:szCs w:val="23"/>
            <w:bdr w:val="none" w:sz="0" w:space="0" w:color="auto" w:frame="1"/>
            <w:lang w:eastAsia="ru-RU"/>
          </w:rPr>
          <w:t>ПОЛУЧИТЬ ДОСТУП СЕЙЧАС</w:t>
        </w:r>
      </w:hyperlink>
    </w:p>
    <w:p w:rsidR="00802FF6" w:rsidRPr="00802FF6" w:rsidRDefault="00802FF6" w:rsidP="00802FF6">
      <w:pPr>
        <w:shd w:val="clear" w:color="auto" w:fill="4D4D4D"/>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vanish/>
          <w:color w:val="FFFFFF"/>
          <w:sz w:val="21"/>
          <w:szCs w:val="21"/>
          <w:bdr w:val="none" w:sz="0" w:space="0" w:color="auto" w:frame="1"/>
          <w:shd w:val="clear" w:color="auto" w:fill="FFFFFF"/>
          <w:lang w:eastAsia="ru-RU"/>
        </w:rPr>
        <w:drawing>
          <wp:inline distT="0" distB="0" distL="0" distR="0" wp14:anchorId="31F7EBE1" wp14:editId="2AED4786">
            <wp:extent cx="1066800" cy="304800"/>
            <wp:effectExtent l="0" t="0" r="0" b="0"/>
            <wp:docPr id="47" name="Рисунок 47" descr="https://www.garant.ru/static/garant/images/layout/footer-logo.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garant.ru/static/garant/images/layout/footer-logo.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p w:rsidR="00802FF6" w:rsidRPr="00802FF6" w:rsidRDefault="00802FF6" w:rsidP="00802FF6">
      <w:pPr>
        <w:shd w:val="clear" w:color="auto" w:fill="4D4D4D"/>
        <w:spacing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 ООО "НПП "ГАРАНТ-СЕРВИС", 2019. Система ГАРАНТ выпускается с 1990 года. Компания "Гарант" и ее партнеры являются участниками Российской ассоциации правовой информации ГАРАНТ. </w:t>
      </w:r>
    </w:p>
    <w:p w:rsidR="00802FF6" w:rsidRPr="00802FF6" w:rsidRDefault="00802FF6" w:rsidP="00802FF6">
      <w:pPr>
        <w:shd w:val="clear" w:color="auto" w:fill="4D4D4D"/>
        <w:spacing w:after="255" w:line="255" w:lineRule="atLeast"/>
        <w:rPr>
          <w:rFonts w:ascii="Arial" w:eastAsia="Times New Roman" w:hAnsi="Arial" w:cs="Arial"/>
          <w:b/>
          <w:bCs/>
          <w:color w:val="333333"/>
          <w:sz w:val="21"/>
          <w:szCs w:val="21"/>
          <w:lang w:eastAsia="ru-RU"/>
        </w:rPr>
      </w:pPr>
      <w:r w:rsidRPr="00802FF6">
        <w:rPr>
          <w:rFonts w:ascii="Arial" w:eastAsia="Times New Roman" w:hAnsi="Arial" w:cs="Arial"/>
          <w:b/>
          <w:bCs/>
          <w:color w:val="333333"/>
          <w:sz w:val="21"/>
          <w:szCs w:val="21"/>
          <w:lang w:eastAsia="ru-RU"/>
        </w:rPr>
        <w:t xml:space="preserve">Все права на материалы сайта ГАРАНТ.РУ принадлежат ООО "НПП "ГАРАНТ-СЕРВИС". Полное или частичное воспроизведение материалов возможно только по письменному разрешению правообладателя. </w:t>
      </w:r>
      <w:hyperlink r:id="rId56" w:history="1">
        <w:r w:rsidRPr="00802FF6">
          <w:rPr>
            <w:rFonts w:ascii="Arial" w:eastAsia="Times New Roman" w:hAnsi="Arial" w:cs="Arial"/>
            <w:b/>
            <w:bCs/>
            <w:color w:val="FFFFFF"/>
            <w:sz w:val="21"/>
            <w:szCs w:val="21"/>
            <w:u w:val="single"/>
            <w:bdr w:val="none" w:sz="0" w:space="0" w:color="auto" w:frame="1"/>
            <w:lang w:eastAsia="ru-RU"/>
          </w:rPr>
          <w:t>Правила использования портала.</w:t>
        </w:r>
      </w:hyperlink>
      <w:r w:rsidRPr="00802FF6">
        <w:rPr>
          <w:rFonts w:ascii="Arial" w:eastAsia="Times New Roman" w:hAnsi="Arial" w:cs="Arial"/>
          <w:b/>
          <w:bCs/>
          <w:color w:val="333333"/>
          <w:sz w:val="21"/>
          <w:szCs w:val="21"/>
          <w:lang w:eastAsia="ru-RU"/>
        </w:rPr>
        <w:t xml:space="preserve"> </w:t>
      </w:r>
    </w:p>
    <w:p w:rsidR="00802FF6" w:rsidRPr="00802FF6" w:rsidRDefault="00802FF6" w:rsidP="00802FF6">
      <w:pPr>
        <w:shd w:val="clear" w:color="auto" w:fill="4D4D4D"/>
        <w:spacing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Портал ГАРАНТ.РУ зарегистрирован в качестве сетевого издания Федеральной службой по надзору в сфере </w:t>
      </w:r>
      <w:proofErr w:type="gramStart"/>
      <w:r w:rsidRPr="00802FF6">
        <w:rPr>
          <w:rFonts w:ascii="Arial" w:eastAsia="Times New Roman" w:hAnsi="Arial" w:cs="Arial"/>
          <w:color w:val="333333"/>
          <w:sz w:val="21"/>
          <w:szCs w:val="21"/>
          <w:lang w:eastAsia="ru-RU"/>
        </w:rPr>
        <w:t>связи,</w:t>
      </w:r>
      <w:r w:rsidRPr="00802FF6">
        <w:rPr>
          <w:rFonts w:ascii="Arial" w:eastAsia="Times New Roman" w:hAnsi="Arial" w:cs="Arial"/>
          <w:color w:val="333333"/>
          <w:sz w:val="21"/>
          <w:szCs w:val="21"/>
          <w:lang w:eastAsia="ru-RU"/>
        </w:rPr>
        <w:br/>
        <w:t>информационных</w:t>
      </w:r>
      <w:proofErr w:type="gramEnd"/>
      <w:r w:rsidRPr="00802FF6">
        <w:rPr>
          <w:rFonts w:ascii="Arial" w:eastAsia="Times New Roman" w:hAnsi="Arial" w:cs="Arial"/>
          <w:color w:val="333333"/>
          <w:sz w:val="21"/>
          <w:szCs w:val="21"/>
          <w:lang w:eastAsia="ru-RU"/>
        </w:rPr>
        <w:t xml:space="preserve"> технологий и массовых коммуникаций (</w:t>
      </w:r>
      <w:proofErr w:type="spellStart"/>
      <w:r w:rsidRPr="00802FF6">
        <w:rPr>
          <w:rFonts w:ascii="Arial" w:eastAsia="Times New Roman" w:hAnsi="Arial" w:cs="Arial"/>
          <w:color w:val="333333"/>
          <w:sz w:val="21"/>
          <w:szCs w:val="21"/>
          <w:lang w:eastAsia="ru-RU"/>
        </w:rPr>
        <w:t>Роскомнадзором</w:t>
      </w:r>
      <w:proofErr w:type="spellEnd"/>
      <w:r w:rsidRPr="00802FF6">
        <w:rPr>
          <w:rFonts w:ascii="Arial" w:eastAsia="Times New Roman" w:hAnsi="Arial" w:cs="Arial"/>
          <w:color w:val="333333"/>
          <w:sz w:val="21"/>
          <w:szCs w:val="21"/>
          <w:lang w:eastAsia="ru-RU"/>
        </w:rPr>
        <w:t xml:space="preserve">), Эл № ФС77-58365 от 18 июня 2014 года. </w:t>
      </w:r>
    </w:p>
    <w:p w:rsidR="00802FF6" w:rsidRPr="00802FF6" w:rsidRDefault="00802FF6" w:rsidP="00802FF6">
      <w:pPr>
        <w:shd w:val="clear" w:color="auto" w:fill="4D4D4D"/>
        <w:spacing w:before="750"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ОО "НПП "ГАРАНТ-СЕРВИС", 119234, г. Москва, ул. Ленинские горы, д. 1, стр. 77, </w:t>
      </w:r>
      <w:hyperlink r:id="rId57" w:history="1">
        <w:r w:rsidRPr="00802FF6">
          <w:rPr>
            <w:rFonts w:ascii="Arial" w:eastAsia="Times New Roman" w:hAnsi="Arial" w:cs="Arial"/>
            <w:color w:val="FFFFFF"/>
            <w:sz w:val="21"/>
            <w:szCs w:val="21"/>
            <w:u w:val="single"/>
            <w:bdr w:val="none" w:sz="0" w:space="0" w:color="auto" w:frame="1"/>
            <w:lang w:eastAsia="ru-RU"/>
          </w:rPr>
          <w:t>info@garant.ru</w:t>
        </w:r>
      </w:hyperlink>
      <w:r w:rsidRPr="00802FF6">
        <w:rPr>
          <w:rFonts w:ascii="Arial" w:eastAsia="Times New Roman" w:hAnsi="Arial" w:cs="Arial"/>
          <w:color w:val="333333"/>
          <w:sz w:val="21"/>
          <w:szCs w:val="21"/>
          <w:lang w:eastAsia="ru-RU"/>
        </w:rPr>
        <w:t>.</w:t>
      </w:r>
    </w:p>
    <w:p w:rsidR="00802FF6" w:rsidRPr="00802FF6" w:rsidRDefault="00802FF6" w:rsidP="00802FF6">
      <w:pPr>
        <w:shd w:val="clear" w:color="auto" w:fill="4D4D4D"/>
        <w:spacing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4"/>
          <w:szCs w:val="24"/>
          <w:lang w:eastAsia="ru-RU"/>
        </w:rPr>
        <w:t>8-800-200-88-88</w:t>
      </w:r>
      <w:r w:rsidRPr="00802FF6">
        <w:rPr>
          <w:rFonts w:ascii="Arial" w:eastAsia="Times New Roman" w:hAnsi="Arial" w:cs="Arial"/>
          <w:color w:val="333333"/>
          <w:sz w:val="21"/>
          <w:szCs w:val="21"/>
          <w:lang w:eastAsia="ru-RU"/>
        </w:rPr>
        <w:br/>
        <w:t xml:space="preserve">(бесплатный междугородный звонок) </w:t>
      </w:r>
    </w:p>
    <w:p w:rsidR="00802FF6" w:rsidRPr="00802FF6" w:rsidRDefault="00802FF6" w:rsidP="00802FF6">
      <w:pPr>
        <w:shd w:val="clear" w:color="auto" w:fill="4D4D4D"/>
        <w:spacing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Редакция: +7 (495) 647-62-38 (доб. 3145), </w:t>
      </w:r>
      <w:hyperlink r:id="rId58" w:history="1">
        <w:r w:rsidRPr="00802FF6">
          <w:rPr>
            <w:rFonts w:ascii="Arial" w:eastAsia="Times New Roman" w:hAnsi="Arial" w:cs="Arial"/>
            <w:color w:val="FFFFFF"/>
            <w:sz w:val="21"/>
            <w:szCs w:val="21"/>
            <w:u w:val="single"/>
            <w:bdr w:val="none" w:sz="0" w:space="0" w:color="auto" w:frame="1"/>
            <w:lang w:eastAsia="ru-RU"/>
          </w:rPr>
          <w:t>editor@garant.ru</w:t>
        </w:r>
      </w:hyperlink>
      <w:r w:rsidRPr="00802FF6">
        <w:rPr>
          <w:rFonts w:ascii="Arial" w:eastAsia="Times New Roman" w:hAnsi="Arial" w:cs="Arial"/>
          <w:color w:val="333333"/>
          <w:sz w:val="21"/>
          <w:szCs w:val="21"/>
          <w:lang w:eastAsia="ru-RU"/>
        </w:rPr>
        <w:t xml:space="preserve"> </w:t>
      </w:r>
    </w:p>
    <w:p w:rsidR="00802FF6" w:rsidRPr="00802FF6" w:rsidRDefault="00802FF6" w:rsidP="00802FF6">
      <w:pPr>
        <w:shd w:val="clear" w:color="auto" w:fill="4D4D4D"/>
        <w:spacing w:after="600"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Отдел рекламы: +7 (495) 647-62-38 (доб. 3161), </w:t>
      </w:r>
      <w:hyperlink r:id="rId59" w:history="1">
        <w:r w:rsidRPr="00802FF6">
          <w:rPr>
            <w:rFonts w:ascii="Arial" w:eastAsia="Times New Roman" w:hAnsi="Arial" w:cs="Arial"/>
            <w:color w:val="FFFFFF"/>
            <w:sz w:val="21"/>
            <w:szCs w:val="21"/>
            <w:u w:val="single"/>
            <w:bdr w:val="none" w:sz="0" w:space="0" w:color="auto" w:frame="1"/>
            <w:lang w:eastAsia="ru-RU"/>
          </w:rPr>
          <w:t>adv@garant.ru</w:t>
        </w:r>
      </w:hyperlink>
      <w:r w:rsidRPr="00802FF6">
        <w:rPr>
          <w:rFonts w:ascii="Arial" w:eastAsia="Times New Roman" w:hAnsi="Arial" w:cs="Arial"/>
          <w:color w:val="333333"/>
          <w:sz w:val="21"/>
          <w:szCs w:val="21"/>
          <w:lang w:eastAsia="ru-RU"/>
        </w:rPr>
        <w:t xml:space="preserve">. Реклама на портале. </w:t>
      </w:r>
      <w:hyperlink r:id="rId60" w:tgtFrame="_blank" w:history="1">
        <w:proofErr w:type="spellStart"/>
        <w:r w:rsidRPr="00802FF6">
          <w:rPr>
            <w:rFonts w:ascii="Arial" w:eastAsia="Times New Roman" w:hAnsi="Arial" w:cs="Arial"/>
            <w:color w:val="FFFFFF"/>
            <w:sz w:val="21"/>
            <w:szCs w:val="21"/>
            <w:u w:val="single"/>
            <w:bdr w:val="none" w:sz="0" w:space="0" w:color="auto" w:frame="1"/>
            <w:lang w:eastAsia="ru-RU"/>
          </w:rPr>
          <w:t>Медиакит</w:t>
        </w:r>
        <w:proofErr w:type="spellEnd"/>
      </w:hyperlink>
      <w:r w:rsidRPr="00802FF6">
        <w:rPr>
          <w:rFonts w:ascii="Arial" w:eastAsia="Times New Roman" w:hAnsi="Arial" w:cs="Arial"/>
          <w:color w:val="333333"/>
          <w:sz w:val="21"/>
          <w:szCs w:val="21"/>
          <w:lang w:eastAsia="ru-RU"/>
        </w:rPr>
        <w:t xml:space="preserve"> </w:t>
      </w:r>
    </w:p>
    <w:p w:rsidR="00802FF6" w:rsidRPr="00802FF6" w:rsidRDefault="00802FF6" w:rsidP="00802FF6">
      <w:pPr>
        <w:shd w:val="clear" w:color="auto" w:fill="4D4D4D"/>
        <w:spacing w:after="255"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t xml:space="preserve">Если вы заметили опечатку в </w:t>
      </w:r>
      <w:proofErr w:type="gramStart"/>
      <w:r w:rsidRPr="00802FF6">
        <w:rPr>
          <w:rFonts w:ascii="Arial" w:eastAsia="Times New Roman" w:hAnsi="Arial" w:cs="Arial"/>
          <w:color w:val="333333"/>
          <w:sz w:val="21"/>
          <w:szCs w:val="21"/>
          <w:lang w:eastAsia="ru-RU"/>
        </w:rPr>
        <w:t>тексте,</w:t>
      </w:r>
      <w:r w:rsidRPr="00802FF6">
        <w:rPr>
          <w:rFonts w:ascii="Arial" w:eastAsia="Times New Roman" w:hAnsi="Arial" w:cs="Arial"/>
          <w:color w:val="333333"/>
          <w:sz w:val="21"/>
          <w:szCs w:val="21"/>
          <w:lang w:eastAsia="ru-RU"/>
        </w:rPr>
        <w:br/>
        <w:t>выделите</w:t>
      </w:r>
      <w:proofErr w:type="gramEnd"/>
      <w:r w:rsidRPr="00802FF6">
        <w:rPr>
          <w:rFonts w:ascii="Arial" w:eastAsia="Times New Roman" w:hAnsi="Arial" w:cs="Arial"/>
          <w:color w:val="333333"/>
          <w:sz w:val="21"/>
          <w:szCs w:val="21"/>
          <w:lang w:eastAsia="ru-RU"/>
        </w:rPr>
        <w:t xml:space="preserve"> ее и нажмите </w:t>
      </w:r>
      <w:proofErr w:type="spellStart"/>
      <w:r w:rsidRPr="00802FF6">
        <w:rPr>
          <w:rFonts w:ascii="Arial" w:eastAsia="Times New Roman" w:hAnsi="Arial" w:cs="Arial"/>
          <w:color w:val="333333"/>
          <w:sz w:val="21"/>
          <w:szCs w:val="21"/>
          <w:lang w:eastAsia="ru-RU"/>
        </w:rPr>
        <w:t>Ctrl+Enter</w:t>
      </w:r>
      <w:proofErr w:type="spellEnd"/>
      <w:r w:rsidRPr="00802FF6">
        <w:rPr>
          <w:rFonts w:ascii="Arial" w:eastAsia="Times New Roman" w:hAnsi="Arial" w:cs="Arial"/>
          <w:color w:val="333333"/>
          <w:sz w:val="21"/>
          <w:szCs w:val="21"/>
          <w:lang w:eastAsia="ru-RU"/>
        </w:rPr>
        <w:t xml:space="preserve"> </w:t>
      </w:r>
    </w:p>
    <w:p w:rsidR="00802FF6" w:rsidRPr="00802FF6" w:rsidRDefault="00802FF6" w:rsidP="00802FF6">
      <w:pPr>
        <w:shd w:val="clear" w:color="auto" w:fill="4D4D4D"/>
        <w:spacing w:after="0" w:line="255" w:lineRule="atLeast"/>
        <w:rPr>
          <w:rFonts w:ascii="Arial" w:eastAsia="Times New Roman" w:hAnsi="Arial" w:cs="Arial"/>
          <w:vanish/>
          <w:color w:val="333333"/>
          <w:sz w:val="21"/>
          <w:szCs w:val="21"/>
          <w:lang w:eastAsia="ru-RU"/>
        </w:rPr>
      </w:pP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vanish/>
          <w:color w:val="333333"/>
          <w:sz w:val="21"/>
          <w:szCs w:val="21"/>
          <w:lang w:eastAsia="ru-RU"/>
        </w:rPr>
        <w:t xml:space="preserve">&lt;img src="//counter.rambler.ru/top100.cnt?pid=44507" alt="Топ-100" /&gt; </w:t>
      </w:r>
      <w:r w:rsidRPr="00802FF6">
        <w:rPr>
          <w:rFonts w:ascii="Arial" w:eastAsia="Times New Roman" w:hAnsi="Arial" w:cs="Arial"/>
          <w:vanish/>
          <w:color w:val="333333"/>
          <w:sz w:val="21"/>
          <w:szCs w:val="21"/>
          <w:lang w:eastAsia="ru-RU"/>
        </w:rPr>
        <w:pict/>
      </w:r>
      <w:r w:rsidRPr="00802FF6">
        <w:rPr>
          <w:rFonts w:ascii="Arial" w:eastAsia="Times New Roman" w:hAnsi="Arial" w:cs="Arial"/>
          <w:vanish/>
          <w:color w:val="333333"/>
          <w:sz w:val="21"/>
          <w:szCs w:val="21"/>
          <w:lang w:eastAsia="ru-RU"/>
        </w:rPr>
        <w:t xml:space="preserve">&lt;div style="position:absolute;left:-10000px;"&gt; &lt;img src="//top-fwz1.mail.ru/counter?id=84008;js=na" style="border:0;" height="1" width="1" alt="Рейтинг@Mail.ru" /&gt; &lt;/div&gt; </w:t>
      </w:r>
      <w:r w:rsidRPr="00802FF6">
        <w:rPr>
          <w:rFonts w:ascii="Arial" w:eastAsia="Times New Roman" w:hAnsi="Arial" w:cs="Arial"/>
          <w:vanish/>
          <w:color w:val="333333"/>
          <w:sz w:val="21"/>
          <w:szCs w:val="21"/>
          <w:lang w:eastAsia="ru-RU"/>
        </w:rPr>
        <w:pict/>
      </w:r>
      <w:r w:rsidRPr="00802FF6">
        <w:rPr>
          <w:rFonts w:ascii="Arial" w:eastAsia="Times New Roman" w:hAnsi="Arial" w:cs="Arial"/>
          <w:vanish/>
          <w:color w:val="333333"/>
          <w:sz w:val="21"/>
          <w:szCs w:val="21"/>
          <w:lang w:eastAsia="ru-RU"/>
        </w:rPr>
        <w:pict/>
      </w:r>
      <w:r w:rsidRPr="00802FF6">
        <w:rPr>
          <w:rFonts w:ascii="Arial" w:eastAsia="Times New Roman" w:hAnsi="Arial" w:cs="Arial"/>
          <w:vanish/>
          <w:color w:val="333333"/>
          <w:sz w:val="21"/>
          <w:szCs w:val="21"/>
          <w:lang w:eastAsia="ru-RU"/>
        </w:rPr>
        <w:t>&lt;div&gt;&lt;img src="//mc.yandex.ru/watch/66399" style="position:absolute; left:-9999px;" alt="" /&gt;&lt;/div&gt;</w:t>
      </w:r>
    </w:p>
    <w:p w:rsidR="00802FF6" w:rsidRPr="00802FF6" w:rsidRDefault="00802FF6" w:rsidP="00802FF6">
      <w:pPr>
        <w:shd w:val="clear" w:color="auto" w:fill="4D4D4D"/>
        <w:spacing w:after="0" w:line="255" w:lineRule="atLeast"/>
        <w:rPr>
          <w:rFonts w:ascii="Arial" w:eastAsia="Times New Roman" w:hAnsi="Arial" w:cs="Arial"/>
          <w:color w:val="333333"/>
          <w:sz w:val="21"/>
          <w:szCs w:val="21"/>
          <w:lang w:eastAsia="ru-RU"/>
        </w:rPr>
      </w:pPr>
      <w:r w:rsidRPr="00802FF6">
        <w:rPr>
          <w:rFonts w:ascii="Arial" w:eastAsia="Times New Roman" w:hAnsi="Arial" w:cs="Arial"/>
          <w:noProof/>
          <w:color w:val="FFFFFF"/>
          <w:sz w:val="21"/>
          <w:szCs w:val="21"/>
          <w:bdr w:val="none" w:sz="0" w:space="0" w:color="auto" w:frame="1"/>
          <w:lang w:eastAsia="ru-RU"/>
        </w:rPr>
        <w:drawing>
          <wp:inline distT="0" distB="0" distL="0" distR="0" wp14:anchorId="1D39470F" wp14:editId="7D24451C">
            <wp:extent cx="295275" cy="295275"/>
            <wp:effectExtent l="0" t="0" r="9525" b="9525"/>
            <wp:docPr id="53" name="Рисунок 53" descr="https://counter.yadro.ru/logo;garant-ru?42.11">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ounter.yadro.ru/logo;garant-ru?42.11">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802FF6">
        <w:rPr>
          <w:rFonts w:ascii="Arial" w:eastAsia="Times New Roman" w:hAnsi="Arial" w:cs="Arial"/>
          <w:color w:val="333333"/>
          <w:sz w:val="21"/>
          <w:szCs w:val="21"/>
          <w:lang w:eastAsia="ru-RU"/>
        </w:rPr>
        <w:pict/>
      </w:r>
    </w:p>
    <w:p w:rsidR="00802FF6" w:rsidRPr="00802FF6" w:rsidRDefault="00802FF6" w:rsidP="00802FF6">
      <w:pPr>
        <w:spacing w:after="0" w:line="255" w:lineRule="atLeast"/>
        <w:rPr>
          <w:rFonts w:ascii="Arial" w:eastAsia="Times New Roman" w:hAnsi="Arial" w:cs="Arial"/>
          <w:color w:val="333333"/>
          <w:sz w:val="21"/>
          <w:szCs w:val="21"/>
          <w:lang w:eastAsia="ru-RU"/>
        </w:rPr>
      </w:pP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noProof/>
          <w:color w:val="333333"/>
          <w:sz w:val="21"/>
          <w:szCs w:val="21"/>
          <w:lang w:eastAsia="ru-RU"/>
        </w:rPr>
        <w:drawing>
          <wp:inline distT="0" distB="0" distL="0" distR="0" wp14:anchorId="42614121" wp14:editId="1AAE0AF7">
            <wp:extent cx="9525" cy="9525"/>
            <wp:effectExtent l="0" t="0" r="0" b="0"/>
            <wp:docPr id="59" name="Рисунок 59" descr="https://trader.garant.ru/www/delivery/lg.php?bannerid=0&amp;campaignid=0&amp;zoneid=29&amp;loc=https%3A%2F%2Fwww.garant.ru%2Fproducts%2Fipo%2Fprime%2Fdoc%2F72485152%2F&amp;cb=f80f121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trader.garant.ru/www/delivery/lg.php?bannerid=0&amp;campaignid=0&amp;zoneid=29&amp;loc=https%3A%2F%2Fwww.garant.ru%2Fproducts%2Fipo%2Fprime%2Fdoc%2F72485152%2F&amp;cb=f80f1218f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2FF6" w:rsidRPr="00802FF6" w:rsidRDefault="00802FF6" w:rsidP="00802FF6">
      <w:pPr>
        <w:spacing w:after="0" w:line="255" w:lineRule="atLeast"/>
        <w:rPr>
          <w:rFonts w:ascii="Arial" w:eastAsia="Times New Roman" w:hAnsi="Arial" w:cs="Arial"/>
          <w:vanish/>
          <w:color w:val="333333"/>
          <w:sz w:val="21"/>
          <w:szCs w:val="21"/>
          <w:lang w:eastAsia="ru-RU"/>
        </w:rPr>
      </w:pP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noProof/>
          <w:vanish/>
          <w:color w:val="333333"/>
          <w:sz w:val="21"/>
          <w:szCs w:val="21"/>
          <w:lang w:eastAsia="ru-RU"/>
        </w:rPr>
        <w:drawing>
          <wp:inline distT="0" distB="0" distL="0" distR="0" wp14:anchorId="5F8E3A16" wp14:editId="4802B7F3">
            <wp:extent cx="9525" cy="9525"/>
            <wp:effectExtent l="0" t="0" r="0" b="0"/>
            <wp:docPr id="73" name="Рисунок 73" descr="https://trader.garant.ru/www/delivery/lg.php?bannerid=0&amp;campaignid=0&amp;zoneid=45&amp;loc=https%3A%2F%2Fwww.garant.ru%2Fproducts%2Fipo%2Fprime%2Fdoc%2F72485152%2F&amp;cb=57bb7ed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trader.garant.ru/www/delivery/lg.php?bannerid=0&amp;campaignid=0&amp;zoneid=45&amp;loc=https%3A%2F%2Fwww.garant.ru%2Fproducts%2Fipo%2Fprime%2Fdoc%2F72485152%2F&amp;cb=57bb7ed1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2FF6" w:rsidRPr="00802FF6" w:rsidRDefault="00802FF6" w:rsidP="00802FF6">
      <w:pPr>
        <w:spacing w:after="0" w:line="255" w:lineRule="atLeast"/>
        <w:rPr>
          <w:rFonts w:ascii="Arial" w:eastAsia="Times New Roman" w:hAnsi="Arial" w:cs="Arial"/>
          <w:color w:val="333333"/>
          <w:sz w:val="21"/>
          <w:szCs w:val="21"/>
          <w:lang w:eastAsia="ru-RU"/>
        </w:rPr>
      </w:pPr>
      <w:hyperlink r:id="rId63" w:anchor="top" w:history="1">
        <w:r w:rsidRPr="00802FF6">
          <w:rPr>
            <w:rFonts w:ascii="Arial" w:eastAsia="Times New Roman" w:hAnsi="Arial" w:cs="Arial"/>
            <w:caps/>
            <w:color w:val="C8C8C8"/>
            <w:sz w:val="17"/>
            <w:szCs w:val="17"/>
            <w:bdr w:val="none" w:sz="0" w:space="0" w:color="auto" w:frame="1"/>
            <w:lang w:eastAsia="ru-RU"/>
          </w:rPr>
          <w:t>Наверх</w:t>
        </w:r>
      </w:hyperlink>
    </w:p>
    <w:p w:rsidR="00802FF6" w:rsidRPr="00802FF6" w:rsidRDefault="00802FF6" w:rsidP="00802FF6">
      <w:r w:rsidRPr="00802FF6">
        <w:rPr>
          <w:rFonts w:ascii="Arial" w:eastAsia="Times New Roman" w:hAnsi="Arial" w:cs="Arial"/>
          <w:color w:val="333333"/>
          <w:sz w:val="21"/>
          <w:szCs w:val="21"/>
          <w:lang w:eastAsia="ru-RU"/>
        </w:rPr>
        <w:pict/>
      </w:r>
      <w:r w:rsidRPr="00802FF6">
        <w:rPr>
          <w:rFonts w:ascii="Arial" w:eastAsia="Times New Roman" w:hAnsi="Arial" w:cs="Arial"/>
          <w:color w:val="333333"/>
          <w:sz w:val="21"/>
          <w:szCs w:val="21"/>
          <w:lang w:eastAsia="ru-RU"/>
        </w:rPr>
        <w:pict/>
      </w:r>
      <w:r w:rsidRPr="00802FF6">
        <w:rPr>
          <w:rFonts w:ascii="Arial" w:eastAsia="Times New Roman" w:hAnsi="Arial" w:cs="Arial"/>
          <w:noProof/>
          <w:color w:val="333333"/>
          <w:sz w:val="21"/>
          <w:szCs w:val="21"/>
          <w:lang w:eastAsia="ru-RU"/>
        </w:rPr>
        <mc:AlternateContent>
          <mc:Choice Requires="wps">
            <w:drawing>
              <wp:inline distT="0" distB="0" distL="0" distR="0" wp14:anchorId="2B8BC033" wp14:editId="2EA292EA">
                <wp:extent cx="304800" cy="304800"/>
                <wp:effectExtent l="0" t="0" r="0" b="0"/>
                <wp:docPr id="1" name="AutoShape 76" descr="https://counter.yadro.ru/id127/reff-id.gif?sid=35c05632e4caacb48e23dbd1ae60fea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D0A07" id="AutoShape 76" o:spid="_x0000_s1026" alt="https://counter.yadro.ru/id127/reff-id.gif?sid=35c05632e4caacb48e23dbd1ae60fea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ywPmC7gIAABAGAAAOAAAA&#10;AAAAAAAAAAAAAC4CAABkcnMvZTJvRG9jLnhtbFBLAQItABQABgAIAAAAIQBMoOks2AAAAAMBAAAP&#10;AAAAAAAAAAAAAAAAAEgFAABkcnMvZG93bnJldi54bWxQSwUGAAAAAAQABADzAAAATQYAAAAA&#10;" filled="f" stroked="f">
                <o:lock v:ext="edit" aspectratio="t"/>
                <w10:anchorlock/>
              </v:rect>
            </w:pict>
          </mc:Fallback>
        </mc:AlternateContent>
      </w:r>
    </w:p>
    <w:sectPr w:rsidR="00802FF6" w:rsidRPr="00802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E5A4A"/>
    <w:multiLevelType w:val="multilevel"/>
    <w:tmpl w:val="0EC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F6"/>
    <w:rsid w:val="00802FF6"/>
    <w:rsid w:val="00836FD9"/>
    <w:rsid w:val="0098490A"/>
    <w:rsid w:val="00B33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58B24-2A9B-4C28-B504-15CB1E6D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02FF6"/>
    <w:pPr>
      <w:spacing w:after="255" w:line="390" w:lineRule="atLeast"/>
      <w:outlineLvl w:val="0"/>
    </w:pPr>
    <w:rPr>
      <w:rFonts w:ascii="Times New Roman" w:eastAsia="Times New Roman" w:hAnsi="Times New Roman" w:cs="Times New Roman"/>
      <w:b/>
      <w:bCs/>
      <w:color w:val="4D4D4D"/>
      <w:kern w:val="36"/>
      <w:sz w:val="36"/>
      <w:szCs w:val="36"/>
      <w:lang w:eastAsia="ru-RU"/>
    </w:rPr>
  </w:style>
  <w:style w:type="paragraph" w:styleId="2">
    <w:name w:val="heading 2"/>
    <w:basedOn w:val="a"/>
    <w:link w:val="20"/>
    <w:uiPriority w:val="9"/>
    <w:qFormat/>
    <w:rsid w:val="00802FF6"/>
    <w:pPr>
      <w:spacing w:after="255" w:line="300" w:lineRule="atLeast"/>
      <w:outlineLvl w:val="1"/>
    </w:pPr>
    <w:rPr>
      <w:rFonts w:ascii="Times New Roman" w:eastAsia="Times New Roman" w:hAnsi="Times New Roman" w:cs="Times New Roman"/>
      <w:b/>
      <w:bCs/>
      <w:color w:val="4D4D4D"/>
      <w:sz w:val="27"/>
      <w:szCs w:val="27"/>
      <w:lang w:eastAsia="ru-RU"/>
    </w:rPr>
  </w:style>
  <w:style w:type="paragraph" w:styleId="3">
    <w:name w:val="heading 3"/>
    <w:basedOn w:val="a"/>
    <w:link w:val="30"/>
    <w:uiPriority w:val="9"/>
    <w:qFormat/>
    <w:rsid w:val="00802FF6"/>
    <w:pPr>
      <w:spacing w:after="255" w:line="270" w:lineRule="atLeast"/>
      <w:outlineLvl w:val="2"/>
    </w:pPr>
    <w:rPr>
      <w:rFonts w:ascii="Times New Roman" w:eastAsia="Times New Roman" w:hAnsi="Times New Roman" w:cs="Times New Roman"/>
      <w:b/>
      <w:bCs/>
      <w:color w:val="333333"/>
      <w:sz w:val="26"/>
      <w:szCs w:val="26"/>
      <w:lang w:eastAsia="ru-RU"/>
    </w:rPr>
  </w:style>
  <w:style w:type="paragraph" w:styleId="4">
    <w:name w:val="heading 4"/>
    <w:basedOn w:val="a"/>
    <w:link w:val="40"/>
    <w:uiPriority w:val="9"/>
    <w:qFormat/>
    <w:rsid w:val="00802FF6"/>
    <w:pPr>
      <w:spacing w:after="255" w:line="240" w:lineRule="atLeast"/>
      <w:outlineLvl w:val="3"/>
    </w:pPr>
    <w:rPr>
      <w:rFonts w:ascii="Times New Roman" w:eastAsia="Times New Roman" w:hAnsi="Times New Roman" w:cs="Times New Roman"/>
      <w:b/>
      <w:bCs/>
      <w:color w:val="4D4D4D"/>
      <w:sz w:val="23"/>
      <w:szCs w:val="23"/>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2FF6"/>
    <w:rPr>
      <w:rFonts w:ascii="Times New Roman" w:eastAsia="Times New Roman" w:hAnsi="Times New Roman" w:cs="Times New Roman"/>
      <w:b/>
      <w:bCs/>
      <w:color w:val="4D4D4D"/>
      <w:kern w:val="36"/>
      <w:sz w:val="36"/>
      <w:szCs w:val="36"/>
      <w:lang w:eastAsia="ru-RU"/>
    </w:rPr>
  </w:style>
  <w:style w:type="character" w:customStyle="1" w:styleId="20">
    <w:name w:val="Заголовок 2 Знак"/>
    <w:basedOn w:val="a0"/>
    <w:link w:val="2"/>
    <w:uiPriority w:val="9"/>
    <w:rsid w:val="00802FF6"/>
    <w:rPr>
      <w:rFonts w:ascii="Times New Roman" w:eastAsia="Times New Roman" w:hAnsi="Times New Roman" w:cs="Times New Roman"/>
      <w:b/>
      <w:bCs/>
      <w:color w:val="4D4D4D"/>
      <w:sz w:val="27"/>
      <w:szCs w:val="27"/>
      <w:lang w:eastAsia="ru-RU"/>
    </w:rPr>
  </w:style>
  <w:style w:type="character" w:customStyle="1" w:styleId="30">
    <w:name w:val="Заголовок 3 Знак"/>
    <w:basedOn w:val="a0"/>
    <w:link w:val="3"/>
    <w:uiPriority w:val="9"/>
    <w:rsid w:val="00802FF6"/>
    <w:rPr>
      <w:rFonts w:ascii="Times New Roman" w:eastAsia="Times New Roman" w:hAnsi="Times New Roman" w:cs="Times New Roman"/>
      <w:b/>
      <w:bCs/>
      <w:color w:val="333333"/>
      <w:sz w:val="26"/>
      <w:szCs w:val="26"/>
      <w:lang w:eastAsia="ru-RU"/>
    </w:rPr>
  </w:style>
  <w:style w:type="character" w:customStyle="1" w:styleId="40">
    <w:name w:val="Заголовок 4 Знак"/>
    <w:basedOn w:val="a0"/>
    <w:link w:val="4"/>
    <w:uiPriority w:val="9"/>
    <w:rsid w:val="00802FF6"/>
    <w:rPr>
      <w:rFonts w:ascii="Times New Roman" w:eastAsia="Times New Roman" w:hAnsi="Times New Roman" w:cs="Times New Roman"/>
      <w:b/>
      <w:bCs/>
      <w:color w:val="4D4D4D"/>
      <w:sz w:val="23"/>
      <w:szCs w:val="23"/>
      <w:lang w:eastAsia="ru-RU"/>
    </w:rPr>
  </w:style>
  <w:style w:type="numbering" w:customStyle="1" w:styleId="11">
    <w:name w:val="Нет списка1"/>
    <w:next w:val="a2"/>
    <w:uiPriority w:val="99"/>
    <w:semiHidden/>
    <w:unhideWhenUsed/>
    <w:rsid w:val="00802FF6"/>
  </w:style>
  <w:style w:type="character" w:styleId="a3">
    <w:name w:val="Hyperlink"/>
    <w:basedOn w:val="a0"/>
    <w:uiPriority w:val="99"/>
    <w:semiHidden/>
    <w:unhideWhenUsed/>
    <w:rsid w:val="00802FF6"/>
    <w:rPr>
      <w:strike w:val="0"/>
      <w:dstrike w:val="0"/>
      <w:color w:val="808080"/>
      <w:u w:val="none"/>
      <w:effect w:val="none"/>
      <w:bdr w:val="none" w:sz="0" w:space="0" w:color="auto" w:frame="1"/>
    </w:rPr>
  </w:style>
  <w:style w:type="character" w:styleId="a4">
    <w:name w:val="FollowedHyperlink"/>
    <w:basedOn w:val="a0"/>
    <w:uiPriority w:val="99"/>
    <w:semiHidden/>
    <w:unhideWhenUsed/>
    <w:rsid w:val="00802FF6"/>
    <w:rPr>
      <w:strike w:val="0"/>
      <w:dstrike w:val="0"/>
      <w:color w:val="808080"/>
      <w:u w:val="none"/>
      <w:effect w:val="none"/>
      <w:bdr w:val="none" w:sz="0" w:space="0" w:color="auto" w:frame="1"/>
    </w:rPr>
  </w:style>
  <w:style w:type="character" w:styleId="a5">
    <w:name w:val="Emphasis"/>
    <w:basedOn w:val="a0"/>
    <w:uiPriority w:val="20"/>
    <w:qFormat/>
    <w:rsid w:val="00802FF6"/>
    <w:rPr>
      <w:i/>
      <w:iCs/>
    </w:rPr>
  </w:style>
  <w:style w:type="paragraph" w:styleId="HTML">
    <w:name w:val="HTML Preformatted"/>
    <w:basedOn w:val="a"/>
    <w:link w:val="HTML0"/>
    <w:uiPriority w:val="99"/>
    <w:semiHidden/>
    <w:unhideWhenUsed/>
    <w:rsid w:val="00802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02FF6"/>
    <w:rPr>
      <w:rFonts w:ascii="Courier New" w:eastAsia="Times New Roman" w:hAnsi="Courier New" w:cs="Courier New"/>
      <w:sz w:val="20"/>
      <w:szCs w:val="20"/>
      <w:lang w:eastAsia="ru-RU"/>
    </w:rPr>
  </w:style>
  <w:style w:type="character" w:styleId="a6">
    <w:name w:val="Strong"/>
    <w:basedOn w:val="a0"/>
    <w:uiPriority w:val="22"/>
    <w:qFormat/>
    <w:rsid w:val="00802FF6"/>
    <w:rPr>
      <w:b/>
      <w:bCs/>
    </w:rPr>
  </w:style>
  <w:style w:type="paragraph" w:styleId="a7">
    <w:name w:val="Normal (Web)"/>
    <w:basedOn w:val="a"/>
    <w:uiPriority w:val="99"/>
    <w:semiHidden/>
    <w:unhideWhenUsed/>
    <w:rsid w:val="00802FF6"/>
    <w:pPr>
      <w:spacing w:after="255" w:line="240" w:lineRule="auto"/>
    </w:pPr>
    <w:rPr>
      <w:rFonts w:ascii="Times New Roman" w:eastAsia="Times New Roman" w:hAnsi="Times New Roman" w:cs="Times New Roman"/>
      <w:sz w:val="24"/>
      <w:szCs w:val="24"/>
      <w:lang w:eastAsia="ru-RU"/>
    </w:rPr>
  </w:style>
  <w:style w:type="paragraph" w:customStyle="1" w:styleId="lead">
    <w:name w:val="lead"/>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muted">
    <w:name w:val="muted"/>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error-type">
    <w:name w:val="error-type"/>
    <w:basedOn w:val="a"/>
    <w:rsid w:val="00802FF6"/>
    <w:pPr>
      <w:spacing w:after="1170" w:line="1680" w:lineRule="atLeast"/>
    </w:pPr>
    <w:rPr>
      <w:rFonts w:ascii="Times New Roman" w:eastAsia="Times New Roman" w:hAnsi="Times New Roman" w:cs="Times New Roman"/>
      <w:sz w:val="218"/>
      <w:szCs w:val="218"/>
      <w:lang w:eastAsia="ru-RU"/>
    </w:rPr>
  </w:style>
  <w:style w:type="paragraph" w:customStyle="1" w:styleId="agreement">
    <w:name w:val="agreem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
    <w:name w:val="inf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9">
    <w:name w:val="s_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1">
    <w:name w:val="s_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lendar-inner">
    <w:name w:val="calendar-inner"/>
    <w:basedOn w:val="a"/>
    <w:rsid w:val="00802FF6"/>
    <w:pP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inlineincut">
    <w:name w:val="inline_incut"/>
    <w:basedOn w:val="a"/>
    <w:rsid w:val="00802FF6"/>
    <w:pPr>
      <w:pBdr>
        <w:top w:val="single" w:sz="6" w:space="8" w:color="000000"/>
        <w:bottom w:val="single" w:sz="6" w:space="8" w:color="000000"/>
      </w:pBdr>
      <w:spacing w:after="255" w:line="240" w:lineRule="auto"/>
      <w:jc w:val="center"/>
    </w:pPr>
    <w:rPr>
      <w:rFonts w:ascii="Times New Roman" w:eastAsia="Times New Roman" w:hAnsi="Times New Roman" w:cs="Times New Roman"/>
      <w:sz w:val="24"/>
      <w:szCs w:val="24"/>
      <w:lang w:eastAsia="ru-RU"/>
    </w:rPr>
  </w:style>
  <w:style w:type="paragraph" w:customStyle="1" w:styleId="tableincut">
    <w:name w:val="table_incut"/>
    <w:basedOn w:val="a"/>
    <w:rsid w:val="00802FF6"/>
    <w:pPr>
      <w:shd w:val="clear" w:color="auto" w:fill="DEE5ED"/>
      <w:spacing w:after="225" w:line="240" w:lineRule="auto"/>
    </w:pPr>
    <w:rPr>
      <w:rFonts w:ascii="Times New Roman" w:eastAsia="Times New Roman" w:hAnsi="Times New Roman" w:cs="Times New Roman"/>
      <w:color w:val="000000"/>
      <w:sz w:val="24"/>
      <w:szCs w:val="24"/>
      <w:lang w:eastAsia="ru-RU"/>
    </w:rPr>
  </w:style>
  <w:style w:type="paragraph" w:customStyle="1" w:styleId="imageincut">
    <w:name w:val="image_incut"/>
    <w:basedOn w:val="a"/>
    <w:rsid w:val="00802FF6"/>
    <w:pPr>
      <w:spacing w:after="255" w:line="149" w:lineRule="atLeast"/>
    </w:pPr>
    <w:rPr>
      <w:rFonts w:ascii="Arial" w:eastAsia="Times New Roman" w:hAnsi="Arial" w:cs="Arial"/>
      <w:i/>
      <w:iCs/>
      <w:color w:val="333333"/>
      <w:sz w:val="13"/>
      <w:szCs w:val="13"/>
      <w:lang w:eastAsia="ru-RU"/>
    </w:rPr>
  </w:style>
  <w:style w:type="paragraph" w:customStyle="1" w:styleId="hide-text">
    <w:name w:val="hide-tex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block-level">
    <w:name w:val="input-block-lev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neditable-input">
    <w:name w:val="uneditable-input"/>
    <w:basedOn w:val="a"/>
    <w:rsid w:val="00802FF6"/>
    <w:pPr>
      <w:shd w:val="clear" w:color="auto" w:fill="FCFCFC"/>
      <w:spacing w:after="255" w:line="240" w:lineRule="auto"/>
    </w:pPr>
    <w:rPr>
      <w:rFonts w:ascii="Times New Roman" w:eastAsia="Times New Roman" w:hAnsi="Times New Roman" w:cs="Times New Roman"/>
      <w:color w:val="3B3B3B"/>
      <w:sz w:val="24"/>
      <w:szCs w:val="24"/>
      <w:lang w:eastAsia="ru-RU"/>
    </w:rPr>
  </w:style>
  <w:style w:type="paragraph" w:customStyle="1" w:styleId="uneditable-textarea">
    <w:name w:val="uneditable-textarea"/>
    <w:basedOn w:val="a"/>
    <w:rsid w:val="00802FF6"/>
    <w:pPr>
      <w:shd w:val="clear" w:color="auto" w:fill="FCFCFC"/>
      <w:spacing w:after="255" w:line="240" w:lineRule="auto"/>
    </w:pPr>
    <w:rPr>
      <w:rFonts w:ascii="Times New Roman" w:eastAsia="Times New Roman" w:hAnsi="Times New Roman" w:cs="Times New Roman"/>
      <w:color w:val="3B3B3B"/>
      <w:sz w:val="24"/>
      <w:szCs w:val="24"/>
      <w:lang w:eastAsia="ru-RU"/>
    </w:rPr>
  </w:style>
  <w:style w:type="paragraph" w:customStyle="1" w:styleId="radio">
    <w:name w:val="radi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eckbox">
    <w:name w:val="checkbox"/>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mini">
    <w:name w:val="input-mini"/>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small">
    <w:name w:val="input-smal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medium">
    <w:name w:val="input-medium"/>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large">
    <w:name w:val="input-larg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xlarge">
    <w:name w:val="input-xlarg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put-xxlarge">
    <w:name w:val="input-xxlarg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rm-actions">
    <w:name w:val="form-actions"/>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help-block">
    <w:name w:val="help-block"/>
    <w:basedOn w:val="a"/>
    <w:rsid w:val="00802FF6"/>
    <w:pPr>
      <w:spacing w:after="128" w:line="240" w:lineRule="auto"/>
    </w:pPr>
    <w:rPr>
      <w:rFonts w:ascii="Times New Roman" w:eastAsia="Times New Roman" w:hAnsi="Times New Roman" w:cs="Times New Roman"/>
      <w:color w:val="595959"/>
      <w:sz w:val="24"/>
      <w:szCs w:val="24"/>
      <w:lang w:eastAsia="ru-RU"/>
    </w:rPr>
  </w:style>
  <w:style w:type="paragraph" w:customStyle="1" w:styleId="help-inline">
    <w:name w:val="help-inline"/>
    <w:basedOn w:val="a"/>
    <w:rsid w:val="00802FF6"/>
    <w:pPr>
      <w:spacing w:after="255" w:line="240" w:lineRule="auto"/>
      <w:textAlignment w:val="center"/>
    </w:pPr>
    <w:rPr>
      <w:rFonts w:ascii="Times New Roman" w:eastAsia="Times New Roman" w:hAnsi="Times New Roman" w:cs="Times New Roman"/>
      <w:color w:val="595959"/>
      <w:sz w:val="24"/>
      <w:szCs w:val="24"/>
      <w:lang w:eastAsia="ru-RU"/>
    </w:rPr>
  </w:style>
  <w:style w:type="paragraph" w:customStyle="1" w:styleId="input-append">
    <w:name w:val="input-append"/>
    <w:basedOn w:val="a"/>
    <w:rsid w:val="00802FF6"/>
    <w:pPr>
      <w:spacing w:after="128" w:line="240" w:lineRule="auto"/>
      <w:textAlignment w:val="center"/>
    </w:pPr>
    <w:rPr>
      <w:rFonts w:ascii="Times New Roman" w:eastAsia="Times New Roman" w:hAnsi="Times New Roman" w:cs="Times New Roman"/>
      <w:sz w:val="2"/>
      <w:szCs w:val="2"/>
      <w:lang w:eastAsia="ru-RU"/>
    </w:rPr>
  </w:style>
  <w:style w:type="paragraph" w:customStyle="1" w:styleId="input-prepend">
    <w:name w:val="input-prepend"/>
    <w:basedOn w:val="a"/>
    <w:rsid w:val="00802FF6"/>
    <w:pPr>
      <w:spacing w:after="128" w:line="240" w:lineRule="auto"/>
      <w:textAlignment w:val="center"/>
    </w:pPr>
    <w:rPr>
      <w:rFonts w:ascii="Times New Roman" w:eastAsia="Times New Roman" w:hAnsi="Times New Roman" w:cs="Times New Roman"/>
      <w:sz w:val="2"/>
      <w:szCs w:val="2"/>
      <w:lang w:eastAsia="ru-RU"/>
    </w:rPr>
  </w:style>
  <w:style w:type="paragraph" w:customStyle="1" w:styleId="control-group">
    <w:name w:val="control-group"/>
    <w:basedOn w:val="a"/>
    <w:rsid w:val="00802FF6"/>
    <w:pPr>
      <w:spacing w:after="128" w:line="240" w:lineRule="auto"/>
    </w:pPr>
    <w:rPr>
      <w:rFonts w:ascii="Times New Roman" w:eastAsia="Times New Roman" w:hAnsi="Times New Roman" w:cs="Times New Roman"/>
      <w:sz w:val="24"/>
      <w:szCs w:val="24"/>
      <w:lang w:eastAsia="ru-RU"/>
    </w:rPr>
  </w:style>
  <w:style w:type="paragraph" w:customStyle="1" w:styleId="clr">
    <w:name w:val="cl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ize-s">
    <w:name w:val="size-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ize-xs">
    <w:name w:val="size-x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ize-xl">
    <w:name w:val="size-x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set">
    <w:name w:val="banner-set"/>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banner-zone-102">
    <w:name w:val="banner-zone-10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category-section">
    <w:name w:val="category-section"/>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dvrtlabel">
    <w:name w:val="advrt_label"/>
    <w:basedOn w:val="a"/>
    <w:rsid w:val="00802FF6"/>
    <w:pPr>
      <w:spacing w:after="255" w:line="240" w:lineRule="auto"/>
    </w:pPr>
    <w:rPr>
      <w:rFonts w:ascii="Times New Roman" w:eastAsia="Times New Roman" w:hAnsi="Times New Roman" w:cs="Times New Roman"/>
      <w:b/>
      <w:bCs/>
      <w:caps/>
      <w:color w:val="717171"/>
      <w:sz w:val="24"/>
      <w:szCs w:val="24"/>
      <w:lang w:eastAsia="ru-RU"/>
    </w:rPr>
  </w:style>
  <w:style w:type="paragraph" w:customStyle="1" w:styleId="category-tags-set">
    <w:name w:val="category-tags-set"/>
    <w:basedOn w:val="a"/>
    <w:rsid w:val="00802FF6"/>
    <w:pPr>
      <w:shd w:val="clear" w:color="auto" w:fill="808080"/>
      <w:spacing w:after="255" w:line="240" w:lineRule="auto"/>
    </w:pPr>
    <w:rPr>
      <w:rFonts w:ascii="Times New Roman" w:eastAsia="Times New Roman" w:hAnsi="Times New Roman" w:cs="Times New Roman"/>
      <w:sz w:val="24"/>
      <w:szCs w:val="24"/>
      <w:lang w:eastAsia="ru-RU"/>
    </w:rPr>
  </w:style>
  <w:style w:type="paragraph" w:customStyle="1" w:styleId="all-set">
    <w:name w:val="all-set"/>
    <w:basedOn w:val="a"/>
    <w:rsid w:val="00802FF6"/>
    <w:pPr>
      <w:spacing w:before="255" w:after="255" w:line="240" w:lineRule="auto"/>
      <w:jc w:val="right"/>
    </w:pPr>
    <w:rPr>
      <w:rFonts w:ascii="Times New Roman" w:eastAsia="Times New Roman" w:hAnsi="Times New Roman" w:cs="Times New Roman"/>
      <w:sz w:val="24"/>
      <w:szCs w:val="24"/>
      <w:lang w:eastAsia="ru-RU"/>
    </w:rPr>
  </w:style>
  <w:style w:type="paragraph" w:customStyle="1" w:styleId="row-content">
    <w:name w:val="row-cont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ervices-block">
    <w:name w:val="services-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ist1">
    <w:name w:val="list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ccordeon">
    <w:name w:val="accorde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ote-block">
    <w:name w:val="vote-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lendar-head">
    <w:name w:val="calendar-head"/>
    <w:basedOn w:val="a"/>
    <w:rsid w:val="00802FF6"/>
    <w:pPr>
      <w:shd w:val="clear" w:color="auto" w:fill="EBF0F3"/>
      <w:spacing w:after="255" w:line="240" w:lineRule="auto"/>
    </w:pPr>
    <w:rPr>
      <w:rFonts w:ascii="Times New Roman" w:eastAsia="Times New Roman" w:hAnsi="Times New Roman" w:cs="Times New Roman"/>
      <w:sz w:val="24"/>
      <w:szCs w:val="24"/>
      <w:lang w:eastAsia="ru-RU"/>
    </w:rPr>
  </w:style>
  <w:style w:type="paragraph" w:customStyle="1" w:styleId="container-result">
    <w:name w:val="container-result"/>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opover-garant">
    <w:name w:val="popover-garant"/>
    <w:basedOn w:val="a"/>
    <w:rsid w:val="00802FF6"/>
    <w:pPr>
      <w:pBdr>
        <w:top w:val="single" w:sz="6" w:space="0" w:color="FFFFFF"/>
        <w:left w:val="single" w:sz="6" w:space="0" w:color="FFFFFF"/>
        <w:bottom w:val="single" w:sz="6" w:space="0" w:color="FFFFFF"/>
        <w:right w:val="single" w:sz="6" w:space="0" w:color="FFFFFF"/>
      </w:pBdr>
      <w:spacing w:after="255" w:line="240" w:lineRule="auto"/>
    </w:pPr>
    <w:rPr>
      <w:rFonts w:ascii="Times New Roman" w:eastAsia="Times New Roman" w:hAnsi="Times New Roman" w:cs="Times New Roman"/>
      <w:sz w:val="24"/>
      <w:szCs w:val="24"/>
      <w:lang w:eastAsia="ru-RU"/>
    </w:rPr>
  </w:style>
  <w:style w:type="paragraph" w:customStyle="1" w:styleId="btn">
    <w:name w:val="bt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readcrumps">
    <w:name w:val="breadcrump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tegory-tag">
    <w:name w:val="category-ta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tegory-link">
    <w:name w:val="category-link"/>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ctions-info">
    <w:name w:val="actions-info"/>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rticle-actions">
    <w:name w:val="article-actions"/>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related-subjects">
    <w:name w:val="related-subject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eed">
    <w:name w:val="fee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gregate-section">
    <w:name w:val="agregate-secti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essage-window">
    <w:name w:val="message-window"/>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rchive">
    <w:name w:val="archive"/>
    <w:basedOn w:val="a"/>
    <w:rsid w:val="00802FF6"/>
    <w:pPr>
      <w:shd w:val="clear" w:color="auto" w:fill="003E7C"/>
      <w:spacing w:before="420" w:after="255" w:line="525" w:lineRule="atLeast"/>
    </w:pPr>
    <w:rPr>
      <w:rFonts w:ascii="Times New Roman" w:eastAsia="Times New Roman" w:hAnsi="Times New Roman" w:cs="Times New Roman"/>
      <w:b/>
      <w:bCs/>
      <w:color w:val="FFFFFF"/>
      <w:sz w:val="24"/>
      <w:szCs w:val="24"/>
      <w:lang w:eastAsia="ru-RU"/>
    </w:rPr>
  </w:style>
  <w:style w:type="paragraph" w:customStyle="1" w:styleId="pagination">
    <w:name w:val="pagination"/>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tablebig">
    <w:name w:val="table_big"/>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text-collapseble">
    <w:name w:val="text-collapseb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rm-overview">
    <w:name w:val="form-overview"/>
    <w:basedOn w:val="a"/>
    <w:rsid w:val="00802FF6"/>
    <w:pPr>
      <w:shd w:val="clear" w:color="auto" w:fill="F2F7FB"/>
      <w:spacing w:after="255" w:line="240" w:lineRule="auto"/>
    </w:pPr>
    <w:rPr>
      <w:rFonts w:ascii="Times New Roman" w:eastAsia="Times New Roman" w:hAnsi="Times New Roman" w:cs="Times New Roman"/>
      <w:sz w:val="24"/>
      <w:szCs w:val="24"/>
      <w:lang w:eastAsia="ru-RU"/>
    </w:rPr>
  </w:style>
  <w:style w:type="paragraph" w:customStyle="1" w:styleId="partnerblock">
    <w:name w:val="partnerblock"/>
    <w:basedOn w:val="a"/>
    <w:rsid w:val="00802FF6"/>
    <w:pPr>
      <w:spacing w:after="255" w:line="240" w:lineRule="auto"/>
      <w:ind w:left="-120"/>
    </w:pPr>
    <w:rPr>
      <w:rFonts w:ascii="Times New Roman" w:eastAsia="Times New Roman" w:hAnsi="Times New Roman" w:cs="Times New Roman"/>
      <w:sz w:val="2"/>
      <w:szCs w:val="2"/>
      <w:lang w:eastAsia="ru-RU"/>
    </w:rPr>
  </w:style>
  <w:style w:type="paragraph" w:customStyle="1" w:styleId="chosen-container">
    <w:name w:val="chosen-contain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opup-social">
    <w:name w:val="popup-social"/>
    <w:basedOn w:val="a"/>
    <w:rsid w:val="00802FF6"/>
    <w:pPr>
      <w:shd w:val="clear" w:color="auto" w:fill="005DAB"/>
      <w:spacing w:after="255" w:line="336" w:lineRule="atLeast"/>
    </w:pPr>
    <w:rPr>
      <w:rFonts w:ascii="Times New Roman" w:eastAsia="Times New Roman" w:hAnsi="Times New Roman" w:cs="Times New Roman"/>
      <w:color w:val="FFFFFF"/>
      <w:sz w:val="23"/>
      <w:szCs w:val="23"/>
      <w:lang w:eastAsia="ru-RU"/>
    </w:rPr>
  </w:style>
  <w:style w:type="paragraph" w:customStyle="1" w:styleId="hotdocregion">
    <w:name w:val="hot_doc_region"/>
    <w:basedOn w:val="a"/>
    <w:rsid w:val="00802FF6"/>
    <w:pPr>
      <w:shd w:val="clear" w:color="auto" w:fill="ABA9A9"/>
      <w:spacing w:after="255" w:line="240" w:lineRule="auto"/>
    </w:pPr>
    <w:rPr>
      <w:rFonts w:ascii="Times New Roman" w:eastAsia="Times New Roman" w:hAnsi="Times New Roman" w:cs="Times New Roman"/>
      <w:sz w:val="24"/>
      <w:szCs w:val="24"/>
      <w:lang w:eastAsia="ru-RU"/>
    </w:rPr>
  </w:style>
  <w:style w:type="paragraph" w:customStyle="1" w:styleId="hotdocregionselect">
    <w:name w:val="hot_doc_region_select"/>
    <w:basedOn w:val="a"/>
    <w:rsid w:val="00802FF6"/>
    <w:pPr>
      <w:shd w:val="clear" w:color="auto" w:fill="F8F9FB"/>
      <w:spacing w:before="150" w:after="0" w:line="240" w:lineRule="auto"/>
      <w:ind w:left="210" w:right="210"/>
    </w:pPr>
    <w:rPr>
      <w:rFonts w:ascii="Times New Roman" w:eastAsia="Times New Roman" w:hAnsi="Times New Roman" w:cs="Times New Roman"/>
      <w:sz w:val="24"/>
      <w:szCs w:val="24"/>
      <w:lang w:eastAsia="ru-RU"/>
    </w:rPr>
  </w:style>
  <w:style w:type="paragraph" w:customStyle="1" w:styleId="date">
    <w:name w:val="date"/>
    <w:basedOn w:val="a"/>
    <w:rsid w:val="00802FF6"/>
    <w:pPr>
      <w:spacing w:after="255" w:line="180" w:lineRule="atLeast"/>
    </w:pPr>
    <w:rPr>
      <w:rFonts w:ascii="Times New Roman" w:eastAsia="Times New Roman" w:hAnsi="Times New Roman" w:cs="Times New Roman"/>
      <w:color w:val="AD272D"/>
      <w:sz w:val="18"/>
      <w:szCs w:val="18"/>
      <w:lang w:eastAsia="ru-RU"/>
    </w:rPr>
  </w:style>
  <w:style w:type="paragraph" w:customStyle="1" w:styleId="expired-doc">
    <w:name w:val="expired-doc"/>
    <w:basedOn w:val="a"/>
    <w:rsid w:val="00802FF6"/>
    <w:pPr>
      <w:spacing w:after="450" w:line="240" w:lineRule="auto"/>
    </w:pPr>
    <w:rPr>
      <w:rFonts w:ascii="Times New Roman" w:eastAsia="Times New Roman" w:hAnsi="Times New Roman" w:cs="Times New Roman"/>
      <w:sz w:val="24"/>
      <w:szCs w:val="24"/>
      <w:lang w:eastAsia="ru-RU"/>
    </w:rPr>
  </w:style>
  <w:style w:type="paragraph" w:customStyle="1" w:styleId="important-info">
    <w:name w:val="important-info"/>
    <w:basedOn w:val="a"/>
    <w:rsid w:val="00802FF6"/>
    <w:pPr>
      <w:spacing w:before="30" w:after="255" w:line="240" w:lineRule="auto"/>
    </w:pPr>
    <w:rPr>
      <w:rFonts w:ascii="Times New Roman" w:eastAsia="Times New Roman" w:hAnsi="Times New Roman" w:cs="Times New Roman"/>
      <w:sz w:val="24"/>
      <w:szCs w:val="24"/>
      <w:lang w:eastAsia="ru-RU"/>
    </w:rPr>
  </w:style>
  <w:style w:type="paragraph" w:customStyle="1" w:styleId="int">
    <w:name w:val="int"/>
    <w:basedOn w:val="a"/>
    <w:rsid w:val="00802FF6"/>
    <w:pPr>
      <w:spacing w:after="330" w:line="240" w:lineRule="auto"/>
    </w:pPr>
    <w:rPr>
      <w:rFonts w:ascii="Times New Roman" w:eastAsia="Times New Roman" w:hAnsi="Times New Roman" w:cs="Times New Roman"/>
      <w:sz w:val="24"/>
      <w:szCs w:val="24"/>
      <w:lang w:eastAsia="ru-RU"/>
    </w:rPr>
  </w:style>
  <w:style w:type="paragraph" w:customStyle="1" w:styleId="anons">
    <w:name w:val="anons"/>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ft-topics-seminar">
    <w:name w:val="ft-topics-seminar"/>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dvcontainer">
    <w:name w:val="dv_container"/>
    <w:basedOn w:val="a"/>
    <w:rsid w:val="00802FF6"/>
    <w:pPr>
      <w:pBdr>
        <w:left w:val="single" w:sz="6" w:space="0" w:color="636466"/>
        <w:bottom w:val="single" w:sz="6" w:space="0" w:color="636466"/>
        <w:right w:val="single" w:sz="6" w:space="0" w:color="636466"/>
      </w:pBdr>
      <w:shd w:val="clear" w:color="auto" w:fill="F2F7FB"/>
      <w:spacing w:after="255" w:line="240" w:lineRule="auto"/>
    </w:pPr>
    <w:rPr>
      <w:rFonts w:ascii="Times New Roman" w:eastAsia="Times New Roman" w:hAnsi="Times New Roman" w:cs="Times New Roman"/>
      <w:sz w:val="24"/>
      <w:szCs w:val="24"/>
      <w:lang w:eastAsia="ru-RU"/>
    </w:rPr>
  </w:style>
  <w:style w:type="paragraph" w:customStyle="1" w:styleId="agreementstext">
    <w:name w:val="agreements_text"/>
    <w:basedOn w:val="a"/>
    <w:rsid w:val="00802FF6"/>
    <w:pPr>
      <w:pBdr>
        <w:top w:val="single" w:sz="6" w:space="2" w:color="CCCCCC"/>
        <w:left w:val="single" w:sz="6" w:space="4" w:color="CCCCCC"/>
        <w:bottom w:val="single" w:sz="6" w:space="2" w:color="CCCCCC"/>
        <w:right w:val="single" w:sz="6" w:space="4" w:color="CCCCCC"/>
      </w:pBdr>
      <w:shd w:val="clear" w:color="auto" w:fill="FFFFFF"/>
      <w:spacing w:before="75" w:after="75" w:line="240" w:lineRule="auto"/>
    </w:pPr>
    <w:rPr>
      <w:rFonts w:ascii="Times New Roman" w:eastAsia="Times New Roman" w:hAnsi="Times New Roman" w:cs="Times New Roman"/>
      <w:sz w:val="24"/>
      <w:szCs w:val="24"/>
      <w:lang w:eastAsia="ru-RU"/>
    </w:rPr>
  </w:style>
  <w:style w:type="paragraph" w:customStyle="1" w:styleId="upper">
    <w:name w:val="upper"/>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regseminar">
    <w:name w:val="reg_seminar"/>
    <w:basedOn w:val="a"/>
    <w:rsid w:val="00802FF6"/>
    <w:pPr>
      <w:spacing w:before="60" w:after="255" w:line="240" w:lineRule="auto"/>
    </w:pPr>
    <w:rPr>
      <w:rFonts w:ascii="Times New Roman" w:eastAsia="Times New Roman" w:hAnsi="Times New Roman" w:cs="Times New Roman"/>
      <w:sz w:val="24"/>
      <w:szCs w:val="24"/>
      <w:lang w:eastAsia="ru-RU"/>
    </w:rPr>
  </w:style>
  <w:style w:type="paragraph" w:customStyle="1" w:styleId="subscribe">
    <w:name w:val="subscribe"/>
    <w:basedOn w:val="a"/>
    <w:rsid w:val="00802FF6"/>
    <w:pPr>
      <w:spacing w:after="285" w:line="240" w:lineRule="auto"/>
    </w:pPr>
    <w:rPr>
      <w:rFonts w:ascii="Times New Roman" w:eastAsia="Times New Roman" w:hAnsi="Times New Roman" w:cs="Times New Roman"/>
      <w:sz w:val="24"/>
      <w:szCs w:val="24"/>
      <w:lang w:eastAsia="ru-RU"/>
    </w:rPr>
  </w:style>
  <w:style w:type="paragraph" w:customStyle="1" w:styleId="non-bckrd">
    <w:name w:val="non-bckr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glitch-fix">
    <w:name w:val="glitch-fix"/>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forumaccrestore">
    <w:name w:val="forum_acc_restore"/>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restoreaccblock">
    <w:name w:val="restore_acc_block"/>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consult-banner">
    <w:name w:val="consult-banner"/>
    <w:basedOn w:val="a"/>
    <w:rsid w:val="00802FF6"/>
    <w:pPr>
      <w:spacing w:before="150" w:after="150" w:line="240" w:lineRule="auto"/>
      <w:ind w:left="375" w:right="375"/>
    </w:pPr>
    <w:rPr>
      <w:rFonts w:ascii="Times New Roman" w:eastAsia="Times New Roman" w:hAnsi="Times New Roman" w:cs="Times New Roman"/>
      <w:sz w:val="24"/>
      <w:szCs w:val="24"/>
      <w:lang w:eastAsia="ru-RU"/>
    </w:rPr>
  </w:style>
  <w:style w:type="paragraph" w:customStyle="1" w:styleId="button-article">
    <w:name w:val="button-article"/>
    <w:basedOn w:val="a"/>
    <w:rsid w:val="00802FF6"/>
    <w:pPr>
      <w:pBdr>
        <w:top w:val="single" w:sz="6" w:space="0" w:color="414163"/>
        <w:left w:val="single" w:sz="6" w:space="4" w:color="414163"/>
        <w:bottom w:val="single" w:sz="6" w:space="0" w:color="414163"/>
        <w:right w:val="single" w:sz="6" w:space="4" w:color="414163"/>
      </w:pBdr>
      <w:shd w:val="clear" w:color="auto" w:fill="0160A8"/>
      <w:spacing w:before="150" w:after="255" w:line="375" w:lineRule="atLeast"/>
      <w:ind w:left="150"/>
      <w:jc w:val="center"/>
    </w:pPr>
    <w:rPr>
      <w:rFonts w:ascii="Times New Roman" w:eastAsia="Times New Roman" w:hAnsi="Times New Roman" w:cs="Times New Roman"/>
      <w:color w:val="FFFFFF"/>
      <w:sz w:val="24"/>
      <w:szCs w:val="24"/>
      <w:lang w:eastAsia="ru-RU"/>
    </w:rPr>
  </w:style>
  <w:style w:type="paragraph" w:customStyle="1" w:styleId="table-article">
    <w:name w:val="table-article"/>
    <w:basedOn w:val="a"/>
    <w:rsid w:val="00802FF6"/>
    <w:pPr>
      <w:pBdr>
        <w:right w:val="single" w:sz="6" w:space="0" w:color="818284"/>
      </w:pBdr>
      <w:spacing w:after="450" w:line="240" w:lineRule="auto"/>
    </w:pPr>
    <w:rPr>
      <w:rFonts w:ascii="Times New Roman" w:eastAsia="Times New Roman" w:hAnsi="Times New Roman" w:cs="Times New Roman"/>
      <w:sz w:val="24"/>
      <w:szCs w:val="24"/>
      <w:lang w:eastAsia="ru-RU"/>
    </w:rPr>
  </w:style>
  <w:style w:type="paragraph" w:customStyle="1" w:styleId="question-block">
    <w:name w:val="question-block"/>
    <w:basedOn w:val="a"/>
    <w:rsid w:val="00802FF6"/>
    <w:pPr>
      <w:shd w:val="clear" w:color="auto" w:fill="DEE5ED"/>
      <w:spacing w:before="300" w:after="150" w:line="240" w:lineRule="auto"/>
    </w:pPr>
    <w:rPr>
      <w:rFonts w:ascii="Times New Roman" w:eastAsia="Times New Roman" w:hAnsi="Times New Roman" w:cs="Times New Roman"/>
      <w:sz w:val="24"/>
      <w:szCs w:val="24"/>
      <w:lang w:eastAsia="ru-RU"/>
    </w:rPr>
  </w:style>
  <w:style w:type="paragraph" w:customStyle="1" w:styleId="editorschoicetag">
    <w:name w:val="editors_choice_tag"/>
    <w:basedOn w:val="a"/>
    <w:rsid w:val="00802FF6"/>
    <w:pPr>
      <w:shd w:val="clear" w:color="auto" w:fill="AD272D"/>
      <w:spacing w:after="255" w:line="240" w:lineRule="auto"/>
    </w:pPr>
    <w:rPr>
      <w:rFonts w:ascii="Times New Roman" w:eastAsia="Times New Roman" w:hAnsi="Times New Roman" w:cs="Times New Roman"/>
      <w:b/>
      <w:bCs/>
      <w:color w:val="FFFFFF"/>
      <w:sz w:val="18"/>
      <w:szCs w:val="18"/>
      <w:lang w:eastAsia="ru-RU"/>
    </w:rPr>
  </w:style>
  <w:style w:type="paragraph" w:customStyle="1" w:styleId="editorschoicebox">
    <w:name w:val="editors_choice_box"/>
    <w:basedOn w:val="a"/>
    <w:rsid w:val="00802FF6"/>
    <w:pPr>
      <w:spacing w:after="255" w:line="240" w:lineRule="auto"/>
      <w:jc w:val="right"/>
      <w:textAlignment w:val="center"/>
    </w:pPr>
    <w:rPr>
      <w:rFonts w:ascii="Times New Roman" w:eastAsia="Times New Roman" w:hAnsi="Times New Roman" w:cs="Times New Roman"/>
      <w:sz w:val="24"/>
      <w:szCs w:val="24"/>
      <w:lang w:eastAsia="ru-RU"/>
    </w:rPr>
  </w:style>
  <w:style w:type="paragraph" w:customStyle="1" w:styleId="editorschoicetitlewrapper">
    <w:name w:val="editors_choice_title_wrapper"/>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tabcalendar">
    <w:name w:val="tab_calendar"/>
    <w:basedOn w:val="a"/>
    <w:rsid w:val="00802FF6"/>
    <w:pPr>
      <w:pBdr>
        <w:left w:val="single" w:sz="6" w:space="0" w:color="D8D8D8"/>
        <w:bottom w:val="single" w:sz="6" w:space="0" w:color="D8D8D8"/>
        <w:right w:val="single" w:sz="6" w:space="0" w:color="D8D8D8"/>
      </w:pBdr>
      <w:shd w:val="clear" w:color="auto" w:fill="ECF0F4"/>
      <w:spacing w:after="255" w:line="240" w:lineRule="auto"/>
    </w:pPr>
    <w:rPr>
      <w:rFonts w:ascii="Times New Roman" w:eastAsia="Times New Roman" w:hAnsi="Times New Roman" w:cs="Times New Roman"/>
      <w:sz w:val="24"/>
      <w:szCs w:val="24"/>
      <w:lang w:eastAsia="ru-RU"/>
    </w:rPr>
  </w:style>
  <w:style w:type="paragraph" w:customStyle="1" w:styleId="thead">
    <w:name w:val="thead"/>
    <w:basedOn w:val="a"/>
    <w:rsid w:val="00802FF6"/>
    <w:pPr>
      <w:shd w:val="clear" w:color="auto" w:fill="ECF0F4"/>
      <w:spacing w:after="255" w:line="240" w:lineRule="auto"/>
    </w:pPr>
    <w:rPr>
      <w:rFonts w:ascii="Times New Roman" w:eastAsia="Times New Roman" w:hAnsi="Times New Roman" w:cs="Times New Roman"/>
      <w:sz w:val="24"/>
      <w:szCs w:val="24"/>
      <w:lang w:eastAsia="ru-RU"/>
    </w:rPr>
  </w:style>
  <w:style w:type="paragraph" w:customStyle="1" w:styleId="monthyearcenter">
    <w:name w:val="month_year_center"/>
    <w:basedOn w:val="a"/>
    <w:rsid w:val="00802FF6"/>
    <w:pPr>
      <w:spacing w:after="0" w:line="240" w:lineRule="auto"/>
    </w:pPr>
    <w:rPr>
      <w:rFonts w:ascii="Times New Roman" w:eastAsia="Times New Roman" w:hAnsi="Times New Roman" w:cs="Times New Roman"/>
      <w:caps/>
      <w:color w:val="505050"/>
      <w:sz w:val="20"/>
      <w:szCs w:val="20"/>
      <w:lang w:eastAsia="ru-RU"/>
    </w:rPr>
  </w:style>
  <w:style w:type="paragraph" w:customStyle="1" w:styleId="prevmonth">
    <w:name w:val="prev_month"/>
    <w:basedOn w:val="a"/>
    <w:rsid w:val="00802FF6"/>
    <w:pPr>
      <w:spacing w:before="30" w:after="255" w:line="240" w:lineRule="auto"/>
      <w:ind w:left="225"/>
    </w:pPr>
    <w:rPr>
      <w:rFonts w:ascii="Times New Roman" w:eastAsia="Times New Roman" w:hAnsi="Times New Roman" w:cs="Times New Roman"/>
      <w:sz w:val="24"/>
      <w:szCs w:val="24"/>
      <w:lang w:eastAsia="ru-RU"/>
    </w:rPr>
  </w:style>
  <w:style w:type="paragraph" w:customStyle="1" w:styleId="nextmonth">
    <w:name w:val="next_month"/>
    <w:basedOn w:val="a"/>
    <w:rsid w:val="00802FF6"/>
    <w:pPr>
      <w:spacing w:before="30" w:after="0" w:line="240" w:lineRule="auto"/>
      <w:ind w:right="225"/>
    </w:pPr>
    <w:rPr>
      <w:rFonts w:ascii="Times New Roman" w:eastAsia="Times New Roman" w:hAnsi="Times New Roman" w:cs="Times New Roman"/>
      <w:sz w:val="24"/>
      <w:szCs w:val="24"/>
      <w:lang w:eastAsia="ru-RU"/>
    </w:rPr>
  </w:style>
  <w:style w:type="paragraph" w:customStyle="1" w:styleId="selectmonth">
    <w:name w:val="select_month"/>
    <w:basedOn w:val="a"/>
    <w:rsid w:val="00802FF6"/>
    <w:pPr>
      <w:pBdr>
        <w:top w:val="single" w:sz="6" w:space="0" w:color="DCDCDC"/>
        <w:left w:val="single" w:sz="6" w:space="0" w:color="DCDCDC"/>
        <w:bottom w:val="single" w:sz="6" w:space="0" w:color="DCDCDC"/>
        <w:right w:val="single" w:sz="6" w:space="0" w:color="DCDCDC"/>
      </w:pBdr>
      <w:shd w:val="clear" w:color="auto" w:fill="F8F9FB"/>
      <w:spacing w:after="255" w:line="240" w:lineRule="auto"/>
    </w:pPr>
    <w:rPr>
      <w:rFonts w:ascii="Times New Roman" w:eastAsia="Times New Roman" w:hAnsi="Times New Roman" w:cs="Times New Roman"/>
      <w:vanish/>
      <w:sz w:val="18"/>
      <w:szCs w:val="18"/>
      <w:lang w:eastAsia="ru-RU"/>
    </w:rPr>
  </w:style>
  <w:style w:type="paragraph" w:customStyle="1" w:styleId="selectyear">
    <w:name w:val="select_year"/>
    <w:basedOn w:val="a"/>
    <w:rsid w:val="00802FF6"/>
    <w:pPr>
      <w:pBdr>
        <w:top w:val="single" w:sz="6" w:space="0" w:color="DCDCDC"/>
        <w:left w:val="single" w:sz="6" w:space="0" w:color="DCDCDC"/>
        <w:bottom w:val="single" w:sz="6" w:space="0" w:color="DCDCDC"/>
        <w:right w:val="single" w:sz="6" w:space="0" w:color="DCDCDC"/>
      </w:pBdr>
      <w:shd w:val="clear" w:color="auto" w:fill="F8F9FB"/>
      <w:spacing w:after="255" w:line="240" w:lineRule="auto"/>
    </w:pPr>
    <w:rPr>
      <w:rFonts w:ascii="Times New Roman" w:eastAsia="Times New Roman" w:hAnsi="Times New Roman" w:cs="Times New Roman"/>
      <w:vanish/>
      <w:sz w:val="18"/>
      <w:szCs w:val="18"/>
      <w:lang w:eastAsia="ru-RU"/>
    </w:rPr>
  </w:style>
  <w:style w:type="paragraph" w:customStyle="1" w:styleId="calendar">
    <w:name w:val="calendar"/>
    <w:basedOn w:val="a"/>
    <w:rsid w:val="00802FF6"/>
    <w:pPr>
      <w:spacing w:after="255" w:line="240" w:lineRule="auto"/>
    </w:pPr>
    <w:rPr>
      <w:rFonts w:ascii="Times New Roman" w:eastAsia="Times New Roman" w:hAnsi="Times New Roman" w:cs="Times New Roman"/>
      <w:color w:val="7E7D7D"/>
      <w:sz w:val="24"/>
      <w:szCs w:val="24"/>
      <w:lang w:eastAsia="ru-RU"/>
    </w:rPr>
  </w:style>
  <w:style w:type="paragraph" w:customStyle="1" w:styleId="tddayhover">
    <w:name w:val="td_day_hov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bcalendarsmall">
    <w:name w:val="tab_calendar_small"/>
    <w:basedOn w:val="a"/>
    <w:rsid w:val="00802FF6"/>
    <w:pPr>
      <w:pBdr>
        <w:top w:val="single" w:sz="6" w:space="8" w:color="D8D8D8"/>
        <w:bottom w:val="single" w:sz="6" w:space="0" w:color="D8D8D8"/>
      </w:pBdr>
      <w:shd w:val="clear" w:color="auto" w:fill="ECF0F4"/>
      <w:spacing w:after="255" w:line="240" w:lineRule="auto"/>
    </w:pPr>
    <w:rPr>
      <w:rFonts w:ascii="Times New Roman" w:eastAsia="Times New Roman" w:hAnsi="Times New Roman" w:cs="Times New Roman"/>
      <w:sz w:val="24"/>
      <w:szCs w:val="24"/>
      <w:lang w:eastAsia="ru-RU"/>
    </w:rPr>
  </w:style>
  <w:style w:type="paragraph" w:customStyle="1" w:styleId="theadsmall">
    <w:name w:val="thead_small"/>
    <w:basedOn w:val="a"/>
    <w:rsid w:val="00802FF6"/>
    <w:pPr>
      <w:shd w:val="clear" w:color="auto" w:fill="ECF0F4"/>
      <w:spacing w:after="255" w:line="240" w:lineRule="auto"/>
    </w:pPr>
    <w:rPr>
      <w:rFonts w:ascii="Times New Roman" w:eastAsia="Times New Roman" w:hAnsi="Times New Roman" w:cs="Times New Roman"/>
      <w:sz w:val="24"/>
      <w:szCs w:val="24"/>
      <w:lang w:eastAsia="ru-RU"/>
    </w:rPr>
  </w:style>
  <w:style w:type="paragraph" w:customStyle="1" w:styleId="calendarsmallall">
    <w:name w:val="calendar_small_all"/>
    <w:basedOn w:val="a"/>
    <w:rsid w:val="00802FF6"/>
    <w:pPr>
      <w:spacing w:after="255" w:line="240" w:lineRule="auto"/>
      <w:ind w:left="120"/>
    </w:pPr>
    <w:rPr>
      <w:rFonts w:ascii="Times New Roman" w:eastAsia="Times New Roman" w:hAnsi="Times New Roman" w:cs="Times New Roman"/>
      <w:sz w:val="24"/>
      <w:szCs w:val="24"/>
      <w:lang w:eastAsia="ru-RU"/>
    </w:rPr>
  </w:style>
  <w:style w:type="paragraph" w:customStyle="1" w:styleId="calendarsmall">
    <w:name w:val="calendar_small"/>
    <w:basedOn w:val="a"/>
    <w:rsid w:val="00802FF6"/>
    <w:pPr>
      <w:spacing w:after="150" w:line="240" w:lineRule="auto"/>
    </w:pPr>
    <w:rPr>
      <w:rFonts w:ascii="Times New Roman" w:eastAsia="Times New Roman" w:hAnsi="Times New Roman" w:cs="Times New Roman"/>
      <w:color w:val="7E7D7D"/>
      <w:sz w:val="24"/>
      <w:szCs w:val="24"/>
      <w:lang w:eastAsia="ru-RU"/>
    </w:rPr>
  </w:style>
  <w:style w:type="paragraph" w:customStyle="1" w:styleId="nextmonthsmall">
    <w:name w:val="next_month_small"/>
    <w:basedOn w:val="a"/>
    <w:rsid w:val="00802FF6"/>
    <w:pPr>
      <w:spacing w:before="30" w:after="0" w:line="240" w:lineRule="auto"/>
      <w:ind w:right="225"/>
    </w:pPr>
    <w:rPr>
      <w:rFonts w:ascii="Times New Roman" w:eastAsia="Times New Roman" w:hAnsi="Times New Roman" w:cs="Times New Roman"/>
      <w:sz w:val="24"/>
      <w:szCs w:val="24"/>
      <w:lang w:eastAsia="ru-RU"/>
    </w:rPr>
  </w:style>
  <w:style w:type="paragraph" w:customStyle="1" w:styleId="immenuheadsmall">
    <w:name w:val="im_menu_head_small"/>
    <w:basedOn w:val="a"/>
    <w:rsid w:val="00802FF6"/>
    <w:pPr>
      <w:pBdr>
        <w:top w:val="single" w:sz="6" w:space="0" w:color="D7DBDF"/>
      </w:pBdr>
      <w:spacing w:after="255" w:line="240" w:lineRule="auto"/>
      <w:jc w:val="center"/>
    </w:pPr>
    <w:rPr>
      <w:rFonts w:ascii="Times New Roman" w:eastAsia="Times New Roman" w:hAnsi="Times New Roman" w:cs="Times New Roman"/>
      <w:caps/>
      <w:color w:val="265699"/>
      <w:sz w:val="24"/>
      <w:szCs w:val="24"/>
      <w:lang w:eastAsia="ru-RU"/>
    </w:rPr>
  </w:style>
  <w:style w:type="paragraph" w:customStyle="1" w:styleId="menuaktivsmall">
    <w:name w:val="menu_aktiv_small"/>
    <w:basedOn w:val="a"/>
    <w:rsid w:val="00802FF6"/>
    <w:pPr>
      <w:spacing w:after="255" w:line="240" w:lineRule="auto"/>
    </w:pPr>
    <w:rPr>
      <w:rFonts w:ascii="Times New Roman" w:eastAsia="Times New Roman" w:hAnsi="Times New Roman" w:cs="Times New Roman"/>
      <w:color w:val="505050"/>
      <w:sz w:val="24"/>
      <w:szCs w:val="24"/>
      <w:lang w:eastAsia="ru-RU"/>
    </w:rPr>
  </w:style>
  <w:style w:type="paragraph" w:customStyle="1" w:styleId="calendar-panel">
    <w:name w:val="calendar-panel"/>
    <w:basedOn w:val="a"/>
    <w:rsid w:val="00802FF6"/>
    <w:pPr>
      <w:shd w:val="clear" w:color="auto" w:fill="ECF0F4"/>
      <w:spacing w:after="255" w:line="240" w:lineRule="auto"/>
    </w:pPr>
    <w:rPr>
      <w:rFonts w:ascii="Times New Roman" w:eastAsia="Times New Roman" w:hAnsi="Times New Roman" w:cs="Times New Roman"/>
      <w:color w:val="7E7D7D"/>
      <w:sz w:val="18"/>
      <w:szCs w:val="18"/>
      <w:lang w:eastAsia="ru-RU"/>
    </w:rPr>
  </w:style>
  <w:style w:type="paragraph" w:customStyle="1" w:styleId="fancybox-wrap">
    <w:name w:val="fancybox-wrap"/>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skin">
    <w:name w:val="fancybox-skin"/>
    <w:basedOn w:val="a"/>
    <w:rsid w:val="00802FF6"/>
    <w:pPr>
      <w:shd w:val="clear" w:color="auto" w:fill="F9F9F9"/>
      <w:spacing w:after="0" w:line="240" w:lineRule="auto"/>
      <w:textAlignment w:val="top"/>
    </w:pPr>
    <w:rPr>
      <w:rFonts w:ascii="Times New Roman" w:eastAsia="Times New Roman" w:hAnsi="Times New Roman" w:cs="Times New Roman"/>
      <w:color w:val="444444"/>
      <w:sz w:val="24"/>
      <w:szCs w:val="24"/>
      <w:lang w:eastAsia="ru-RU"/>
    </w:rPr>
  </w:style>
  <w:style w:type="paragraph" w:customStyle="1" w:styleId="fancybox-outer">
    <w:name w:val="fancybox-outer"/>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inner">
    <w:name w:val="fancybox-inner"/>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image">
    <w:name w:val="fancybox-image"/>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nav">
    <w:name w:val="fancybox-nav"/>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tmp">
    <w:name w:val="fancybox-tmp"/>
    <w:basedOn w:val="a"/>
    <w:rsid w:val="00802FF6"/>
    <w:pPr>
      <w:spacing w:after="0" w:line="240" w:lineRule="auto"/>
      <w:textAlignment w:val="top"/>
    </w:pPr>
    <w:rPr>
      <w:rFonts w:ascii="Times New Roman" w:eastAsia="Times New Roman" w:hAnsi="Times New Roman" w:cs="Times New Roman"/>
      <w:sz w:val="24"/>
      <w:szCs w:val="24"/>
      <w:lang w:eastAsia="ru-RU"/>
    </w:rPr>
  </w:style>
  <w:style w:type="paragraph" w:customStyle="1" w:styleId="fancybox-error">
    <w:name w:val="fancybox-error"/>
    <w:basedOn w:val="a"/>
    <w:rsid w:val="00802FF6"/>
    <w:pPr>
      <w:spacing w:after="0" w:line="300" w:lineRule="atLeast"/>
    </w:pPr>
    <w:rPr>
      <w:rFonts w:ascii="Helvetica" w:eastAsia="Times New Roman" w:hAnsi="Helvetica" w:cs="Helvetica"/>
      <w:color w:val="444444"/>
      <w:sz w:val="21"/>
      <w:szCs w:val="21"/>
      <w:lang w:eastAsia="ru-RU"/>
    </w:rPr>
  </w:style>
  <w:style w:type="paragraph" w:customStyle="1" w:styleId="fancybox-iframe">
    <w:name w:val="fancybox-ifram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ancybox-close">
    <w:name w:val="fancybox-clo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ancybox-lock">
    <w:name w:val="fancybox-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ancybox-overlay">
    <w:name w:val="fancybox-overlay"/>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fancybox-title">
    <w:name w:val="fancybox-title"/>
    <w:basedOn w:val="a"/>
    <w:rsid w:val="00802FF6"/>
    <w:pPr>
      <w:spacing w:after="255" w:line="300" w:lineRule="atLeast"/>
    </w:pPr>
    <w:rPr>
      <w:rFonts w:ascii="Helvetica" w:eastAsia="Times New Roman" w:hAnsi="Helvetica" w:cs="Helvetica"/>
      <w:sz w:val="20"/>
      <w:szCs w:val="20"/>
      <w:lang w:eastAsia="ru-RU"/>
    </w:rPr>
  </w:style>
  <w:style w:type="paragraph" w:customStyle="1" w:styleId="fancybox-title-float-wrap">
    <w:name w:val="fancybox-title-float-wrap"/>
    <w:basedOn w:val="a"/>
    <w:rsid w:val="00802FF6"/>
    <w:pPr>
      <w:spacing w:after="0" w:line="240" w:lineRule="auto"/>
      <w:jc w:val="center"/>
    </w:pPr>
    <w:rPr>
      <w:rFonts w:ascii="Times New Roman" w:eastAsia="Times New Roman" w:hAnsi="Times New Roman" w:cs="Times New Roman"/>
      <w:sz w:val="24"/>
      <w:szCs w:val="24"/>
      <w:lang w:eastAsia="ru-RU"/>
    </w:rPr>
  </w:style>
  <w:style w:type="paragraph" w:customStyle="1" w:styleId="fancybox-title-outside-wrap">
    <w:name w:val="fancybox-title-outside-wrap"/>
    <w:basedOn w:val="a"/>
    <w:rsid w:val="00802FF6"/>
    <w:pPr>
      <w:spacing w:before="150" w:after="255" w:line="240" w:lineRule="auto"/>
    </w:pPr>
    <w:rPr>
      <w:rFonts w:ascii="Times New Roman" w:eastAsia="Times New Roman" w:hAnsi="Times New Roman" w:cs="Times New Roman"/>
      <w:color w:val="FFFFFF"/>
      <w:sz w:val="24"/>
      <w:szCs w:val="24"/>
      <w:lang w:eastAsia="ru-RU"/>
    </w:rPr>
  </w:style>
  <w:style w:type="paragraph" w:customStyle="1" w:styleId="fancybox-title-inside-wrap">
    <w:name w:val="fancybox-title-inside-wra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ancybox-title-over-wrap">
    <w:name w:val="fancybox-title-over-wrap"/>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ui-helper-hidden">
    <w:name w:val="ui-helper-hidden"/>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ui-helper-hidden-accessible">
    <w:name w:val="ui-helper-hidden-accessible"/>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helper-reset">
    <w:name w:val="ui-helper-reset"/>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helper-zfix">
    <w:name w:val="ui-helper-zfix"/>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
    <w:name w:val="ui-icon"/>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widget-overlay">
    <w:name w:val="ui-widget-overlay"/>
    <w:basedOn w:val="a"/>
    <w:rsid w:val="00802FF6"/>
    <w:pPr>
      <w:shd w:val="clear" w:color="auto" w:fill="AAAAAA"/>
      <w:spacing w:after="255" w:line="240" w:lineRule="auto"/>
    </w:pPr>
    <w:rPr>
      <w:rFonts w:ascii="Times New Roman" w:eastAsia="Times New Roman" w:hAnsi="Times New Roman" w:cs="Times New Roman"/>
      <w:sz w:val="24"/>
      <w:szCs w:val="24"/>
      <w:lang w:eastAsia="ru-RU"/>
    </w:rPr>
  </w:style>
  <w:style w:type="paragraph" w:customStyle="1" w:styleId="ui-resizable-handle">
    <w:name w:val="ui-resizable-handle"/>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ui-resizable-n">
    <w:name w:val="ui-resizable-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s">
    <w:name w:val="ui-resizable-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e">
    <w:name w:val="ui-resizable-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w">
    <w:name w:val="ui-resizable-w"/>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se">
    <w:name w:val="ui-resizable-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sw">
    <w:name w:val="ui-resizable-sw"/>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nw">
    <w:name w:val="ui-resizable-nw"/>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resizable-ne">
    <w:name w:val="ui-resizable-n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electable-helper">
    <w:name w:val="ui-selectable-helper"/>
    <w:basedOn w:val="a"/>
    <w:rsid w:val="00802FF6"/>
    <w:pPr>
      <w:pBdr>
        <w:top w:val="dotted" w:sz="6" w:space="0" w:color="000000"/>
        <w:left w:val="dotted" w:sz="6" w:space="0" w:color="000000"/>
        <w:bottom w:val="dotted" w:sz="6" w:space="0" w:color="000000"/>
        <w:right w:val="dotted" w:sz="6" w:space="0" w:color="000000"/>
      </w:pBdr>
      <w:spacing w:after="255" w:line="240" w:lineRule="auto"/>
    </w:pPr>
    <w:rPr>
      <w:rFonts w:ascii="Times New Roman" w:eastAsia="Times New Roman" w:hAnsi="Times New Roman" w:cs="Times New Roman"/>
      <w:sz w:val="24"/>
      <w:szCs w:val="24"/>
      <w:lang w:eastAsia="ru-RU"/>
    </w:rPr>
  </w:style>
  <w:style w:type="paragraph" w:customStyle="1" w:styleId="ui-button">
    <w:name w:val="ui-button"/>
    <w:basedOn w:val="a"/>
    <w:rsid w:val="00802FF6"/>
    <w:pPr>
      <w:spacing w:after="255" w:line="240" w:lineRule="auto"/>
      <w:ind w:right="24"/>
      <w:jc w:val="center"/>
      <w:textAlignment w:val="center"/>
    </w:pPr>
    <w:rPr>
      <w:rFonts w:ascii="Times New Roman" w:eastAsia="Times New Roman" w:hAnsi="Times New Roman" w:cs="Times New Roman"/>
      <w:sz w:val="24"/>
      <w:szCs w:val="24"/>
      <w:lang w:eastAsia="ru-RU"/>
    </w:rPr>
  </w:style>
  <w:style w:type="paragraph" w:customStyle="1" w:styleId="ui-button-icon-only">
    <w:name w:val="ui-button-icon-onl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icons-only">
    <w:name w:val="ui-button-icons-onl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set">
    <w:name w:val="ui-buttonset"/>
    <w:basedOn w:val="a"/>
    <w:rsid w:val="00802FF6"/>
    <w:pPr>
      <w:spacing w:after="255" w:line="240" w:lineRule="auto"/>
      <w:ind w:right="105"/>
    </w:pPr>
    <w:rPr>
      <w:rFonts w:ascii="Times New Roman" w:eastAsia="Times New Roman" w:hAnsi="Times New Roman" w:cs="Times New Roman"/>
      <w:sz w:val="24"/>
      <w:szCs w:val="24"/>
      <w:lang w:eastAsia="ru-RU"/>
    </w:rPr>
  </w:style>
  <w:style w:type="paragraph" w:customStyle="1" w:styleId="ui-datepicker">
    <w:name w:val="ui-datepicker"/>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ui-datepicker-row-break">
    <w:name w:val="ui-datepicker-row-break"/>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ui-datepicker-rtl">
    <w:name w:val="ui-datepicker-rtl"/>
    <w:basedOn w:val="a"/>
    <w:rsid w:val="00802FF6"/>
    <w:pPr>
      <w:bidi/>
      <w:spacing w:after="255" w:line="240" w:lineRule="auto"/>
    </w:pPr>
    <w:rPr>
      <w:rFonts w:ascii="Times New Roman" w:eastAsia="Times New Roman" w:hAnsi="Times New Roman" w:cs="Times New Roman"/>
      <w:sz w:val="24"/>
      <w:szCs w:val="24"/>
      <w:lang w:eastAsia="ru-RU"/>
    </w:rPr>
  </w:style>
  <w:style w:type="paragraph" w:customStyle="1" w:styleId="ui-dialog">
    <w:name w:val="ui-dialo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
    <w:name w:val="ui-menu"/>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progressbar">
    <w:name w:val="ui-progressba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electmenu-menu">
    <w:name w:val="ui-selectmenu-menu"/>
    <w:basedOn w:val="a"/>
    <w:rsid w:val="00802FF6"/>
    <w:pPr>
      <w:spacing w:after="0" w:line="240" w:lineRule="auto"/>
    </w:pPr>
    <w:rPr>
      <w:rFonts w:ascii="Times New Roman" w:eastAsia="Times New Roman" w:hAnsi="Times New Roman" w:cs="Times New Roman"/>
      <w:vanish/>
      <w:sz w:val="24"/>
      <w:szCs w:val="24"/>
      <w:lang w:eastAsia="ru-RU"/>
    </w:rPr>
  </w:style>
  <w:style w:type="paragraph" w:customStyle="1" w:styleId="ui-selectmenu-open">
    <w:name w:val="ui-selectmenu-ope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electmenu-button">
    <w:name w:val="ui-selectmenu-butt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
    <w:name w:val="ui-slid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horizontal">
    <w:name w:val="ui-slider-horizonta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vertical">
    <w:name w:val="ui-slider-vertica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pinner">
    <w:name w:val="ui-spinner"/>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ui-spinner-input">
    <w:name w:val="ui-spinner-input"/>
    <w:basedOn w:val="a"/>
    <w:rsid w:val="00802FF6"/>
    <w:pPr>
      <w:spacing w:before="48" w:after="48" w:line="240" w:lineRule="auto"/>
      <w:ind w:left="96" w:right="330"/>
      <w:textAlignment w:val="center"/>
    </w:pPr>
    <w:rPr>
      <w:rFonts w:ascii="Times New Roman" w:eastAsia="Times New Roman" w:hAnsi="Times New Roman" w:cs="Times New Roman"/>
      <w:sz w:val="24"/>
      <w:szCs w:val="24"/>
      <w:lang w:eastAsia="ru-RU"/>
    </w:rPr>
  </w:style>
  <w:style w:type="paragraph" w:customStyle="1" w:styleId="ui-spinner-button">
    <w:name w:val="ui-spinner-button"/>
    <w:basedOn w:val="a"/>
    <w:rsid w:val="00802FF6"/>
    <w:pPr>
      <w:spacing w:after="0" w:line="240" w:lineRule="auto"/>
      <w:jc w:val="center"/>
    </w:pPr>
    <w:rPr>
      <w:rFonts w:ascii="Times New Roman" w:eastAsia="Times New Roman" w:hAnsi="Times New Roman" w:cs="Times New Roman"/>
      <w:sz w:val="12"/>
      <w:szCs w:val="12"/>
      <w:lang w:eastAsia="ru-RU"/>
    </w:rPr>
  </w:style>
  <w:style w:type="paragraph" w:customStyle="1" w:styleId="ui-tabs">
    <w:name w:val="ui-tab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
    <w:name w:val="ui-toolti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
    <w:name w:val="ui-widget"/>
    <w:basedOn w:val="a"/>
    <w:rsid w:val="00802FF6"/>
    <w:pPr>
      <w:spacing w:after="255" w:line="240" w:lineRule="auto"/>
    </w:pPr>
    <w:rPr>
      <w:rFonts w:ascii="Lucida Sans" w:eastAsia="Times New Roman" w:hAnsi="Lucida Sans" w:cs="Times New Roman"/>
      <w:sz w:val="26"/>
      <w:szCs w:val="26"/>
      <w:lang w:eastAsia="ru-RU"/>
    </w:rPr>
  </w:style>
  <w:style w:type="paragraph" w:customStyle="1" w:styleId="ui-widget-content">
    <w:name w:val="ui-widget-content"/>
    <w:basedOn w:val="a"/>
    <w:rsid w:val="00802FF6"/>
    <w:pPr>
      <w:pBdr>
        <w:top w:val="single" w:sz="6" w:space="0" w:color="A6C9E2"/>
        <w:left w:val="single" w:sz="6" w:space="0" w:color="A6C9E2"/>
        <w:bottom w:val="single" w:sz="6" w:space="0" w:color="A6C9E2"/>
        <w:right w:val="single" w:sz="6" w:space="0" w:color="A6C9E2"/>
      </w:pBdr>
      <w:spacing w:after="255" w:line="240" w:lineRule="auto"/>
    </w:pPr>
    <w:rPr>
      <w:rFonts w:ascii="Times New Roman" w:eastAsia="Times New Roman" w:hAnsi="Times New Roman" w:cs="Times New Roman"/>
      <w:color w:val="222222"/>
      <w:sz w:val="24"/>
      <w:szCs w:val="24"/>
      <w:lang w:eastAsia="ru-RU"/>
    </w:rPr>
  </w:style>
  <w:style w:type="paragraph" w:customStyle="1" w:styleId="ui-widget-header">
    <w:name w:val="ui-widget-header"/>
    <w:basedOn w:val="a"/>
    <w:rsid w:val="00802FF6"/>
    <w:pPr>
      <w:pBdr>
        <w:top w:val="single" w:sz="6" w:space="0" w:color="4297D7"/>
        <w:left w:val="single" w:sz="6" w:space="0" w:color="4297D7"/>
        <w:bottom w:val="single" w:sz="6" w:space="0" w:color="4297D7"/>
        <w:right w:val="single" w:sz="6" w:space="0" w:color="4297D7"/>
      </w:pBdr>
      <w:shd w:val="clear" w:color="auto" w:fill="5C9CCC"/>
      <w:spacing w:after="255" w:line="240" w:lineRule="auto"/>
    </w:pPr>
    <w:rPr>
      <w:rFonts w:ascii="Times New Roman" w:eastAsia="Times New Roman" w:hAnsi="Times New Roman" w:cs="Times New Roman"/>
      <w:b/>
      <w:bCs/>
      <w:color w:val="FFFFFF"/>
      <w:sz w:val="24"/>
      <w:szCs w:val="24"/>
      <w:lang w:eastAsia="ru-RU"/>
    </w:rPr>
  </w:style>
  <w:style w:type="paragraph" w:customStyle="1" w:styleId="ui-state-default">
    <w:name w:val="ui-state-default"/>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
    <w:name w:val="ui-state-hover"/>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
    <w:name w:val="ui-state-focus"/>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
    <w:name w:val="ui-state-active"/>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
    <w:name w:val="ui-state-highlight"/>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
    <w:name w:val="ui-state-error"/>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
    <w:name w:val="ui-state-error-text"/>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
    <w:name w:val="ui-priority-primary"/>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
    <w:name w:val="ui-priority-secondar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
    <w:name w:val="ui-state-disable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shadow">
    <w:name w:val="ui-widget-shadow"/>
    <w:basedOn w:val="a"/>
    <w:rsid w:val="00802FF6"/>
    <w:pPr>
      <w:shd w:val="clear" w:color="auto" w:fill="AAAAAA"/>
      <w:spacing w:after="0" w:line="240" w:lineRule="auto"/>
      <w:ind w:left="-120"/>
    </w:pPr>
    <w:rPr>
      <w:rFonts w:ascii="Times New Roman" w:eastAsia="Times New Roman" w:hAnsi="Times New Roman" w:cs="Times New Roman"/>
      <w:sz w:val="24"/>
      <w:szCs w:val="24"/>
      <w:lang w:eastAsia="ru-RU"/>
    </w:rPr>
  </w:style>
  <w:style w:type="paragraph" w:customStyle="1" w:styleId="uptlsharemorepopup">
    <w:name w:val="uptl_share_more_popup"/>
    <w:basedOn w:val="a"/>
    <w:rsid w:val="00802FF6"/>
    <w:pPr>
      <w:pBdr>
        <w:top w:val="single" w:sz="6" w:space="4" w:color="E0E0E0"/>
        <w:left w:val="single" w:sz="6" w:space="0" w:color="E0E0E0"/>
        <w:bottom w:val="single" w:sz="6" w:space="0" w:color="E0E0E0"/>
        <w:right w:val="single" w:sz="6" w:space="0" w:color="E0E0E0"/>
      </w:pBdr>
      <w:shd w:val="clear" w:color="auto" w:fill="FFFFFF"/>
      <w:spacing w:after="255" w:line="240" w:lineRule="auto"/>
    </w:pPr>
    <w:rPr>
      <w:rFonts w:ascii="Times New Roman" w:eastAsia="Times New Roman" w:hAnsi="Times New Roman" w:cs="Times New Roman"/>
      <w:color w:val="595959"/>
      <w:sz w:val="24"/>
      <w:szCs w:val="24"/>
      <w:lang w:eastAsia="ru-RU"/>
    </w:rPr>
  </w:style>
  <w:style w:type="paragraph" w:customStyle="1" w:styleId="uptltoolbar">
    <w:name w:val="uptl_toolbar"/>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tlfollow-popup-panel-wrapper">
    <w:name w:val="__utl_follow-popup-panel-wrapper"/>
    <w:basedOn w:val="a"/>
    <w:rsid w:val="00802FF6"/>
    <w:pPr>
      <w:pBdr>
        <w:top w:val="single" w:sz="6" w:space="0" w:color="E4E4E4"/>
        <w:left w:val="single" w:sz="6" w:space="0" w:color="E4E4E4"/>
        <w:bottom w:val="single" w:sz="6" w:space="0" w:color="E4E4E4"/>
        <w:right w:val="single" w:sz="6" w:space="0" w:color="E4E4E4"/>
      </w:pBdr>
      <w:shd w:val="clear" w:color="auto" w:fill="FFFFFF"/>
      <w:spacing w:after="255" w:line="240" w:lineRule="auto"/>
      <w:jc w:val="center"/>
    </w:pPr>
    <w:rPr>
      <w:rFonts w:ascii="Times New Roman" w:eastAsia="Times New Roman" w:hAnsi="Times New Roman" w:cs="Times New Roman"/>
      <w:sz w:val="24"/>
      <w:szCs w:val="24"/>
      <w:lang w:eastAsia="ru-RU"/>
    </w:rPr>
  </w:style>
  <w:style w:type="paragraph" w:customStyle="1" w:styleId="utlopaquemask">
    <w:name w:val="__utl__opaque_mask"/>
    <w:basedOn w:val="a"/>
    <w:rsid w:val="00802FF6"/>
    <w:pPr>
      <w:shd w:val="clear" w:color="auto" w:fill="000000"/>
      <w:spacing w:after="255" w:line="240" w:lineRule="auto"/>
    </w:pPr>
    <w:rPr>
      <w:rFonts w:ascii="Times New Roman" w:eastAsia="Times New Roman" w:hAnsi="Times New Roman" w:cs="Times New Roman"/>
      <w:sz w:val="24"/>
      <w:szCs w:val="24"/>
      <w:lang w:eastAsia="ru-RU"/>
    </w:rPr>
  </w:style>
  <w:style w:type="paragraph" w:customStyle="1" w:styleId="fancybox-margin">
    <w:name w:val="fancybox-margin"/>
    <w:basedOn w:val="a"/>
    <w:rsid w:val="00802FF6"/>
    <w:pPr>
      <w:spacing w:after="255" w:line="240" w:lineRule="auto"/>
      <w:ind w:right="165"/>
    </w:pPr>
    <w:rPr>
      <w:rFonts w:ascii="Times New Roman" w:eastAsia="Times New Roman" w:hAnsi="Times New Roman" w:cs="Times New Roman"/>
      <w:sz w:val="24"/>
      <w:szCs w:val="24"/>
      <w:lang w:eastAsia="ru-RU"/>
    </w:rPr>
  </w:style>
  <w:style w:type="paragraph" w:customStyle="1" w:styleId="fbinvisible">
    <w:name w:val="fb_invisible"/>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fbreset">
    <w:name w:val="fb_reset"/>
    <w:basedOn w:val="a"/>
    <w:rsid w:val="00802FF6"/>
    <w:pPr>
      <w:spacing w:after="0" w:line="240" w:lineRule="auto"/>
    </w:pPr>
    <w:rPr>
      <w:rFonts w:ascii="Tahoma" w:eastAsia="Times New Roman" w:hAnsi="Tahoma" w:cs="Tahoma"/>
      <w:color w:val="000000"/>
      <w:sz w:val="17"/>
      <w:szCs w:val="17"/>
      <w:lang w:eastAsia="ru-RU"/>
    </w:rPr>
  </w:style>
  <w:style w:type="paragraph" w:customStyle="1" w:styleId="fbdialogadvanced">
    <w:name w:val="fb_dialog_advance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bdialogcontent">
    <w:name w:val="fb_dialog_content"/>
    <w:basedOn w:val="a"/>
    <w:rsid w:val="00802FF6"/>
    <w:pPr>
      <w:shd w:val="clear" w:color="auto" w:fill="FFFFFF"/>
      <w:spacing w:after="255" w:line="240" w:lineRule="auto"/>
    </w:pPr>
    <w:rPr>
      <w:rFonts w:ascii="Times New Roman" w:eastAsia="Times New Roman" w:hAnsi="Times New Roman" w:cs="Times New Roman"/>
      <w:color w:val="373737"/>
      <w:sz w:val="24"/>
      <w:szCs w:val="24"/>
      <w:lang w:eastAsia="ru-RU"/>
    </w:rPr>
  </w:style>
  <w:style w:type="paragraph" w:customStyle="1" w:styleId="fbdialogcloseicon">
    <w:name w:val="fb_dialog_close_ic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bdialogpadding">
    <w:name w:val="fb_dialog_paddin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bdialogiframe">
    <w:name w:val="fb_dialog_iframe"/>
    <w:basedOn w:val="a"/>
    <w:rsid w:val="00802FF6"/>
    <w:pPr>
      <w:spacing w:after="255" w:line="0" w:lineRule="auto"/>
    </w:pPr>
    <w:rPr>
      <w:rFonts w:ascii="Times New Roman" w:eastAsia="Times New Roman" w:hAnsi="Times New Roman" w:cs="Times New Roman"/>
      <w:sz w:val="24"/>
      <w:szCs w:val="24"/>
      <w:lang w:eastAsia="ru-RU"/>
    </w:rPr>
  </w:style>
  <w:style w:type="paragraph" w:customStyle="1" w:styleId="fbiframewidgetfluid">
    <w:name w:val="fb_iframe_widget_flui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ead">
    <w:name w:val="hea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ropdown-menu">
    <w:name w:val="dropdown-menu"/>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opover">
    <w:name w:val="popov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d-on">
    <w:name w:val="add-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ctive">
    <w:name w:val="activ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tn-group">
    <w:name w:val="btn-grou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de">
    <w:name w:val="hide"/>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control-label">
    <w:name w:val="control-lab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s">
    <w:name w:val="control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
    <w:name w:val="span-10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
    <w:name w:val="span-93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
    <w:name w:val="span-7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846">
    <w:name w:val="span-84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
    <w:name w:val="span-3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
    <w:name w:val="span-75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
    <w:name w:val="span-2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
    <w:name w:val="span-24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
    <w:name w:val="span-19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
    <w:name w:val="span-17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
    <w:name w:val="banner-item"/>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eta">
    <w:name w:val="met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
    <w:name w:val="item"/>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b-section">
    <w:name w:val="tab-secti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ll">
    <w:name w:val="al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b-pane">
    <w:name w:val="tab-pan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
    <w:name w:val="tit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
    <w:name w:val="co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ttom-block">
    <w:name w:val="bottom-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field">
    <w:name w:val="comment-fiel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s-voteg">
    <w:name w:val="results-vote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onth-title">
    <w:name w:val="month-tit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
    <w:name w:val="contro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ercent">
    <w:name w:val="perc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art">
    <w:name w:val="char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ercent-fill">
    <w:name w:val="percent-fil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
    <w:name w:val="result-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sultations">
    <w:name w:val="consultation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art">
    <w:name w:val="par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ource">
    <w:name w:val="sourc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rticle-like">
    <w:name w:val="article-lik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ctions-panel">
    <w:name w:val="actions-pan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uth-set">
    <w:name w:val="auth-se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general-info">
    <w:name w:val="general-inf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osen-single">
    <w:name w:val="chosen-sing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ocial-section">
    <w:name w:val="social-secti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ree">
    <w:name w:val="fre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ext-document">
    <w:name w:val="text-docum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ext-head">
    <w:name w:val="text-hea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
    <w:name w:val="review-docum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ttext">
    <w:name w:val="int_tex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d">
    <w:name w:val="re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
    <w:name w:val="chil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
    <w:name w:val="ui-accordion-head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
    <w:name w:val="ui-accordion-icons"/>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
    <w:name w:val="ui-accordion-cont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
    <w:name w:val="ui-button-tex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
    <w:name w:val="ui-datepicker-head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
    <w:name w:val="ui-datepicker-prev"/>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
    <w:name w:val="ui-datepicker-nex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
    <w:name w:val="ui-datepicker-tit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
    <w:name w:val="ui-datepicker-buttonpan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
    <w:name w:val="ui-datepicker-grou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
    <w:name w:val="ui-dialog-titleba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
    <w:name w:val="ui-dialog-tit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close">
    <w:name w:val="ui-dialog-titlebar-clo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content">
    <w:name w:val="ui-dialog-cont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
    <w:name w:val="ui-dialog-buttonpan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
    <w:name w:val="ui-menu-item"/>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divider">
    <w:name w:val="ui-menu-divid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
    <w:name w:val="ui-progressbar-valu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overlay">
    <w:name w:val="ui-progressbar-overla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handle">
    <w:name w:val="ui-slider-hand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
    <w:name w:val="ui-slider-rang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nav">
    <w:name w:val="ui-tabs-nav"/>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
    <w:name w:val="ui-tabs-pan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site-link">
    <w:name w:val="utl-site-lin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label">
    <w:name w:val="sn-lab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panel">
    <w:name w:val="uptl_share_more_popup_pane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
    <w:name w:val="uptl_share_more_popup__not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mobile">
    <w:name w:val="uptl_share_more_popup__note_mobi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list">
    <w:name w:val="uptl_share_more_popup__lis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eparator">
    <w:name w:val="separato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close">
    <w:name w:val="__utl_clo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also-icon">
    <w:name w:val="utl-also-ic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logo">
    <w:name w:val="__utl_log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followusbtn">
    <w:name w:val="__utl__followusbt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tlfollowusbtnsmall">
    <w:name w:val="__utl__followusbtnsmal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container-share">
    <w:name w:val="uptl_container-shar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title">
    <w:name w:val="dialog_titl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titlespan">
    <w:name w:val="dialog_title&gt;spa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
    <w:name w:val="dialog_head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uchablebutton">
    <w:name w:val="touchable_butt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content">
    <w:name w:val="dialog_conte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footer">
    <w:name w:val="dialog_foot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ow-grid">
    <w:name w:val="row-gri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rror-block">
    <w:name w:val="error-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
    <w:name w:val="icheckbox"/>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
    <w:name w:val="iradi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
    <w:name w:val="hi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
    <w:name w:val="box-month-yea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easer">
    <w:name w:val="teas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gs-set">
    <w:name w:val="tags-se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oon">
    <w:name w:val="so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mg">
    <w:name w:val="im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
    <w:name w:val="comment-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inner">
    <w:name w:val="item-inn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ign-set">
    <w:name w:val="sign-se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name">
    <w:name w:val="nam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alue">
    <w:name w:val="valu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
    <w:name w:val="captcha-fiel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fresh">
    <w:name w:val="refresh"/>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img">
    <w:name w:val="captcha-im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ocial-row">
    <w:name w:val="social-row"/>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3">
    <w:name w:val="s_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10">
    <w:name w:val="s_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
    <w:name w:val="ui-accordion-header-ic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electmenu-optgroup">
    <w:name w:val="ui-selectmenu-optgrou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anchor">
    <w:name w:val="ui-tabs-ancho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
    <w:name w:val="uptl_share_promo_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
    <w:name w:val="uptl_share_more_popup_clo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eadercenter">
    <w:name w:val="header_cent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o">
    <w:name w:val="ic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
    <w:name w:val="sn-ic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elect-month">
    <w:name w:val="select-month"/>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elect-year">
    <w:name w:val="select-yea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tegory">
    <w:name w:val="categor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lock">
    <w:name w:val="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zen">
    <w:name w:val="ze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mall-logo-icon">
    <w:name w:val="small-logo-ic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ount">
    <w:name w:val="moun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lockquestion">
    <w:name w:val="block_questio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nswercorrect">
    <w:name w:val="answer_correc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nswerwrong">
    <w:name w:val="answer_wron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abelcorrect">
    <w:name w:val="label_correc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abelwrong">
    <w:name w:val="label_wrong"/>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arkerblock">
    <w:name w:val="marker_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ite-logo">
    <w:name w:val="site-log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ge-category">
    <w:name w:val="age-categor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c">
    <w:name w:val="ta-c"/>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ta-l">
    <w:name w:val="ta-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r">
    <w:name w:val="ta-r"/>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red">
    <w:name w:val="c-red"/>
    <w:basedOn w:val="a"/>
    <w:rsid w:val="00802FF6"/>
    <w:pPr>
      <w:spacing w:after="255" w:line="240" w:lineRule="auto"/>
    </w:pPr>
    <w:rPr>
      <w:rFonts w:ascii="Times New Roman" w:eastAsia="Times New Roman" w:hAnsi="Times New Roman" w:cs="Times New Roman"/>
      <w:color w:val="FF0000"/>
      <w:sz w:val="24"/>
      <w:szCs w:val="24"/>
      <w:lang w:eastAsia="ru-RU"/>
    </w:rPr>
  </w:style>
  <w:style w:type="paragraph" w:customStyle="1" w:styleId="tsbukhgalteru">
    <w:name w:val="ts_bukhgalteru"/>
    <w:basedOn w:val="a"/>
    <w:rsid w:val="00802FF6"/>
    <w:pPr>
      <w:spacing w:after="255" w:line="240" w:lineRule="auto"/>
    </w:pPr>
    <w:rPr>
      <w:rFonts w:ascii="Times New Roman" w:eastAsia="Times New Roman" w:hAnsi="Times New Roman" w:cs="Times New Roman"/>
      <w:color w:val="FF0000"/>
      <w:sz w:val="24"/>
      <w:szCs w:val="24"/>
      <w:lang w:eastAsia="ru-RU"/>
    </w:rPr>
  </w:style>
  <w:style w:type="paragraph" w:customStyle="1" w:styleId="c-purple">
    <w:name w:val="c-purple"/>
    <w:basedOn w:val="a"/>
    <w:rsid w:val="00802FF6"/>
    <w:pPr>
      <w:spacing w:after="255" w:line="240" w:lineRule="auto"/>
    </w:pPr>
    <w:rPr>
      <w:rFonts w:ascii="Times New Roman" w:eastAsia="Times New Roman" w:hAnsi="Times New Roman" w:cs="Times New Roman"/>
      <w:color w:val="800080"/>
      <w:sz w:val="24"/>
      <w:szCs w:val="24"/>
      <w:lang w:eastAsia="ru-RU"/>
    </w:rPr>
  </w:style>
  <w:style w:type="paragraph" w:customStyle="1" w:styleId="tsjuristu">
    <w:name w:val="ts_juristu"/>
    <w:basedOn w:val="a"/>
    <w:rsid w:val="00802FF6"/>
    <w:pPr>
      <w:spacing w:after="255" w:line="240" w:lineRule="auto"/>
    </w:pPr>
    <w:rPr>
      <w:rFonts w:ascii="Times New Roman" w:eastAsia="Times New Roman" w:hAnsi="Times New Roman" w:cs="Times New Roman"/>
      <w:color w:val="800080"/>
      <w:sz w:val="24"/>
      <w:szCs w:val="24"/>
      <w:lang w:eastAsia="ru-RU"/>
    </w:rPr>
  </w:style>
  <w:style w:type="paragraph" w:customStyle="1" w:styleId="c-green">
    <w:name w:val="c-green"/>
    <w:basedOn w:val="a"/>
    <w:rsid w:val="00802FF6"/>
    <w:pPr>
      <w:spacing w:after="255" w:line="240" w:lineRule="auto"/>
    </w:pPr>
    <w:rPr>
      <w:rFonts w:ascii="Times New Roman" w:eastAsia="Times New Roman" w:hAnsi="Times New Roman" w:cs="Times New Roman"/>
      <w:color w:val="008000"/>
      <w:sz w:val="24"/>
      <w:szCs w:val="24"/>
      <w:lang w:eastAsia="ru-RU"/>
    </w:rPr>
  </w:style>
  <w:style w:type="paragraph" w:customStyle="1" w:styleId="tsspecialistupozakupkam">
    <w:name w:val="ts_specialistu_po_zakupkam"/>
    <w:basedOn w:val="a"/>
    <w:rsid w:val="00802FF6"/>
    <w:pPr>
      <w:spacing w:after="255" w:line="240" w:lineRule="auto"/>
    </w:pPr>
    <w:rPr>
      <w:rFonts w:ascii="Times New Roman" w:eastAsia="Times New Roman" w:hAnsi="Times New Roman" w:cs="Times New Roman"/>
      <w:color w:val="008000"/>
      <w:sz w:val="24"/>
      <w:szCs w:val="24"/>
      <w:lang w:eastAsia="ru-RU"/>
    </w:rPr>
  </w:style>
  <w:style w:type="paragraph" w:customStyle="1" w:styleId="sn-icon-16">
    <w:name w:val="sn-icon-16"/>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nf964778c">
    <w:name w:val="nf964778c"/>
    <w:basedOn w:val="a"/>
    <w:rsid w:val="00802FF6"/>
    <w:pPr>
      <w:spacing w:after="0" w:line="240" w:lineRule="auto"/>
      <w:textAlignment w:val="baseline"/>
    </w:pPr>
    <w:rPr>
      <w:rFonts w:ascii="Times New Roman" w:eastAsia="Times New Roman" w:hAnsi="Times New Roman" w:cs="Times New Roman"/>
      <w:sz w:val="24"/>
      <w:szCs w:val="24"/>
      <w:lang w:eastAsia="ru-RU"/>
    </w:rPr>
  </w:style>
  <w:style w:type="paragraph" w:customStyle="1" w:styleId="f98b9ddbb">
    <w:name w:val="f98b9ddbb"/>
    <w:basedOn w:val="a"/>
    <w:rsid w:val="00802FF6"/>
    <w:pPr>
      <w:spacing w:after="0" w:line="240" w:lineRule="auto"/>
      <w:textAlignment w:val="baseline"/>
    </w:pPr>
    <w:rPr>
      <w:rFonts w:ascii="Times New Roman" w:eastAsia="Times New Roman" w:hAnsi="Times New Roman" w:cs="Times New Roman"/>
      <w:sz w:val="24"/>
      <w:szCs w:val="24"/>
      <w:lang w:eastAsia="ru-RU"/>
    </w:rPr>
  </w:style>
  <w:style w:type="paragraph" w:customStyle="1" w:styleId="ff5f992aa">
    <w:name w:val="ff5f992a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ac42d2e2">
    <w:name w:val="oac42d2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
    <w:name w:val="t6d87276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be4fcbdc">
    <w:name w:val="wbe4fcbdc"/>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
    <w:name w:val="kb793a7bc"/>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3f382e27">
    <w:name w:val="o3f382e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6290d4a">
    <w:name w:val="y6290d4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dc627e42">
    <w:name w:val="udc627e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g3ac402d2">
    <w:name w:val="g3ac402d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
    <w:name w:val="i33c9337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
    <w:name w:val="kec9ffd2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443bfc0b">
    <w:name w:val="k443bfc0b"/>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fc181e63">
    <w:name w:val="afc181e6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
    <w:name w:val="mf5bb5ef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ab1059e2">
    <w:name w:val="wab1059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25dfbee6">
    <w:name w:val="p25dfbe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48f0a904">
    <w:name w:val="k48f0a9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
    <w:name w:val="e98d5e5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3e49ef85">
    <w:name w:val="m3e49ef8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
    <w:name w:val="q485a70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n86d926fe">
    <w:name w:val="n86d926f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db6c1a70">
    <w:name w:val="kdb6c1a7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1adc5bcc">
    <w:name w:val="l1adc5bcc"/>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5ad3bb2b">
    <w:name w:val="b5ad3bb2b"/>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
    <w:name w:val="wfa1c0fc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40231a7">
    <w:name w:val="w40231a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59abf483">
    <w:name w:val="a59abf48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408e729b">
    <w:name w:val="a408e729b"/>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e704f4fb">
    <w:name w:val="fe704f4fb"/>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1aafc54e">
    <w:name w:val="b1aafc54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1e69c270">
    <w:name w:val="l1e69c27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849ed1c0">
    <w:name w:val="v849ed1c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x149fa220">
    <w:name w:val="x149fa2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
    <w:name w:val="hb0c2e4b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bceec495">
    <w:name w:val="bbceec49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93e54593">
    <w:name w:val="h93e5459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9fd89c27">
    <w:name w:val="u9fd89c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
    <w:name w:val="e7f5c46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88adac20">
    <w:name w:val="s88adac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g3253c556">
    <w:name w:val="g3253c55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g83876b21">
    <w:name w:val="g83876b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5238f2bc">
    <w:name w:val="s5238f2bc"/>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65ac92c1">
    <w:name w:val="c65ac92c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90c05464">
    <w:name w:val="u90c0546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1b2b2c3">
    <w:name w:val="e71b2b2c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d3c3c148">
    <w:name w:val="bd3c3c14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7735103f">
    <w:name w:val="v7735103f"/>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
    <w:name w:val="k63988d8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f77831d0">
    <w:name w:val="yf77831d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3d2e9baf">
    <w:name w:val="m3d2e9baf"/>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13a30e0">
    <w:name w:val="hb13a30e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
    <w:name w:val="tdbb6c7c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4f39a59f">
    <w:name w:val="p4f39a59f"/>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
    <w:name w:val="ta3f23b4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mall-logo">
    <w:name w:val="small-log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
    <w:name w:val="follow-style-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
    <w:name w:val="f40b4434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nfc4bd8b9">
    <w:name w:val="nfc4bd8b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fa18407f">
    <w:name w:val="afa18407f"/>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
    <w:name w:val="o58abe8d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x21ce94f1">
    <w:name w:val="x21ce94f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
    <w:name w:val="le535fb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652740a">
    <w:name w:val="e652740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7b677faa">
    <w:name w:val="i7b677fa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ae6a67c4">
    <w:name w:val="oae6a67c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930a5ad7">
    <w:name w:val="r930a5a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4633878a">
    <w:name w:val="e4633878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d2fa0726">
    <w:name w:val="pd2fa07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a3ca793a">
    <w:name w:val="oa3ca793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3c3acdf2">
    <w:name w:val="u3c3acdf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fa3cda39">
    <w:name w:val="afa3cda3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c401292">
    <w:name w:val="ac40129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
    <w:name w:val="f406daf3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
    <w:name w:val="v121a21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3d0a9fa1">
    <w:name w:val="b3d0a9fa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9a9d269d">
    <w:name w:val="b9a9d269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ld">
    <w:name w:val="__bold"/>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d46ab5d0">
    <w:name w:val="cd46ab5d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1e8582c0">
    <w:name w:val="p1e8582c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8b0c502">
    <w:name w:val="c98b0c5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
    <w:name w:val="c93c1979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x45b630b3">
    <w:name w:val="x45b630b3"/>
    <w:basedOn w:val="a"/>
    <w:rsid w:val="00802FF6"/>
    <w:pPr>
      <w:spacing w:after="255" w:line="240" w:lineRule="auto"/>
    </w:pPr>
    <w:rPr>
      <w:rFonts w:ascii="Times New Roman" w:eastAsia="Times New Roman" w:hAnsi="Times New Roman" w:cs="Times New Roman"/>
      <w:sz w:val="24"/>
      <w:szCs w:val="24"/>
      <w:lang w:eastAsia="ru-RU"/>
    </w:rPr>
  </w:style>
  <w:style w:type="character" w:customStyle="1" w:styleId="convertedhdrxl">
    <w:name w:val="converted_hdr_xl"/>
    <w:basedOn w:val="a0"/>
    <w:rsid w:val="00802FF6"/>
    <w:rPr>
      <w:rFonts w:ascii="Arial" w:hAnsi="Arial" w:cs="Arial" w:hint="default"/>
      <w:b/>
      <w:bCs/>
      <w:color w:val="4D4D4D"/>
      <w:sz w:val="39"/>
      <w:szCs w:val="39"/>
    </w:rPr>
  </w:style>
  <w:style w:type="character" w:customStyle="1" w:styleId="convertedhdrxlloginentertext">
    <w:name w:val="converted_hdr_xl_login_enter_text"/>
    <w:basedOn w:val="a0"/>
    <w:rsid w:val="00802FF6"/>
    <w:rPr>
      <w:rFonts w:ascii="Arial" w:hAnsi="Arial" w:cs="Arial" w:hint="default"/>
      <w:b/>
      <w:bCs/>
      <w:color w:val="FFFFFF"/>
      <w:sz w:val="36"/>
      <w:szCs w:val="36"/>
    </w:rPr>
  </w:style>
  <w:style w:type="character" w:customStyle="1" w:styleId="lastbreadcrumb">
    <w:name w:val="last_breadcrumb"/>
    <w:basedOn w:val="a0"/>
    <w:rsid w:val="00802FF6"/>
  </w:style>
  <w:style w:type="character" w:customStyle="1" w:styleId="ui-icon1">
    <w:name w:val="ui-icon1"/>
    <w:basedOn w:val="a0"/>
    <w:rsid w:val="00802FF6"/>
    <w:rPr>
      <w:vanish w:val="0"/>
      <w:webHidden w:val="0"/>
      <w:specVanish w:val="0"/>
    </w:rPr>
  </w:style>
  <w:style w:type="character" w:customStyle="1" w:styleId="ui-selectmenu-text">
    <w:name w:val="ui-selectmenu-text"/>
    <w:basedOn w:val="a0"/>
    <w:rsid w:val="00802FF6"/>
  </w:style>
  <w:style w:type="character" w:customStyle="1" w:styleId="active-date">
    <w:name w:val="active-date"/>
    <w:basedOn w:val="a0"/>
    <w:rsid w:val="00802FF6"/>
  </w:style>
  <w:style w:type="character" w:customStyle="1" w:styleId="today-date">
    <w:name w:val="today-date"/>
    <w:basedOn w:val="a0"/>
    <w:rsid w:val="00802FF6"/>
  </w:style>
  <w:style w:type="character" w:customStyle="1" w:styleId="m-close">
    <w:name w:val="m-close"/>
    <w:basedOn w:val="a0"/>
    <w:rsid w:val="00802FF6"/>
  </w:style>
  <w:style w:type="character" w:customStyle="1" w:styleId="m-open">
    <w:name w:val="m-open"/>
    <w:basedOn w:val="a0"/>
    <w:rsid w:val="00802FF6"/>
  </w:style>
  <w:style w:type="character" w:customStyle="1" w:styleId="label-img">
    <w:name w:val="label-img"/>
    <w:basedOn w:val="a0"/>
    <w:rsid w:val="00802FF6"/>
  </w:style>
  <w:style w:type="character" w:customStyle="1" w:styleId="iapressreleasead">
    <w:name w:val="ia_press_release_ad"/>
    <w:basedOn w:val="a0"/>
    <w:rsid w:val="00802FF6"/>
    <w:rPr>
      <w:sz w:val="17"/>
      <w:szCs w:val="17"/>
    </w:rPr>
  </w:style>
  <w:style w:type="paragraph" w:customStyle="1" w:styleId="head1">
    <w:name w:val="head1"/>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1">
    <w:name w:val="control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1">
    <w:name w:val="box-month-year1"/>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1">
    <w:name w:val="select-month1"/>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1">
    <w:name w:val="select-year1"/>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1">
    <w:name w:val="active-date1"/>
    <w:basedOn w:val="a0"/>
    <w:rsid w:val="00802FF6"/>
    <w:rPr>
      <w:shd w:val="clear" w:color="auto" w:fill="E5EFF6"/>
    </w:rPr>
  </w:style>
  <w:style w:type="character" w:customStyle="1" w:styleId="today-date1">
    <w:name w:val="today-date1"/>
    <w:basedOn w:val="a0"/>
    <w:rsid w:val="00802FF6"/>
    <w:rPr>
      <w:bdr w:val="single" w:sz="6" w:space="6" w:color="E5EFF6" w:frame="1"/>
    </w:rPr>
  </w:style>
  <w:style w:type="paragraph" w:customStyle="1" w:styleId="uneditable-input1">
    <w:name w:val="uneditable-input1"/>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
    <w:name w:val="dropdown-menu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
    <w:name w:val="popover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2">
    <w:name w:val="uneditable-input2"/>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2">
    <w:name w:val="dropdown-menu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2">
    <w:name w:val="popover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1">
    <w:name w:val="add-on1"/>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2">
    <w:name w:val="add-on2"/>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1">
    <w:name w:val="active1"/>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2">
    <w:name w:val="active2"/>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1">
    <w:name w:val="btn1"/>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2">
    <w:name w:val="btn2"/>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1">
    <w:name w:val="btn-group1"/>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1">
    <w:name w:val="help-inline1"/>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
    <w:name w:val="uneditable-input3"/>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
    <w:name w:val="input-prepend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
    <w:name w:val="input-append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2">
    <w:name w:val="help-inline2"/>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4">
    <w:name w:val="uneditable-input4"/>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
    <w:name w:val="input-prepend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
    <w:name w:val="input-append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3">
    <w:name w:val="help-inline3"/>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5">
    <w:name w:val="uneditable-input5"/>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3">
    <w:name w:val="input-prepend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3">
    <w:name w:val="input-append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1">
    <w:name w:val="hide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2">
    <w:name w:val="hide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3">
    <w:name w:val="hide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1">
    <w:name w:val="radio1"/>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
    <w:name w:val="checkbox1"/>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2">
    <w:name w:val="radio2"/>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2">
    <w:name w:val="checkbox2"/>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1">
    <w:name w:val="control-group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1">
    <w:name w:val="control-label1"/>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1">
    <w:name w:val="controls1"/>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1">
    <w:name w:val="help-block1"/>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1">
    <w:name w:val="form-actions1"/>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1">
    <w:name w:val="row-grid1"/>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1">
    <w:name w:val="error-block1"/>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1">
    <w:name w:val="site-logo1"/>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1">
    <w:name w:val="age-category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
    <w:name w:val="icheckbox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
    <w:name w:val="iradio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2">
    <w:name w:val="icheckbox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2">
    <w:name w:val="iradio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1">
    <w:name w:val="span-101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
    <w:name w:val="span-93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
    <w:name w:val="comment-block1"/>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1">
    <w:name w:val="span-728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2">
    <w:name w:val="comment-block2"/>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1">
    <w:name w:val="span-846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1">
    <w:name w:val="span-334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1">
    <w:name w:val="span-75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1">
    <w:name w:val="span-22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
    <w:name w:val="span-24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1">
    <w:name w:val="span-19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
    <w:name w:val="span-174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2">
    <w:name w:val="span-93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2">
    <w:name w:val="span-728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2">
    <w:name w:val="span-24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2">
    <w:name w:val="span-17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1">
    <w:name w:val="banner-item1"/>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1">
    <w:name w:val="teaser1"/>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1">
    <w:name w:val="meta1"/>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1">
    <w:name w:val="tags-set1"/>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1">
    <w:name w:val="soon1"/>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1">
    <w:name w:val="category1"/>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2">
    <w:name w:val="category2"/>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1">
    <w:name w:val="item1"/>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1">
    <w:name w:val="muted1"/>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2">
    <w:name w:val="muted2"/>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2">
    <w:name w:val="meta2"/>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1">
    <w:name w:val="img1"/>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3">
    <w:name w:val="comment-block3"/>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1">
    <w:name w:val="mount1"/>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1">
    <w:name w:val="tab-section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1">
    <w:name w:val="advrt_label1"/>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2">
    <w:name w:val="advrt_label2"/>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1">
    <w:name w:val="all1"/>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1">
    <w:name w:val="tab-pane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1">
    <w:name w:val="title1"/>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1">
    <w:name w:val="row-content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2">
    <w:name w:val="al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1">
    <w:name w:val="col1"/>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2">
    <w:name w:val="item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2">
    <w:name w:val="title2"/>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1">
    <w:name w:val="m-close1"/>
    <w:basedOn w:val="a0"/>
    <w:rsid w:val="00802FF6"/>
    <w:rPr>
      <w:vanish w:val="0"/>
      <w:webHidden w:val="0"/>
      <w:specVanish w:val="0"/>
    </w:rPr>
  </w:style>
  <w:style w:type="character" w:customStyle="1" w:styleId="m-open1">
    <w:name w:val="m-open1"/>
    <w:basedOn w:val="a0"/>
    <w:rsid w:val="00802FF6"/>
    <w:rPr>
      <w:vanish w:val="0"/>
      <w:webHidden w:val="0"/>
      <w:bdr w:val="single" w:sz="48" w:space="0" w:color="808080" w:frame="1"/>
      <w:specVanish w:val="0"/>
    </w:rPr>
  </w:style>
  <w:style w:type="paragraph" w:customStyle="1" w:styleId="title3">
    <w:name w:val="title3"/>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1">
    <w:name w:val="item-inner1"/>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1">
    <w:name w:val="block1"/>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3">
    <w:name w:val="muted3"/>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3">
    <w:name w:val="all3"/>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1">
    <w:name w:val="bottom-block1"/>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1">
    <w:name w:val="sign-set1"/>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4">
    <w:name w:val="title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2">
    <w:name w:val="control-group2"/>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1">
    <w:name w:val="comment-field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3">
    <w:name w:val="btn3"/>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1">
    <w:name w:val="results-voteg1"/>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3">
    <w:name w:val="item3"/>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2">
    <w:name w:val="img2"/>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1">
    <w:name w:val="name1"/>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1">
    <w:name w:val="month-title1"/>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2">
    <w:name w:val="contro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4">
    <w:name w:val="item4"/>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2">
    <w:name w:val="row-content2"/>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1">
    <w:name w:val="percent1"/>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1">
    <w:name w:val="chart1"/>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1">
    <w:name w:val="percent-fill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1">
    <w:name w:val="result-block1"/>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3">
    <w:name w:val="popover3"/>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1">
    <w:name w:val="consultations1"/>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1">
    <w:name w:val="last_breadcrumb1"/>
    <w:basedOn w:val="a0"/>
    <w:rsid w:val="00802FF6"/>
    <w:rPr>
      <w:color w:val="B3B3B3"/>
      <w:sz w:val="18"/>
      <w:szCs w:val="18"/>
    </w:rPr>
  </w:style>
  <w:style w:type="paragraph" w:customStyle="1" w:styleId="part1">
    <w:name w:val="part1"/>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1">
    <w:name w:val="source1"/>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1">
    <w:name w:val="article-like1"/>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4">
    <w:name w:val="btn4"/>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1">
    <w:name w:val="value1"/>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5">
    <w:name w:val="item5"/>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1">
    <w:name w:val="actions-panel1"/>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1">
    <w:name w:val="ico1"/>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2">
    <w:name w:val="ico2"/>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3">
    <w:name w:val="ico3"/>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2">
    <w:name w:val="actions-panel2"/>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1">
    <w:name w:val="zen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6">
    <w:name w:val="item6"/>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1">
    <w:name w:val="category-section1"/>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4">
    <w:name w:val="all4"/>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1">
    <w:name w:val="actions-info1"/>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2">
    <w:name w:val="actions-info2"/>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3">
    <w:name w:val="meta3"/>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2">
    <w:name w:val="tags-set2"/>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3">
    <w:name w:val="tags-set3"/>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2">
    <w:name w:val="category-section2"/>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7">
    <w:name w:val="item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1">
    <w:name w:val="captcha-field1"/>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1">
    <w:name w:val="refresh1"/>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1">
    <w:name w:val="captcha-img1"/>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1">
    <w:name w:val="info1"/>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1">
    <w:name w:val="auth-set1"/>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3">
    <w:name w:val="control-group3"/>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1">
    <w:name w:val="general-info1"/>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1">
    <w:name w:val="agreemen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2">
    <w:name w:val="info2"/>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5">
    <w:name w:val="btn5"/>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6">
    <w:name w:val="btn6"/>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1">
    <w:name w:val="chosen-single1"/>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1">
    <w:name w:val="social-section1"/>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1">
    <w:name w:val="social-row1"/>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1">
    <w:name w:val="free1"/>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1">
    <w:name w:val="feed1"/>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8">
    <w:name w:val="item8"/>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1">
    <w:name w:val="date1"/>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1">
    <w:name w:val="s_101"/>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1">
    <w:name w:val="text-document1"/>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1">
    <w:name w:val="text-head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1">
    <w:name w:val="review-document1"/>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1">
    <w:name w:val="s_11"/>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1">
    <w:name w:val="s_31"/>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2">
    <w:name w:val="s_12"/>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1">
    <w:name w:val="s_91"/>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2">
    <w:name w:val="s_102"/>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3">
    <w:name w:val="info3"/>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1">
    <w:name w:val="int_text1"/>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5">
    <w:name w:val="title5"/>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1">
    <w:name w:val="ft-topics-seminar1"/>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1">
    <w:name w:val="block_question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1">
    <w:name w:val="hint1"/>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1">
    <w:name w:val="answer_correct1"/>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1">
    <w:name w:val="answer_wrong1"/>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1">
    <w:name w:val="label_correct1"/>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1">
    <w:name w:val="label_wrong1"/>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1">
    <w:name w:val="label-img1"/>
    <w:basedOn w:val="a0"/>
    <w:rsid w:val="00802FF6"/>
  </w:style>
  <w:style w:type="character" w:customStyle="1" w:styleId="label-img2">
    <w:name w:val="label-img2"/>
    <w:basedOn w:val="a0"/>
    <w:rsid w:val="00802FF6"/>
  </w:style>
  <w:style w:type="paragraph" w:customStyle="1" w:styleId="markerblock1">
    <w:name w:val="marker_block1"/>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1">
    <w:name w:val="red1"/>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4">
    <w:name w:val="info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1">
    <w:name w:val="child1"/>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1">
    <w:name w:val="ui-resizable-handle1"/>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2">
    <w:name w:val="ui-resizable-handle2"/>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1">
    <w:name w:val="ui-accordion-header1"/>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1">
    <w:name w:val="ui-accordion-icons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2">
    <w:name w:val="ui-accordion-icons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1">
    <w:name w:val="ui-accordion-header-icon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1">
    <w:name w:val="ui-accordion-conten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
    <w:name w:val="ui-button-tex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
    <w:name w:val="ui-button-tex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
    <w:name w:val="ui-button-text3"/>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4">
    <w:name w:val="ui-button-text4"/>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5">
    <w:name w:val="ui-button-text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6">
    <w:name w:val="ui-button-text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7">
    <w:name w:val="ui-button-text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2">
    <w:name w:val="ui-icon2"/>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3">
    <w:name w:val="ui-icon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
    <w:name w:val="ui-icon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
    <w:name w:val="ui-icon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
    <w:name w:val="ui-icon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1">
    <w:name w:val="ui-button1"/>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1">
    <w:name w:val="ui-datepicker-header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1">
    <w:name w:val="ui-datepicker-prev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1">
    <w:name w:val="ui-datepicker-nex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1">
    <w:name w:val="ui-datepicker-title1"/>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
    <w:name w:val="ui-datepicker-buttonpane1"/>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
    <w:name w:val="ui-datepicker-group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2">
    <w:name w:val="ui-datepicker-group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3">
    <w:name w:val="ui-datepicker-group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
    <w:name w:val="ui-datepicker-header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
    <w:name w:val="ui-datepicker-header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2">
    <w:name w:val="ui-datepicker-buttonpan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3">
    <w:name w:val="ui-datepicker-buttonpan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4">
    <w:name w:val="ui-datepicker-header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5">
    <w:name w:val="ui-datepicker-header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1">
    <w:name w:val="ui-dialog-titlebar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1">
    <w:name w:val="ui-dialog-title1"/>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1">
    <w:name w:val="ui-dialog-titlebar-close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1">
    <w:name w:val="ui-dialog-conten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1">
    <w:name w:val="ui-dialog-buttonpane1"/>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1">
    <w:name w:val="ui-resizable-s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1">
    <w:name w:val="ui-menu-item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1">
    <w:name w:val="ui-menu-divider1"/>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1">
    <w:name w:val="ui-state-focus1"/>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1">
    <w:name w:val="ui-state-active1"/>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2">
    <w:name w:val="ui-menu-item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7">
    <w:name w:val="ui-icon7"/>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1">
    <w:name w:val="ui-progressbar-value1"/>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1">
    <w:name w:val="ui-progressbar-overlay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2">
    <w:name w:val="ui-progressbar-valu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1">
    <w:name w:val="ui-menu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1">
    <w:name w:val="ui-selectmenu-optgroup1"/>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8">
    <w:name w:val="ui-icon8"/>
    <w:basedOn w:val="a0"/>
    <w:rsid w:val="00802FF6"/>
    <w:rPr>
      <w:vanish w:val="0"/>
      <w:webHidden w:val="0"/>
      <w:specVanish w:val="0"/>
    </w:rPr>
  </w:style>
  <w:style w:type="character" w:customStyle="1" w:styleId="ui-selectmenu-text1">
    <w:name w:val="ui-selectmenu-text1"/>
    <w:basedOn w:val="a0"/>
    <w:rsid w:val="00802FF6"/>
    <w:rPr>
      <w:vanish w:val="0"/>
      <w:webHidden w:val="0"/>
      <w:specVanish w:val="0"/>
    </w:rPr>
  </w:style>
  <w:style w:type="paragraph" w:customStyle="1" w:styleId="ui-slider-handle1">
    <w:name w:val="ui-slider-handl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1">
    <w:name w:val="ui-slider-range1"/>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2">
    <w:name w:val="ui-slider-handle2"/>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3">
    <w:name w:val="ui-slider-handle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2">
    <w:name w:val="ui-slider-rang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9">
    <w:name w:val="ui-icon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1">
    <w:name w:val="ui-tabs-nav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1">
    <w:name w:val="ui-tabs-anchor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1">
    <w:name w:val="ui-tabs-panel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1">
    <w:name w:val="ui-tooltip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1">
    <w:name w:val="ui-widget1"/>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1">
    <w:name w:val="ui-state-default1"/>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2">
    <w:name w:val="ui-state-default2"/>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1">
    <w:name w:val="ui-state-hover1"/>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2">
    <w:name w:val="ui-state-hover2"/>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2">
    <w:name w:val="ui-state-focus2"/>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3">
    <w:name w:val="ui-state-focus3"/>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2">
    <w:name w:val="ui-state-active2"/>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3">
    <w:name w:val="ui-state-active3"/>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1">
    <w:name w:val="ui-state-highlight1"/>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2">
    <w:name w:val="ui-state-highlight2"/>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1">
    <w:name w:val="ui-state-error1"/>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2">
    <w:name w:val="ui-state-error2"/>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
    <w:name w:val="ui-state-error-text1"/>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2">
    <w:name w:val="ui-state-error-text2"/>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1">
    <w:name w:val="ui-priority-primary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2">
    <w:name w:val="ui-priority-primary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1">
    <w:name w:val="ui-priority-secondary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2">
    <w:name w:val="ui-priority-secondary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
    <w:name w:val="ui-state-disabled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2">
    <w:name w:val="ui-state-disabled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0">
    <w:name w:val="ui-icon1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1">
    <w:name w:val="ui-icon1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
    <w:name w:val="ui-icon1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3">
    <w:name w:val="ui-icon1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4">
    <w:name w:val="ui-icon1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5">
    <w:name w:val="ui-icon1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6">
    <w:name w:val="ui-icon1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7">
    <w:name w:val="ui-icon1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8">
    <w:name w:val="ui-icon1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1">
    <w:name w:val="utl-site-link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1">
    <w:name w:val="sn-label1"/>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1">
    <w:name w:val="uptl_share_more_popup_panel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1">
    <w:name w:val="uptl_share_promo_block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1">
    <w:name w:val="uptl_share_more_popup_clos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1">
    <w:name w:val="uptl_share_more_popup__note1"/>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1">
    <w:name w:val="uptl_share_more_popup__note_mobile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1">
    <w:name w:val="small-logo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1">
    <w:name w:val="__bold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1">
    <w:name w:val="small-logo-icon1"/>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1">
    <w:name w:val="uptl_share_more_popup__list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1">
    <w:name w:val="separator1"/>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1">
    <w:name w:val="sn-icon1"/>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2">
    <w:name w:val="sn-label2"/>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1">
    <w:name w:val="__utl_close1"/>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1">
    <w:name w:val="utl-also-icon1"/>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1">
    <w:name w:val="__utl_logo1"/>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1">
    <w:name w:val="__utl__followusbtn1"/>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2">
    <w:name w:val="__utl__followusbtn2"/>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1">
    <w:name w:val="__utl__followusbtnsmall1"/>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1">
    <w:name w:val="uptl_container-shar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1">
    <w:name w:val="follow-style-111"/>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2">
    <w:name w:val="sn-icon2"/>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3">
    <w:name w:val="sn-icon3"/>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1">
    <w:name w:val="sn-icon-161"/>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
    <w:name w:val="sn-icon-162"/>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3">
    <w:name w:val="sn-icon-163"/>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4">
    <w:name w:val="sn-icon-164"/>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4">
    <w:name w:val="sn-icon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5">
    <w:name w:val="sn-icon5"/>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6">
    <w:name w:val="sn-icon6"/>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7">
    <w:name w:val="sn-icon7"/>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8">
    <w:name w:val="sn-icon8"/>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9">
    <w:name w:val="sn-icon9"/>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0">
    <w:name w:val="sn-icon10"/>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1">
    <w:name w:val="sn-icon11"/>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2">
    <w:name w:val="sn-icon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3">
    <w:name w:val="sn-icon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4">
    <w:name w:val="sn-icon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5">
    <w:name w:val="sn-icon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6">
    <w:name w:val="sn-icon16"/>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7">
    <w:name w:val="sn-icon17"/>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8">
    <w:name w:val="sn-icon18"/>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9">
    <w:name w:val="sn-icon19"/>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1">
    <w:name w:val="dialog_title1"/>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1">
    <w:name w:val="dialog_title&gt;span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1">
    <w:name w:val="dialog_header1"/>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1">
    <w:name w:val="touchable_button1"/>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1">
    <w:name w:val="header_center1"/>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1">
    <w:name w:val="dialog_content1"/>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1">
    <w:name w:val="dialog_footer1"/>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1">
    <w:name w:val="c98b0c50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
    <w:name w:val="ff5f992aa1"/>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2">
    <w:name w:val="ff5f992aa2"/>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1">
    <w:name w:val="oac42d2e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1">
    <w:name w:val="t6d87276a1"/>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1">
    <w:name w:val="wbe4fcbdc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1">
    <w:name w:val="kb793a7bc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1">
    <w:name w:val="f40b4434a1"/>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1">
    <w:name w:val="o3f382e27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1">
    <w:name w:val="y6290d4a1"/>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2">
    <w:name w:val="f40b4434a2"/>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1">
    <w:name w:val="udc627e42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1">
    <w:name w:val="g3ac402d21"/>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1">
    <w:name w:val="i33c9337d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
    <w:name w:val="kec9ffd2a1"/>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
    <w:name w:val="k443bfc0b1"/>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
    <w:name w:val="kec9ffd2a2"/>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
    <w:name w:val="afc181e6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1">
    <w:name w:val="mf5bb5ef6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
    <w:name w:val="wab1059e21"/>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
    <w:name w:val="p25dfbee61"/>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1">
    <w:name w:val="k48f0a904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
    <w:name w:val="e98d5e5051"/>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
    <w:name w:val="m3e49ef85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2">
    <w:name w:val="mf5bb5ef6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3">
    <w:name w:val="mf5bb5ef6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4">
    <w:name w:val="mf5bb5ef6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2">
    <w:name w:val="k48f0a90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
    <w:name w:val="e98d5e5052"/>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5">
    <w:name w:val="mf5bb5ef6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
    <w:name w:val="wab1059e22"/>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3">
    <w:name w:val="k48f0a904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
    <w:name w:val="q485a70e31"/>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
    <w:name w:val="n86d926fe1"/>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
    <w:name w:val="kdb6c1a701"/>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
    <w:name w:val="l1adc5bcc1"/>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
    <w:name w:val="b5ad3bb2b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
    <w:name w:val="wfa1c0fc7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
    <w:name w:val="w40231a71"/>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
    <w:name w:val="a59abf483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
    <w:name w:val="a408e729b1"/>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
    <w:name w:val="fe704f4fb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1">
    <w:name w:val="b1aafc54e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
    <w:name w:val="b1aafc54e2"/>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
    <w:name w:val="b1aafc54e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
    <w:name w:val="b1aafc54e4"/>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1">
    <w:name w:val="l1e69c27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1">
    <w:name w:val="c93c19792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1">
    <w:name w:val="x45b630b3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1">
    <w:name w:val="nfc4bd8b9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3">
    <w:name w:val="ff5f992aa3"/>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1">
    <w:name w:val="afa18407f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1">
    <w:name w:val="o58abe8d01"/>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1">
    <w:name w:val="x21ce94f11"/>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1">
    <w:name w:val="le535fb31"/>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1">
    <w:name w:val="e652740a1"/>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2">
    <w:name w:val="t6d87276a2"/>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1">
    <w:name w:val="i7b677faa1"/>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1">
    <w:name w:val="oae6a67c41"/>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1">
    <w:name w:val="r930a5ad7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2">
    <w:name w:val="o58abe8d02"/>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1">
    <w:name w:val="e4633878a1"/>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1">
    <w:name w:val="pd2fa07261"/>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1">
    <w:name w:val="oa3ca793a1"/>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1">
    <w:name w:val="u3c3acdf21"/>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2">
    <w:name w:val="e4633878a2"/>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2">
    <w:name w:val="pd2fa07262"/>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2">
    <w:name w:val="oa3ca793a2"/>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2">
    <w:name w:val="u3c3acdf22"/>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1">
    <w:name w:val="afa3cda391"/>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2">
    <w:name w:val="afa3cda392"/>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1">
    <w:name w:val="ac4012921"/>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1">
    <w:name w:val="cd46ab5d01"/>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1">
    <w:name w:val="f406daf39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2">
    <w:name w:val="f406daf39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1">
    <w:name w:val="v849ed1c01"/>
    <w:basedOn w:val="a"/>
    <w:rsid w:val="00802FF6"/>
    <w:pPr>
      <w:spacing w:after="0" w:line="240" w:lineRule="auto"/>
    </w:pPr>
    <w:rPr>
      <w:rFonts w:ascii="Verdana" w:eastAsia="Times New Roman" w:hAnsi="Verdana" w:cs="Times New Roman"/>
      <w:sz w:val="14"/>
      <w:szCs w:val="14"/>
      <w:lang w:eastAsia="ru-RU"/>
    </w:rPr>
  </w:style>
  <w:style w:type="paragraph" w:customStyle="1" w:styleId="p1e8582c01">
    <w:name w:val="p1e8582c0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2">
    <w:name w:val="le535fb3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2">
    <w:name w:val="p1e8582c02"/>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2">
    <w:name w:val="i7b677faa2"/>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2">
    <w:name w:val="oae6a67c42"/>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2">
    <w:name w:val="v849ed1c02"/>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1">
    <w:name w:val="x149fa2201"/>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1">
    <w:name w:val="hb0c2e4bd1"/>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2">
    <w:name w:val="hb0c2e4bd2"/>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1">
    <w:name w:val="bbceec495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3">
    <w:name w:val="hb0c2e4bd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1">
    <w:name w:val="h93e545931"/>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1">
    <w:name w:val="u9fd89c27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1">
    <w:name w:val="e7f5c46d7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1">
    <w:name w:val="v121a21311"/>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2">
    <w:name w:val="v121a21312"/>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1">
    <w:name w:val="s88adac201"/>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4">
    <w:name w:val="hb0c2e4bd4"/>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1">
    <w:name w:val="g3253c556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5">
    <w:name w:val="hb0c2e4bd5"/>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6">
    <w:name w:val="hb0c2e4bd6"/>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1">
    <w:name w:val="g83876b211"/>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1">
    <w:name w:val="s5238f2bc1"/>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2">
    <w:name w:val="s5238f2bc2"/>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1">
    <w:name w:val="c65ac92c11"/>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3">
    <w:name w:val="s5238f2bc3"/>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1">
    <w:name w:val="u90c05464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1">
    <w:name w:val="e71b2b2c31"/>
    <w:basedOn w:val="a"/>
    <w:rsid w:val="00802FF6"/>
    <w:pPr>
      <w:spacing w:after="255" w:line="240" w:lineRule="auto"/>
    </w:pPr>
    <w:rPr>
      <w:rFonts w:ascii="Arial" w:eastAsia="Times New Roman" w:hAnsi="Arial" w:cs="Arial"/>
      <w:sz w:val="24"/>
      <w:szCs w:val="24"/>
      <w:lang w:eastAsia="ru-RU"/>
    </w:rPr>
  </w:style>
  <w:style w:type="paragraph" w:customStyle="1" w:styleId="bd3c3c1481">
    <w:name w:val="bd3c3c1481"/>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4">
    <w:name w:val="s5238f2bc4"/>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1">
    <w:name w:val="v7735103f1"/>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2">
    <w:name w:val="v7735103f2"/>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2">
    <w:name w:val="bd3c3c1482"/>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3">
    <w:name w:val="bd3c3c1483"/>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4">
    <w:name w:val="bd3c3c1484"/>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3">
    <w:name w:val="v7735103f3"/>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4">
    <w:name w:val="v7735103f4"/>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5">
    <w:name w:val="v7735103f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6">
    <w:name w:val="v7735103f6"/>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1">
    <w:name w:val="b3d0a9fa11"/>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2">
    <w:name w:val="b3d0a9fa12"/>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1">
    <w:name w:val="b9a9d269d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1">
    <w:name w:val="k63988d851"/>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
    <w:name w:val="k63988d852"/>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
    <w:name w:val="k63988d853"/>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4">
    <w:name w:val="k63988d854"/>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5">
    <w:name w:val="k63988d85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1">
    <w:name w:val="yf77831d0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2">
    <w:name w:val="g83876b212"/>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2">
    <w:name w:val="c98b0c50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2">
    <w:name w:val="i33c9337d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3">
    <w:name w:val="kec9ffd2a3"/>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2">
    <w:name w:val="k443bfc0b2"/>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4">
    <w:name w:val="kec9ffd2a4"/>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2">
    <w:name w:val="afc181e63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6">
    <w:name w:val="mf5bb5ef6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3">
    <w:name w:val="wab1059e23"/>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2">
    <w:name w:val="p25dfbee62"/>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4">
    <w:name w:val="k48f0a904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3">
    <w:name w:val="e98d5e5053"/>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2">
    <w:name w:val="m3e49ef85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7">
    <w:name w:val="mf5bb5ef6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8">
    <w:name w:val="mf5bb5ef6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9">
    <w:name w:val="mf5bb5ef6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5">
    <w:name w:val="k48f0a904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4">
    <w:name w:val="e98d5e5054"/>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10">
    <w:name w:val="mf5bb5ef61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4">
    <w:name w:val="wab1059e24"/>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6">
    <w:name w:val="k48f0a904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2">
    <w:name w:val="q485a70e32"/>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2">
    <w:name w:val="n86d926fe2"/>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2">
    <w:name w:val="kdb6c1a702"/>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2">
    <w:name w:val="l1adc5bcc2"/>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2">
    <w:name w:val="b5ad3bb2b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2">
    <w:name w:val="wfa1c0fc7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2">
    <w:name w:val="w40231a72"/>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2">
    <w:name w:val="a59abf483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2">
    <w:name w:val="a408e729b2"/>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2">
    <w:name w:val="fe704f4fb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5">
    <w:name w:val="b1aafc54e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6">
    <w:name w:val="b1aafc54e6"/>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7">
    <w:name w:val="b1aafc54e7"/>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8">
    <w:name w:val="b1aafc54e8"/>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1">
    <w:name w:val="m3d2e9baf1"/>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1">
    <w:name w:val="hb13a30e0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1">
    <w:name w:val="tdbb6c7c2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1">
    <w:name w:val="p4f39a59f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1">
    <w:name w:val="ta3f23b461"/>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2">
    <w:name w:val="hb13a30e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2">
    <w:name w:val="tdbb6c7c22"/>
    <w:basedOn w:val="a"/>
    <w:rsid w:val="00802FF6"/>
    <w:pPr>
      <w:spacing w:after="255" w:line="240" w:lineRule="auto"/>
    </w:pPr>
    <w:rPr>
      <w:rFonts w:ascii="Times New Roman" w:eastAsia="Times New Roman" w:hAnsi="Times New Roman" w:cs="Times New Roman"/>
      <w:sz w:val="24"/>
      <w:szCs w:val="24"/>
      <w:lang w:eastAsia="ru-RU"/>
    </w:rPr>
  </w:style>
  <w:style w:type="character" w:customStyle="1" w:styleId="ui-icon19">
    <w:name w:val="ui-icon19"/>
    <w:basedOn w:val="a0"/>
    <w:rsid w:val="00802FF6"/>
    <w:rPr>
      <w:vanish w:val="0"/>
      <w:webHidden w:val="0"/>
      <w:specVanish w:val="0"/>
    </w:rPr>
  </w:style>
  <w:style w:type="paragraph" w:customStyle="1" w:styleId="head2">
    <w:name w:val="head2"/>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3">
    <w:name w:val="control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2">
    <w:name w:val="box-month-year2"/>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2">
    <w:name w:val="select-month2"/>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2">
    <w:name w:val="select-year2"/>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2">
    <w:name w:val="active-date2"/>
    <w:basedOn w:val="a0"/>
    <w:rsid w:val="00802FF6"/>
    <w:rPr>
      <w:shd w:val="clear" w:color="auto" w:fill="E5EFF6"/>
    </w:rPr>
  </w:style>
  <w:style w:type="character" w:customStyle="1" w:styleId="today-date2">
    <w:name w:val="today-date2"/>
    <w:basedOn w:val="a0"/>
    <w:rsid w:val="00802FF6"/>
    <w:rPr>
      <w:bdr w:val="single" w:sz="6" w:space="6" w:color="E5EFF6" w:frame="1"/>
    </w:rPr>
  </w:style>
  <w:style w:type="paragraph" w:customStyle="1" w:styleId="uneditable-input6">
    <w:name w:val="uneditable-input6"/>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3">
    <w:name w:val="dropdown-menu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4">
    <w:name w:val="popover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7">
    <w:name w:val="uneditable-input7"/>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4">
    <w:name w:val="dropdown-menu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5">
    <w:name w:val="popover5"/>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3">
    <w:name w:val="add-on3"/>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4">
    <w:name w:val="add-on4"/>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3">
    <w:name w:val="active3"/>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4">
    <w:name w:val="active4"/>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7">
    <w:name w:val="btn7"/>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8">
    <w:name w:val="btn8"/>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2">
    <w:name w:val="btn-group2"/>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4">
    <w:name w:val="help-inline4"/>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8">
    <w:name w:val="uneditable-input8"/>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4">
    <w:name w:val="input-prepend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4">
    <w:name w:val="input-append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5">
    <w:name w:val="help-inline5"/>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9">
    <w:name w:val="uneditable-input9"/>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5">
    <w:name w:val="input-prepend5"/>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5">
    <w:name w:val="input-append5"/>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6">
    <w:name w:val="help-inline6"/>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0">
    <w:name w:val="uneditable-input10"/>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6">
    <w:name w:val="input-prepend6"/>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6">
    <w:name w:val="input-append6"/>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4">
    <w:name w:val="hide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5">
    <w:name w:val="hide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6">
    <w:name w:val="hide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3">
    <w:name w:val="radio3"/>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3">
    <w:name w:val="checkbox3"/>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4">
    <w:name w:val="radio4"/>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4">
    <w:name w:val="checkbox4"/>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4">
    <w:name w:val="control-group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2">
    <w:name w:val="control-label2"/>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2">
    <w:name w:val="controls2"/>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2">
    <w:name w:val="help-block2"/>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2">
    <w:name w:val="form-actions2"/>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2">
    <w:name w:val="row-grid2"/>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2">
    <w:name w:val="error-block2"/>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2">
    <w:name w:val="site-logo2"/>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2">
    <w:name w:val="age-category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3">
    <w:name w:val="icheckbox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3">
    <w:name w:val="iradio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4">
    <w:name w:val="icheckbox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4">
    <w:name w:val="iradio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2">
    <w:name w:val="span-101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3">
    <w:name w:val="span-93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4">
    <w:name w:val="comment-block4"/>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3">
    <w:name w:val="span-728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5">
    <w:name w:val="comment-block5"/>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2">
    <w:name w:val="span-846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2">
    <w:name w:val="span-33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2">
    <w:name w:val="span-75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2">
    <w:name w:val="span-22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3">
    <w:name w:val="span-24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2">
    <w:name w:val="span-19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3">
    <w:name w:val="span-174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4">
    <w:name w:val="span-93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4">
    <w:name w:val="span-728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4">
    <w:name w:val="span-24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4">
    <w:name w:val="span-174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2">
    <w:name w:val="banner-item2"/>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2">
    <w:name w:val="teaser2"/>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4">
    <w:name w:val="meta4"/>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4">
    <w:name w:val="tags-set4"/>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2">
    <w:name w:val="soon2"/>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3">
    <w:name w:val="category3"/>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4">
    <w:name w:val="category4"/>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9">
    <w:name w:val="item9"/>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4">
    <w:name w:val="muted4"/>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5">
    <w:name w:val="muted5"/>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5">
    <w:name w:val="meta5"/>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3">
    <w:name w:val="img3"/>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6">
    <w:name w:val="comment-block6"/>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2">
    <w:name w:val="mount2"/>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2">
    <w:name w:val="tab-section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3">
    <w:name w:val="advrt_label3"/>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4">
    <w:name w:val="advrt_label4"/>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5">
    <w:name w:val="all5"/>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2">
    <w:name w:val="tab-pane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6">
    <w:name w:val="title6"/>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3">
    <w:name w:val="row-content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6">
    <w:name w:val="all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2">
    <w:name w:val="col2"/>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10">
    <w:name w:val="item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7">
    <w:name w:val="title7"/>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2">
    <w:name w:val="m-close2"/>
    <w:basedOn w:val="a0"/>
    <w:rsid w:val="00802FF6"/>
    <w:rPr>
      <w:vanish w:val="0"/>
      <w:webHidden w:val="0"/>
      <w:specVanish w:val="0"/>
    </w:rPr>
  </w:style>
  <w:style w:type="character" w:customStyle="1" w:styleId="m-open2">
    <w:name w:val="m-open2"/>
    <w:basedOn w:val="a0"/>
    <w:rsid w:val="00802FF6"/>
    <w:rPr>
      <w:vanish w:val="0"/>
      <w:webHidden w:val="0"/>
      <w:bdr w:val="single" w:sz="48" w:space="0" w:color="808080" w:frame="1"/>
      <w:specVanish w:val="0"/>
    </w:rPr>
  </w:style>
  <w:style w:type="paragraph" w:customStyle="1" w:styleId="title8">
    <w:name w:val="title8"/>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2">
    <w:name w:val="item-inner2"/>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2">
    <w:name w:val="block2"/>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6">
    <w:name w:val="muted6"/>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7">
    <w:name w:val="all7"/>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2">
    <w:name w:val="bottom-block2"/>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2">
    <w:name w:val="sign-set2"/>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9">
    <w:name w:val="title9"/>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5">
    <w:name w:val="control-group5"/>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2">
    <w:name w:val="comment-field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9">
    <w:name w:val="btn9"/>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2">
    <w:name w:val="results-voteg2"/>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11">
    <w:name w:val="item11"/>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4">
    <w:name w:val="img4"/>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2">
    <w:name w:val="name2"/>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2">
    <w:name w:val="month-title2"/>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4">
    <w:name w:val="control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12">
    <w:name w:val="item12"/>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4">
    <w:name w:val="row-content4"/>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2">
    <w:name w:val="percent2"/>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2">
    <w:name w:val="chart2"/>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2">
    <w:name w:val="percent-fil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2">
    <w:name w:val="result-block2"/>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6">
    <w:name w:val="popover6"/>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2">
    <w:name w:val="consultations2"/>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2">
    <w:name w:val="last_breadcrumb2"/>
    <w:basedOn w:val="a0"/>
    <w:rsid w:val="00802FF6"/>
    <w:rPr>
      <w:color w:val="B3B3B3"/>
      <w:sz w:val="18"/>
      <w:szCs w:val="18"/>
    </w:rPr>
  </w:style>
  <w:style w:type="paragraph" w:customStyle="1" w:styleId="part2">
    <w:name w:val="part2"/>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2">
    <w:name w:val="source2"/>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2">
    <w:name w:val="article-like2"/>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10">
    <w:name w:val="btn10"/>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2">
    <w:name w:val="value2"/>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13">
    <w:name w:val="item13"/>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3">
    <w:name w:val="actions-panel3"/>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4">
    <w:name w:val="ico4"/>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5">
    <w:name w:val="ico5"/>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6">
    <w:name w:val="ico6"/>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4">
    <w:name w:val="actions-panel4"/>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2">
    <w:name w:val="zen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14">
    <w:name w:val="item14"/>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3">
    <w:name w:val="category-section3"/>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8">
    <w:name w:val="all8"/>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3">
    <w:name w:val="actions-info3"/>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4">
    <w:name w:val="actions-info4"/>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6">
    <w:name w:val="meta6"/>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5">
    <w:name w:val="tags-set5"/>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6">
    <w:name w:val="tags-set6"/>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4">
    <w:name w:val="category-section4"/>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15">
    <w:name w:val="item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2">
    <w:name w:val="captcha-field2"/>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2">
    <w:name w:val="refresh2"/>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2">
    <w:name w:val="captcha-img2"/>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5">
    <w:name w:val="info5"/>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2">
    <w:name w:val="auth-set2"/>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6">
    <w:name w:val="control-group6"/>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2">
    <w:name w:val="general-info2"/>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2">
    <w:name w:val="agreemen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6">
    <w:name w:val="info6"/>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11">
    <w:name w:val="btn11"/>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12">
    <w:name w:val="btn12"/>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2">
    <w:name w:val="chosen-single2"/>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2">
    <w:name w:val="social-section2"/>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2">
    <w:name w:val="social-row2"/>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2">
    <w:name w:val="free2"/>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2">
    <w:name w:val="feed2"/>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16">
    <w:name w:val="item16"/>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2">
    <w:name w:val="date2"/>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3">
    <w:name w:val="s_103"/>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2">
    <w:name w:val="text-document2"/>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2">
    <w:name w:val="text-head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2">
    <w:name w:val="review-document2"/>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3">
    <w:name w:val="s_13"/>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2">
    <w:name w:val="s_32"/>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4">
    <w:name w:val="s_14"/>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2">
    <w:name w:val="s_92"/>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4">
    <w:name w:val="s_104"/>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7">
    <w:name w:val="info7"/>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2">
    <w:name w:val="int_text2"/>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10">
    <w:name w:val="title10"/>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2">
    <w:name w:val="ft-topics-seminar2"/>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2">
    <w:name w:val="block_question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2">
    <w:name w:val="hint2"/>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2">
    <w:name w:val="answer_correct2"/>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2">
    <w:name w:val="answer_wrong2"/>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2">
    <w:name w:val="label_correct2"/>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2">
    <w:name w:val="label_wrong2"/>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3">
    <w:name w:val="label-img3"/>
    <w:basedOn w:val="a0"/>
    <w:rsid w:val="00802FF6"/>
  </w:style>
  <w:style w:type="character" w:customStyle="1" w:styleId="label-img4">
    <w:name w:val="label-img4"/>
    <w:basedOn w:val="a0"/>
    <w:rsid w:val="00802FF6"/>
  </w:style>
  <w:style w:type="paragraph" w:customStyle="1" w:styleId="markerblock2">
    <w:name w:val="marker_block2"/>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2">
    <w:name w:val="red2"/>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8">
    <w:name w:val="info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2">
    <w:name w:val="child2"/>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3">
    <w:name w:val="ui-resizable-handle3"/>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4">
    <w:name w:val="ui-resizable-handle4"/>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2">
    <w:name w:val="ui-accordion-header2"/>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3">
    <w:name w:val="ui-accordion-icons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4">
    <w:name w:val="ui-accordion-icons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2">
    <w:name w:val="ui-accordion-header-icon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2">
    <w:name w:val="ui-accordion-conten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8">
    <w:name w:val="ui-button-text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9">
    <w:name w:val="ui-button-text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0">
    <w:name w:val="ui-button-text10"/>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11">
    <w:name w:val="ui-button-text11"/>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12">
    <w:name w:val="ui-button-text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3">
    <w:name w:val="ui-button-text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4">
    <w:name w:val="ui-button-text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20">
    <w:name w:val="ui-icon20"/>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21">
    <w:name w:val="ui-icon2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22">
    <w:name w:val="ui-icon2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23">
    <w:name w:val="ui-icon2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24">
    <w:name w:val="ui-icon2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2">
    <w:name w:val="ui-button2"/>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6">
    <w:name w:val="ui-datepicker-header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2">
    <w:name w:val="ui-datepicker-prev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2">
    <w:name w:val="ui-datepicker-nex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2">
    <w:name w:val="ui-datepicker-title2"/>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4">
    <w:name w:val="ui-datepicker-buttonpane4"/>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4">
    <w:name w:val="ui-datepicker-group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5">
    <w:name w:val="ui-datepicker-group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6">
    <w:name w:val="ui-datepicker-group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7">
    <w:name w:val="ui-datepicker-header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8">
    <w:name w:val="ui-datepicker-header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5">
    <w:name w:val="ui-datepicker-buttonpane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6">
    <w:name w:val="ui-datepicker-buttonpan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9">
    <w:name w:val="ui-datepicker-header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0">
    <w:name w:val="ui-datepicker-header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2">
    <w:name w:val="ui-dialog-titlebar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2">
    <w:name w:val="ui-dialog-title2"/>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2">
    <w:name w:val="ui-dialog-titlebar-close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2">
    <w:name w:val="ui-dialog-conten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2">
    <w:name w:val="ui-dialog-buttonpane2"/>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2">
    <w:name w:val="ui-resizable-s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3">
    <w:name w:val="ui-menu-item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2">
    <w:name w:val="ui-menu-divider2"/>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4">
    <w:name w:val="ui-state-focus4"/>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4">
    <w:name w:val="ui-state-active4"/>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4">
    <w:name w:val="ui-menu-item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25">
    <w:name w:val="ui-icon25"/>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3">
    <w:name w:val="ui-progressbar-value3"/>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2">
    <w:name w:val="ui-progressbar-overlay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4">
    <w:name w:val="ui-progressbar-valu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2">
    <w:name w:val="ui-menu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2">
    <w:name w:val="ui-selectmenu-optgroup2"/>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26">
    <w:name w:val="ui-icon26"/>
    <w:basedOn w:val="a0"/>
    <w:rsid w:val="00802FF6"/>
    <w:rPr>
      <w:vanish w:val="0"/>
      <w:webHidden w:val="0"/>
      <w:specVanish w:val="0"/>
    </w:rPr>
  </w:style>
  <w:style w:type="character" w:customStyle="1" w:styleId="ui-selectmenu-text2">
    <w:name w:val="ui-selectmenu-text2"/>
    <w:basedOn w:val="a0"/>
    <w:rsid w:val="00802FF6"/>
    <w:rPr>
      <w:vanish w:val="0"/>
      <w:webHidden w:val="0"/>
      <w:specVanish w:val="0"/>
    </w:rPr>
  </w:style>
  <w:style w:type="paragraph" w:customStyle="1" w:styleId="ui-slider-handle4">
    <w:name w:val="ui-slider-handl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3">
    <w:name w:val="ui-slider-range3"/>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5">
    <w:name w:val="ui-slider-handle5"/>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6">
    <w:name w:val="ui-slider-handle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4">
    <w:name w:val="ui-slider-rang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27">
    <w:name w:val="ui-icon2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2">
    <w:name w:val="ui-tabs-nav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2">
    <w:name w:val="ui-tabs-anchor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2">
    <w:name w:val="ui-tabs-pane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2">
    <w:name w:val="ui-tooltip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2">
    <w:name w:val="ui-widget2"/>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3">
    <w:name w:val="ui-state-default3"/>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4">
    <w:name w:val="ui-state-default4"/>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3">
    <w:name w:val="ui-state-hover3"/>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4">
    <w:name w:val="ui-state-hover4"/>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5">
    <w:name w:val="ui-state-focus5"/>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6">
    <w:name w:val="ui-state-focus6"/>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5">
    <w:name w:val="ui-state-active5"/>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6">
    <w:name w:val="ui-state-active6"/>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3">
    <w:name w:val="ui-state-highlight3"/>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4">
    <w:name w:val="ui-state-highlight4"/>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3">
    <w:name w:val="ui-state-error3"/>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4">
    <w:name w:val="ui-state-error4"/>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3">
    <w:name w:val="ui-state-error-text3"/>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4">
    <w:name w:val="ui-state-error-text4"/>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3">
    <w:name w:val="ui-priority-primary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4">
    <w:name w:val="ui-priority-primary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3">
    <w:name w:val="ui-priority-secondary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4">
    <w:name w:val="ui-priority-secondary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3">
    <w:name w:val="ui-state-disabled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4">
    <w:name w:val="ui-state-disabled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28">
    <w:name w:val="ui-icon2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29">
    <w:name w:val="ui-icon2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0">
    <w:name w:val="ui-icon3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1">
    <w:name w:val="ui-icon3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2">
    <w:name w:val="ui-icon3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3">
    <w:name w:val="ui-icon3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4">
    <w:name w:val="ui-icon3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5">
    <w:name w:val="ui-icon3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36">
    <w:name w:val="ui-icon3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2">
    <w:name w:val="utl-site-link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3">
    <w:name w:val="sn-label3"/>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2">
    <w:name w:val="uptl_share_more_popup_pane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2">
    <w:name w:val="uptl_share_promo_block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2">
    <w:name w:val="uptl_share_more_popup_clos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2">
    <w:name w:val="uptl_share_more_popup__note2"/>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2">
    <w:name w:val="uptl_share_more_popup__note_mobile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2">
    <w:name w:val="small-logo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2">
    <w:name w:val="__bold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2">
    <w:name w:val="small-logo-icon2"/>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2">
    <w:name w:val="uptl_share_more_popup__list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2">
    <w:name w:val="separator2"/>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20">
    <w:name w:val="sn-icon20"/>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4">
    <w:name w:val="sn-label4"/>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2">
    <w:name w:val="__utl_close2"/>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2">
    <w:name w:val="utl-also-icon2"/>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2">
    <w:name w:val="__utl_logo2"/>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3">
    <w:name w:val="__utl__followusbtn3"/>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4">
    <w:name w:val="__utl__followusbtn4"/>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2">
    <w:name w:val="__utl__followusbtnsmall2"/>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2">
    <w:name w:val="uptl_container-shar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2">
    <w:name w:val="follow-style-112"/>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21">
    <w:name w:val="sn-icon21"/>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22">
    <w:name w:val="sn-icon22"/>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5">
    <w:name w:val="sn-icon-165"/>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6">
    <w:name w:val="sn-icon-166"/>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7">
    <w:name w:val="sn-icon-167"/>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8">
    <w:name w:val="sn-icon-168"/>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23">
    <w:name w:val="sn-icon2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24">
    <w:name w:val="sn-icon24"/>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25">
    <w:name w:val="sn-icon25"/>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26">
    <w:name w:val="sn-icon26"/>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27">
    <w:name w:val="sn-icon27"/>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28">
    <w:name w:val="sn-icon28"/>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29">
    <w:name w:val="sn-icon29"/>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30">
    <w:name w:val="sn-icon30"/>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31">
    <w:name w:val="sn-icon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32">
    <w:name w:val="sn-icon3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33">
    <w:name w:val="sn-icon3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34">
    <w:name w:val="sn-icon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35">
    <w:name w:val="sn-icon35"/>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36">
    <w:name w:val="sn-icon36"/>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37">
    <w:name w:val="sn-icon37"/>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38">
    <w:name w:val="sn-icon38"/>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2">
    <w:name w:val="dialog_title2"/>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2">
    <w:name w:val="dialog_title&gt;span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2">
    <w:name w:val="dialog_header2"/>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2">
    <w:name w:val="touchable_button2"/>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2">
    <w:name w:val="header_center2"/>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2">
    <w:name w:val="dialog_content2"/>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2">
    <w:name w:val="dialog_footer2"/>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3">
    <w:name w:val="c98b0c50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4">
    <w:name w:val="ff5f992aa4"/>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5">
    <w:name w:val="ff5f992aa5"/>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2">
    <w:name w:val="oac42d2e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3">
    <w:name w:val="t6d87276a3"/>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2">
    <w:name w:val="wbe4fcbdc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2">
    <w:name w:val="kb793a7bc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3">
    <w:name w:val="f40b4434a3"/>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2">
    <w:name w:val="o3f382e27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2">
    <w:name w:val="y6290d4a2"/>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4">
    <w:name w:val="f40b4434a4"/>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2">
    <w:name w:val="udc627e42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2">
    <w:name w:val="g3ac402d22"/>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3">
    <w:name w:val="i33c9337d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5">
    <w:name w:val="kec9ffd2a5"/>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3">
    <w:name w:val="k443bfc0b3"/>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6">
    <w:name w:val="kec9ffd2a6"/>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3">
    <w:name w:val="afc181e63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11">
    <w:name w:val="mf5bb5ef61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5">
    <w:name w:val="wab1059e25"/>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3">
    <w:name w:val="p25dfbee63"/>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7">
    <w:name w:val="k48f0a904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5">
    <w:name w:val="e98d5e5055"/>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3">
    <w:name w:val="m3e49ef85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12">
    <w:name w:val="mf5bb5ef61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13">
    <w:name w:val="mf5bb5ef61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14">
    <w:name w:val="mf5bb5ef61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8">
    <w:name w:val="k48f0a904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6">
    <w:name w:val="e98d5e5056"/>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15">
    <w:name w:val="mf5bb5ef61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6">
    <w:name w:val="wab1059e26"/>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9">
    <w:name w:val="k48f0a904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3">
    <w:name w:val="q485a70e33"/>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3">
    <w:name w:val="n86d926fe3"/>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3">
    <w:name w:val="kdb6c1a703"/>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3">
    <w:name w:val="l1adc5bcc3"/>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3">
    <w:name w:val="b5ad3bb2b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3">
    <w:name w:val="wfa1c0fc7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3">
    <w:name w:val="w40231a73"/>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3">
    <w:name w:val="a59abf483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3">
    <w:name w:val="a408e729b3"/>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3">
    <w:name w:val="fe704f4fb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9">
    <w:name w:val="b1aafc54e9"/>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0">
    <w:name w:val="b1aafc54e10"/>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1">
    <w:name w:val="b1aafc54e1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2">
    <w:name w:val="b1aafc54e12"/>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2">
    <w:name w:val="l1e69c270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2">
    <w:name w:val="c93c19792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2">
    <w:name w:val="x45b630b3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2">
    <w:name w:val="nfc4bd8b9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6">
    <w:name w:val="ff5f992aa6"/>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2">
    <w:name w:val="afa18407f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3">
    <w:name w:val="o58abe8d03"/>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2">
    <w:name w:val="x21ce94f12"/>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3">
    <w:name w:val="le535fb33"/>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2">
    <w:name w:val="e652740a2"/>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4">
    <w:name w:val="t6d87276a4"/>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3">
    <w:name w:val="i7b677faa3"/>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3">
    <w:name w:val="oae6a67c43"/>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2">
    <w:name w:val="r930a5ad7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4">
    <w:name w:val="o58abe8d04"/>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3">
    <w:name w:val="e4633878a3"/>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3">
    <w:name w:val="pd2fa07263"/>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3">
    <w:name w:val="oa3ca793a3"/>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3">
    <w:name w:val="u3c3acdf23"/>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4">
    <w:name w:val="e4633878a4"/>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4">
    <w:name w:val="pd2fa07264"/>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4">
    <w:name w:val="oa3ca793a4"/>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4">
    <w:name w:val="u3c3acdf24"/>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3">
    <w:name w:val="afa3cda393"/>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4">
    <w:name w:val="afa3cda394"/>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2">
    <w:name w:val="ac4012922"/>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2">
    <w:name w:val="cd46ab5d02"/>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3">
    <w:name w:val="f406daf39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4">
    <w:name w:val="f406daf39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3">
    <w:name w:val="v849ed1c03"/>
    <w:basedOn w:val="a"/>
    <w:rsid w:val="00802FF6"/>
    <w:pPr>
      <w:spacing w:after="0" w:line="240" w:lineRule="auto"/>
    </w:pPr>
    <w:rPr>
      <w:rFonts w:ascii="Verdana" w:eastAsia="Times New Roman" w:hAnsi="Verdana" w:cs="Times New Roman"/>
      <w:sz w:val="14"/>
      <w:szCs w:val="14"/>
      <w:lang w:eastAsia="ru-RU"/>
    </w:rPr>
  </w:style>
  <w:style w:type="paragraph" w:customStyle="1" w:styleId="p1e8582c03">
    <w:name w:val="p1e8582c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4">
    <w:name w:val="le535fb3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4">
    <w:name w:val="p1e8582c04"/>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4">
    <w:name w:val="i7b677faa4"/>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4">
    <w:name w:val="oae6a67c44"/>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4">
    <w:name w:val="v849ed1c04"/>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2">
    <w:name w:val="x149fa2202"/>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7">
    <w:name w:val="hb0c2e4bd7"/>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8">
    <w:name w:val="hb0c2e4bd8"/>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2">
    <w:name w:val="bbceec495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9">
    <w:name w:val="hb0c2e4bd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2">
    <w:name w:val="h93e545932"/>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2">
    <w:name w:val="u9fd89c27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2">
    <w:name w:val="e7f5c46d7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3">
    <w:name w:val="v121a21313"/>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4">
    <w:name w:val="v121a21314"/>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2">
    <w:name w:val="s88adac202"/>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10">
    <w:name w:val="hb0c2e4bd10"/>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2">
    <w:name w:val="g3253c556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11">
    <w:name w:val="hb0c2e4bd11"/>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12">
    <w:name w:val="hb0c2e4bd12"/>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3">
    <w:name w:val="g83876b213"/>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5">
    <w:name w:val="s5238f2bc5"/>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6">
    <w:name w:val="s5238f2bc6"/>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2">
    <w:name w:val="c65ac92c12"/>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7">
    <w:name w:val="s5238f2bc7"/>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2">
    <w:name w:val="u90c05464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2">
    <w:name w:val="e71b2b2c32"/>
    <w:basedOn w:val="a"/>
    <w:rsid w:val="00802FF6"/>
    <w:pPr>
      <w:spacing w:after="255" w:line="240" w:lineRule="auto"/>
    </w:pPr>
    <w:rPr>
      <w:rFonts w:ascii="Arial" w:eastAsia="Times New Roman" w:hAnsi="Arial" w:cs="Arial"/>
      <w:sz w:val="24"/>
      <w:szCs w:val="24"/>
      <w:lang w:eastAsia="ru-RU"/>
    </w:rPr>
  </w:style>
  <w:style w:type="paragraph" w:customStyle="1" w:styleId="bd3c3c1485">
    <w:name w:val="bd3c3c1485"/>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8">
    <w:name w:val="s5238f2bc8"/>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7">
    <w:name w:val="v7735103f7"/>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8">
    <w:name w:val="v7735103f8"/>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6">
    <w:name w:val="bd3c3c1486"/>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7">
    <w:name w:val="bd3c3c1487"/>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8">
    <w:name w:val="bd3c3c1488"/>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9">
    <w:name w:val="v7735103f9"/>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0">
    <w:name w:val="v7735103f10"/>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1">
    <w:name w:val="v7735103f11"/>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2">
    <w:name w:val="v7735103f12"/>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3">
    <w:name w:val="b3d0a9fa13"/>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4">
    <w:name w:val="b3d0a9fa14"/>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2">
    <w:name w:val="b9a9d269d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6">
    <w:name w:val="k63988d856"/>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7">
    <w:name w:val="k63988d857"/>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8">
    <w:name w:val="k63988d858"/>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9">
    <w:name w:val="k63988d859"/>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0">
    <w:name w:val="k63988d8510"/>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2">
    <w:name w:val="yf77831d0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4">
    <w:name w:val="g83876b214"/>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4">
    <w:name w:val="c98b0c502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4">
    <w:name w:val="i33c9337d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7">
    <w:name w:val="kec9ffd2a7"/>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4">
    <w:name w:val="k443bfc0b4"/>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8">
    <w:name w:val="kec9ffd2a8"/>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4">
    <w:name w:val="afc181e6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16">
    <w:name w:val="mf5bb5ef61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7">
    <w:name w:val="wab1059e27"/>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4">
    <w:name w:val="p25dfbee64"/>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10">
    <w:name w:val="k48f0a904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7">
    <w:name w:val="e98d5e5057"/>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4">
    <w:name w:val="m3e49ef85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17">
    <w:name w:val="mf5bb5ef61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18">
    <w:name w:val="mf5bb5ef61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19">
    <w:name w:val="mf5bb5ef61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11">
    <w:name w:val="k48f0a904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8">
    <w:name w:val="e98d5e5058"/>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20">
    <w:name w:val="mf5bb5ef62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8">
    <w:name w:val="wab1059e28"/>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12">
    <w:name w:val="k48f0a904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4">
    <w:name w:val="q485a70e34"/>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4">
    <w:name w:val="n86d926fe4"/>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4">
    <w:name w:val="kdb6c1a704"/>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4">
    <w:name w:val="l1adc5bcc4"/>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4">
    <w:name w:val="b5ad3bb2b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4">
    <w:name w:val="wfa1c0fc7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4">
    <w:name w:val="w40231a74"/>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4">
    <w:name w:val="a59abf483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4">
    <w:name w:val="a408e729b4"/>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4">
    <w:name w:val="fe704f4fb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13">
    <w:name w:val="b1aafc54e1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4">
    <w:name w:val="b1aafc54e14"/>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5">
    <w:name w:val="b1aafc54e1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6">
    <w:name w:val="b1aafc54e16"/>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2">
    <w:name w:val="m3d2e9baf2"/>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3">
    <w:name w:val="hb13a30e0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3">
    <w:name w:val="tdbb6c7c2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2">
    <w:name w:val="p4f39a59f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2">
    <w:name w:val="ta3f23b462"/>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4">
    <w:name w:val="hb13a30e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4">
    <w:name w:val="tdbb6c7c24"/>
    <w:basedOn w:val="a"/>
    <w:rsid w:val="00802FF6"/>
    <w:pPr>
      <w:spacing w:after="255" w:line="240" w:lineRule="auto"/>
    </w:pPr>
    <w:rPr>
      <w:rFonts w:ascii="Times New Roman" w:eastAsia="Times New Roman" w:hAnsi="Times New Roman" w:cs="Times New Roman"/>
      <w:sz w:val="24"/>
      <w:szCs w:val="24"/>
      <w:lang w:eastAsia="ru-RU"/>
    </w:rPr>
  </w:style>
  <w:style w:type="character" w:customStyle="1" w:styleId="language-toggle">
    <w:name w:val="language-toggle"/>
    <w:basedOn w:val="a0"/>
    <w:rsid w:val="00802FF6"/>
  </w:style>
  <w:style w:type="paragraph" w:customStyle="1" w:styleId="error-msg">
    <w:name w:val="error-msg"/>
    <w:basedOn w:val="a"/>
    <w:rsid w:val="00802FF6"/>
    <w:pPr>
      <w:spacing w:after="255"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802FF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802FF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802FF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802FF6"/>
    <w:rPr>
      <w:rFonts w:ascii="Arial" w:eastAsia="Times New Roman" w:hAnsi="Arial" w:cs="Arial"/>
      <w:vanish/>
      <w:sz w:val="16"/>
      <w:szCs w:val="16"/>
      <w:lang w:eastAsia="ru-RU"/>
    </w:rPr>
  </w:style>
  <w:style w:type="paragraph" w:customStyle="1" w:styleId="yaadsdkvpaidcontaineriframe">
    <w:name w:val="yaadsdkvpaidcontainer&gt;iframe"/>
    <w:basedOn w:val="a"/>
    <w:rsid w:val="00802FF6"/>
    <w:pPr>
      <w:spacing w:after="0" w:line="240" w:lineRule="auto"/>
    </w:pPr>
    <w:rPr>
      <w:rFonts w:ascii="Times New Roman" w:eastAsia="Times New Roman" w:hAnsi="Times New Roman" w:cs="Times New Roman"/>
      <w:sz w:val="24"/>
      <w:szCs w:val="24"/>
      <w:lang w:eastAsia="ru-RU"/>
    </w:rPr>
  </w:style>
  <w:style w:type="character" w:customStyle="1" w:styleId="ui-icon37">
    <w:name w:val="ui-icon37"/>
    <w:basedOn w:val="a0"/>
    <w:rsid w:val="00802FF6"/>
    <w:rPr>
      <w:vanish w:val="0"/>
      <w:webHidden w:val="0"/>
      <w:specVanish w:val="0"/>
    </w:rPr>
  </w:style>
  <w:style w:type="paragraph" w:customStyle="1" w:styleId="head3">
    <w:name w:val="head3"/>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5">
    <w:name w:val="control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3">
    <w:name w:val="box-month-year3"/>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3">
    <w:name w:val="select-month3"/>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3">
    <w:name w:val="select-year3"/>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3">
    <w:name w:val="active-date3"/>
    <w:basedOn w:val="a0"/>
    <w:rsid w:val="00802FF6"/>
    <w:rPr>
      <w:shd w:val="clear" w:color="auto" w:fill="E5EFF6"/>
    </w:rPr>
  </w:style>
  <w:style w:type="character" w:customStyle="1" w:styleId="today-date3">
    <w:name w:val="today-date3"/>
    <w:basedOn w:val="a0"/>
    <w:rsid w:val="00802FF6"/>
    <w:rPr>
      <w:bdr w:val="single" w:sz="6" w:space="6" w:color="E5EFF6" w:frame="1"/>
    </w:rPr>
  </w:style>
  <w:style w:type="paragraph" w:customStyle="1" w:styleId="uneditable-input11">
    <w:name w:val="uneditable-input11"/>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5">
    <w:name w:val="dropdown-menu5"/>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7">
    <w:name w:val="popover7"/>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12">
    <w:name w:val="uneditable-input12"/>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6">
    <w:name w:val="dropdown-menu6"/>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8">
    <w:name w:val="popover8"/>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5">
    <w:name w:val="add-on5"/>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6">
    <w:name w:val="add-on6"/>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5">
    <w:name w:val="active5"/>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6">
    <w:name w:val="active6"/>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13">
    <w:name w:val="btn13"/>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14">
    <w:name w:val="btn14"/>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3">
    <w:name w:val="btn-group3"/>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7">
    <w:name w:val="help-inline7"/>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3">
    <w:name w:val="uneditable-input13"/>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7">
    <w:name w:val="input-prepend7"/>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7">
    <w:name w:val="input-append7"/>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8">
    <w:name w:val="help-inline8"/>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4">
    <w:name w:val="uneditable-input14"/>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8">
    <w:name w:val="input-prepend8"/>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8">
    <w:name w:val="input-append8"/>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9">
    <w:name w:val="help-inline9"/>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5">
    <w:name w:val="uneditable-input15"/>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9">
    <w:name w:val="input-prepend9"/>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9">
    <w:name w:val="input-append9"/>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7">
    <w:name w:val="hide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8">
    <w:name w:val="hide8"/>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9">
    <w:name w:val="hide9"/>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5">
    <w:name w:val="radio5"/>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5">
    <w:name w:val="checkbox5"/>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6">
    <w:name w:val="radio6"/>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6">
    <w:name w:val="checkbox6"/>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7">
    <w:name w:val="control-group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3">
    <w:name w:val="control-label3"/>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3">
    <w:name w:val="controls3"/>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3">
    <w:name w:val="help-block3"/>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3">
    <w:name w:val="form-actions3"/>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3">
    <w:name w:val="row-grid3"/>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3">
    <w:name w:val="error-block3"/>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3">
    <w:name w:val="site-logo3"/>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3">
    <w:name w:val="age-category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5">
    <w:name w:val="icheckbox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5">
    <w:name w:val="iradio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6">
    <w:name w:val="icheckbox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6">
    <w:name w:val="iradio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3">
    <w:name w:val="span-101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5">
    <w:name w:val="span-93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7">
    <w:name w:val="comment-block7"/>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5">
    <w:name w:val="span-728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8">
    <w:name w:val="comment-block8"/>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3">
    <w:name w:val="span-846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3">
    <w:name w:val="span-334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3">
    <w:name w:val="span-75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3">
    <w:name w:val="span-22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5">
    <w:name w:val="span-24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3">
    <w:name w:val="span-19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5">
    <w:name w:val="span-174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6">
    <w:name w:val="span-93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6">
    <w:name w:val="span-728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6">
    <w:name w:val="span-24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6">
    <w:name w:val="span-174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3">
    <w:name w:val="banner-item3"/>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3">
    <w:name w:val="teaser3"/>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7">
    <w:name w:val="meta7"/>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7">
    <w:name w:val="tags-set7"/>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3">
    <w:name w:val="soon3"/>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5">
    <w:name w:val="category5"/>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6">
    <w:name w:val="category6"/>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17">
    <w:name w:val="item17"/>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7">
    <w:name w:val="muted7"/>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8">
    <w:name w:val="muted8"/>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8">
    <w:name w:val="meta8"/>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5">
    <w:name w:val="img5"/>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9">
    <w:name w:val="comment-block9"/>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3">
    <w:name w:val="mount3"/>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3">
    <w:name w:val="tab-section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5">
    <w:name w:val="advrt_label5"/>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6">
    <w:name w:val="advrt_label6"/>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9">
    <w:name w:val="all9"/>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3">
    <w:name w:val="tab-pane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11">
    <w:name w:val="title11"/>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5">
    <w:name w:val="row-content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10">
    <w:name w:val="all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3">
    <w:name w:val="col3"/>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18">
    <w:name w:val="item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12">
    <w:name w:val="title12"/>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3">
    <w:name w:val="m-close3"/>
    <w:basedOn w:val="a0"/>
    <w:rsid w:val="00802FF6"/>
    <w:rPr>
      <w:vanish w:val="0"/>
      <w:webHidden w:val="0"/>
      <w:specVanish w:val="0"/>
    </w:rPr>
  </w:style>
  <w:style w:type="character" w:customStyle="1" w:styleId="m-open3">
    <w:name w:val="m-open3"/>
    <w:basedOn w:val="a0"/>
    <w:rsid w:val="00802FF6"/>
    <w:rPr>
      <w:vanish w:val="0"/>
      <w:webHidden w:val="0"/>
      <w:bdr w:val="single" w:sz="48" w:space="0" w:color="808080" w:frame="1"/>
      <w:specVanish w:val="0"/>
    </w:rPr>
  </w:style>
  <w:style w:type="paragraph" w:customStyle="1" w:styleId="title13">
    <w:name w:val="title13"/>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3">
    <w:name w:val="item-inner3"/>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3">
    <w:name w:val="block3"/>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9">
    <w:name w:val="muted9"/>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11">
    <w:name w:val="all11"/>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3">
    <w:name w:val="bottom-block3"/>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3">
    <w:name w:val="sign-set3"/>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14">
    <w:name w:val="title1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8">
    <w:name w:val="control-group8"/>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3">
    <w:name w:val="comment-field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15">
    <w:name w:val="btn15"/>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3">
    <w:name w:val="results-voteg3"/>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19">
    <w:name w:val="item19"/>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6">
    <w:name w:val="img6"/>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3">
    <w:name w:val="name3"/>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3">
    <w:name w:val="month-title3"/>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6">
    <w:name w:val="control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20">
    <w:name w:val="item20"/>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6">
    <w:name w:val="row-content6"/>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3">
    <w:name w:val="percent3"/>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3">
    <w:name w:val="chart3"/>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3">
    <w:name w:val="percent-fill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3">
    <w:name w:val="result-block3"/>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9">
    <w:name w:val="popover9"/>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3">
    <w:name w:val="consultations3"/>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3">
    <w:name w:val="last_breadcrumb3"/>
    <w:basedOn w:val="a0"/>
    <w:rsid w:val="00802FF6"/>
    <w:rPr>
      <w:color w:val="B3B3B3"/>
      <w:sz w:val="18"/>
      <w:szCs w:val="18"/>
    </w:rPr>
  </w:style>
  <w:style w:type="paragraph" w:customStyle="1" w:styleId="part3">
    <w:name w:val="part3"/>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3">
    <w:name w:val="source3"/>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3">
    <w:name w:val="article-like3"/>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16">
    <w:name w:val="btn16"/>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3">
    <w:name w:val="value3"/>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21">
    <w:name w:val="item21"/>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5">
    <w:name w:val="actions-panel5"/>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7">
    <w:name w:val="ico7"/>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8">
    <w:name w:val="ico8"/>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9">
    <w:name w:val="ico9"/>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6">
    <w:name w:val="actions-panel6"/>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3">
    <w:name w:val="zen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22">
    <w:name w:val="item22"/>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5">
    <w:name w:val="category-section5"/>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12">
    <w:name w:val="all12"/>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5">
    <w:name w:val="actions-info5"/>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6">
    <w:name w:val="actions-info6"/>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9">
    <w:name w:val="meta9"/>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8">
    <w:name w:val="tags-set8"/>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9">
    <w:name w:val="tags-set9"/>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6">
    <w:name w:val="category-section6"/>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23">
    <w:name w:val="item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3">
    <w:name w:val="captcha-field3"/>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3">
    <w:name w:val="refresh3"/>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3">
    <w:name w:val="captcha-img3"/>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9">
    <w:name w:val="info9"/>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3">
    <w:name w:val="auth-set3"/>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9">
    <w:name w:val="control-group9"/>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3">
    <w:name w:val="general-info3"/>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3">
    <w:name w:val="agreement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10">
    <w:name w:val="info10"/>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17">
    <w:name w:val="btn17"/>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18">
    <w:name w:val="btn18"/>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3">
    <w:name w:val="chosen-single3"/>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3">
    <w:name w:val="social-section3"/>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3">
    <w:name w:val="social-row3"/>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3">
    <w:name w:val="free3"/>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3">
    <w:name w:val="feed3"/>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24">
    <w:name w:val="item24"/>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3">
    <w:name w:val="date3"/>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5">
    <w:name w:val="s_105"/>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3">
    <w:name w:val="text-document3"/>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3">
    <w:name w:val="text-head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3">
    <w:name w:val="review-document3"/>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5">
    <w:name w:val="s_15"/>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3">
    <w:name w:val="s_33"/>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6">
    <w:name w:val="s_16"/>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3">
    <w:name w:val="s_93"/>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6">
    <w:name w:val="s_106"/>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11">
    <w:name w:val="info11"/>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3">
    <w:name w:val="int_text3"/>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15">
    <w:name w:val="title15"/>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3">
    <w:name w:val="ft-topics-seminar3"/>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3">
    <w:name w:val="block_question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3">
    <w:name w:val="hint3"/>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3">
    <w:name w:val="answer_correct3"/>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3">
    <w:name w:val="answer_wrong3"/>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3">
    <w:name w:val="label_correct3"/>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3">
    <w:name w:val="label_wrong3"/>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5">
    <w:name w:val="label-img5"/>
    <w:basedOn w:val="a0"/>
    <w:rsid w:val="00802FF6"/>
  </w:style>
  <w:style w:type="character" w:customStyle="1" w:styleId="label-img6">
    <w:name w:val="label-img6"/>
    <w:basedOn w:val="a0"/>
    <w:rsid w:val="00802FF6"/>
  </w:style>
  <w:style w:type="paragraph" w:customStyle="1" w:styleId="markerblock3">
    <w:name w:val="marker_block3"/>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3">
    <w:name w:val="red3"/>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12">
    <w:name w:val="info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3">
    <w:name w:val="child3"/>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5">
    <w:name w:val="ui-resizable-handle5"/>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6">
    <w:name w:val="ui-resizable-handle6"/>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3">
    <w:name w:val="ui-accordion-header3"/>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5">
    <w:name w:val="ui-accordion-icons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6">
    <w:name w:val="ui-accordion-icons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3">
    <w:name w:val="ui-accordion-header-icon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3">
    <w:name w:val="ui-accordion-content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5">
    <w:name w:val="ui-button-text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6">
    <w:name w:val="ui-button-text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17">
    <w:name w:val="ui-button-text17"/>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18">
    <w:name w:val="ui-button-text18"/>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19">
    <w:name w:val="ui-button-text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0">
    <w:name w:val="ui-button-text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1">
    <w:name w:val="ui-button-text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38">
    <w:name w:val="ui-icon38"/>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39">
    <w:name w:val="ui-icon3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0">
    <w:name w:val="ui-icon4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1">
    <w:name w:val="ui-icon4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2">
    <w:name w:val="ui-icon4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3">
    <w:name w:val="ui-button3"/>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11">
    <w:name w:val="ui-datepicker-header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3">
    <w:name w:val="ui-datepicker-prev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3">
    <w:name w:val="ui-datepicker-next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3">
    <w:name w:val="ui-datepicker-title3"/>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7">
    <w:name w:val="ui-datepicker-buttonpane7"/>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7">
    <w:name w:val="ui-datepicker-group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8">
    <w:name w:val="ui-datepicker-group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9">
    <w:name w:val="ui-datepicker-group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2">
    <w:name w:val="ui-datepicker-header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3">
    <w:name w:val="ui-datepicker-header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8">
    <w:name w:val="ui-datepicker-buttonpane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9">
    <w:name w:val="ui-datepicker-buttonpane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4">
    <w:name w:val="ui-datepicker-header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5">
    <w:name w:val="ui-datepicker-header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3">
    <w:name w:val="ui-dialog-titlebar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3">
    <w:name w:val="ui-dialog-title3"/>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3">
    <w:name w:val="ui-dialog-titlebar-close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3">
    <w:name w:val="ui-dialog-content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3">
    <w:name w:val="ui-dialog-buttonpane3"/>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3">
    <w:name w:val="ui-resizable-s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5">
    <w:name w:val="ui-menu-item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3">
    <w:name w:val="ui-menu-divider3"/>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7">
    <w:name w:val="ui-state-focus7"/>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7">
    <w:name w:val="ui-state-active7"/>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6">
    <w:name w:val="ui-menu-item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43">
    <w:name w:val="ui-icon43"/>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5">
    <w:name w:val="ui-progressbar-value5"/>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3">
    <w:name w:val="ui-progressbar-overlay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6">
    <w:name w:val="ui-progressbar-valu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3">
    <w:name w:val="ui-menu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3">
    <w:name w:val="ui-selectmenu-optgroup3"/>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44">
    <w:name w:val="ui-icon44"/>
    <w:basedOn w:val="a0"/>
    <w:rsid w:val="00802FF6"/>
    <w:rPr>
      <w:vanish w:val="0"/>
      <w:webHidden w:val="0"/>
      <w:specVanish w:val="0"/>
    </w:rPr>
  </w:style>
  <w:style w:type="character" w:customStyle="1" w:styleId="ui-selectmenu-text3">
    <w:name w:val="ui-selectmenu-text3"/>
    <w:basedOn w:val="a0"/>
    <w:rsid w:val="00802FF6"/>
    <w:rPr>
      <w:vanish w:val="0"/>
      <w:webHidden w:val="0"/>
      <w:specVanish w:val="0"/>
    </w:rPr>
  </w:style>
  <w:style w:type="paragraph" w:customStyle="1" w:styleId="ui-slider-handle7">
    <w:name w:val="ui-slider-handle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5">
    <w:name w:val="ui-slider-range5"/>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8">
    <w:name w:val="ui-slider-handle8"/>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9">
    <w:name w:val="ui-slider-handle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6">
    <w:name w:val="ui-slider-rang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45">
    <w:name w:val="ui-icon4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3">
    <w:name w:val="ui-tabs-nav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3">
    <w:name w:val="ui-tabs-anchor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3">
    <w:name w:val="ui-tabs-panel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3">
    <w:name w:val="ui-tooltip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3">
    <w:name w:val="ui-widget3"/>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5">
    <w:name w:val="ui-state-default5"/>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6">
    <w:name w:val="ui-state-default6"/>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5">
    <w:name w:val="ui-state-hover5"/>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6">
    <w:name w:val="ui-state-hover6"/>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8">
    <w:name w:val="ui-state-focus8"/>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9">
    <w:name w:val="ui-state-focus9"/>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8">
    <w:name w:val="ui-state-active8"/>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9">
    <w:name w:val="ui-state-active9"/>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5">
    <w:name w:val="ui-state-highlight5"/>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6">
    <w:name w:val="ui-state-highlight6"/>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5">
    <w:name w:val="ui-state-error5"/>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6">
    <w:name w:val="ui-state-error6"/>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5">
    <w:name w:val="ui-state-error-text5"/>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6">
    <w:name w:val="ui-state-error-text6"/>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5">
    <w:name w:val="ui-priority-primary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6">
    <w:name w:val="ui-priority-primary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5">
    <w:name w:val="ui-priority-secondary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6">
    <w:name w:val="ui-priority-secondary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5">
    <w:name w:val="ui-state-disabled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6">
    <w:name w:val="ui-state-disabled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46">
    <w:name w:val="ui-icon4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7">
    <w:name w:val="ui-icon4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8">
    <w:name w:val="ui-icon4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49">
    <w:name w:val="ui-icon4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0">
    <w:name w:val="ui-icon5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1">
    <w:name w:val="ui-icon5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2">
    <w:name w:val="ui-icon5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3">
    <w:name w:val="ui-icon5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4">
    <w:name w:val="ui-icon5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3">
    <w:name w:val="utl-site-link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5">
    <w:name w:val="sn-label5"/>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3">
    <w:name w:val="uptl_share_more_popup_panel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3">
    <w:name w:val="uptl_share_promo_block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3">
    <w:name w:val="uptl_share_more_popup_clos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3">
    <w:name w:val="uptl_share_more_popup__note3"/>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3">
    <w:name w:val="uptl_share_more_popup__note_mobile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3">
    <w:name w:val="small-logo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3">
    <w:name w:val="__bold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3">
    <w:name w:val="small-logo-icon3"/>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3">
    <w:name w:val="uptl_share_more_popup__list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3">
    <w:name w:val="separator3"/>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39">
    <w:name w:val="sn-icon39"/>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6">
    <w:name w:val="sn-label6"/>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3">
    <w:name w:val="__utl_close3"/>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3">
    <w:name w:val="utl-also-icon3"/>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3">
    <w:name w:val="__utl_logo3"/>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5">
    <w:name w:val="__utl__followusbtn5"/>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6">
    <w:name w:val="__utl__followusbtn6"/>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3">
    <w:name w:val="__utl__followusbtnsmall3"/>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3">
    <w:name w:val="uptl_container-shar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3">
    <w:name w:val="follow-style-113"/>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40">
    <w:name w:val="sn-icon40"/>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41">
    <w:name w:val="sn-icon41"/>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9">
    <w:name w:val="sn-icon-169"/>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0">
    <w:name w:val="sn-icon-1610"/>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1">
    <w:name w:val="sn-icon-1611"/>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2">
    <w:name w:val="sn-icon-1612"/>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42">
    <w:name w:val="sn-icon4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43">
    <w:name w:val="sn-icon43"/>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44">
    <w:name w:val="sn-icon44"/>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45">
    <w:name w:val="sn-icon45"/>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46">
    <w:name w:val="sn-icon46"/>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47">
    <w:name w:val="sn-icon47"/>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48">
    <w:name w:val="sn-icon48"/>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49">
    <w:name w:val="sn-icon49"/>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50">
    <w:name w:val="sn-icon5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51">
    <w:name w:val="sn-icon5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52">
    <w:name w:val="sn-icon5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53">
    <w:name w:val="sn-icon5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54">
    <w:name w:val="sn-icon54"/>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55">
    <w:name w:val="sn-icon55"/>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56">
    <w:name w:val="sn-icon56"/>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57">
    <w:name w:val="sn-icon57"/>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3">
    <w:name w:val="dialog_title3"/>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3">
    <w:name w:val="dialog_title&gt;span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3">
    <w:name w:val="dialog_header3"/>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3">
    <w:name w:val="touchable_button3"/>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3">
    <w:name w:val="header_center3"/>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3">
    <w:name w:val="dialog_content3"/>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3">
    <w:name w:val="dialog_footer3"/>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5">
    <w:name w:val="c98b0c502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7">
    <w:name w:val="ff5f992aa7"/>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8">
    <w:name w:val="ff5f992aa8"/>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3">
    <w:name w:val="oac42d2e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5">
    <w:name w:val="t6d87276a5"/>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3">
    <w:name w:val="wbe4fcbdc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3">
    <w:name w:val="kb793a7bc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5">
    <w:name w:val="f40b4434a5"/>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3">
    <w:name w:val="o3f382e27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3">
    <w:name w:val="y6290d4a3"/>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6">
    <w:name w:val="f40b4434a6"/>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3">
    <w:name w:val="udc627e42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3">
    <w:name w:val="g3ac402d23"/>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5">
    <w:name w:val="i33c9337d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9">
    <w:name w:val="kec9ffd2a9"/>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5">
    <w:name w:val="k443bfc0b5"/>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10">
    <w:name w:val="kec9ffd2a10"/>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5">
    <w:name w:val="afc181e63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21">
    <w:name w:val="mf5bb5ef62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9">
    <w:name w:val="wab1059e29"/>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5">
    <w:name w:val="p25dfbee65"/>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13">
    <w:name w:val="k48f0a904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9">
    <w:name w:val="e98d5e5059"/>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5">
    <w:name w:val="m3e49ef85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22">
    <w:name w:val="mf5bb5ef62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23">
    <w:name w:val="mf5bb5ef62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24">
    <w:name w:val="mf5bb5ef62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14">
    <w:name w:val="k48f0a904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0">
    <w:name w:val="e98d5e50510"/>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25">
    <w:name w:val="mf5bb5ef62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10">
    <w:name w:val="wab1059e210"/>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15">
    <w:name w:val="k48f0a904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5">
    <w:name w:val="q485a70e35"/>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5">
    <w:name w:val="n86d926fe5"/>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5">
    <w:name w:val="kdb6c1a705"/>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5">
    <w:name w:val="l1adc5bcc5"/>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5">
    <w:name w:val="b5ad3bb2b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5">
    <w:name w:val="wfa1c0fc7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5">
    <w:name w:val="w40231a75"/>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5">
    <w:name w:val="a59abf483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5">
    <w:name w:val="a408e729b5"/>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5">
    <w:name w:val="fe704f4fb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17">
    <w:name w:val="b1aafc54e17"/>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8">
    <w:name w:val="b1aafc54e18"/>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19">
    <w:name w:val="b1aafc54e19"/>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0">
    <w:name w:val="b1aafc54e20"/>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3">
    <w:name w:val="l1e69c270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3">
    <w:name w:val="c93c19792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3">
    <w:name w:val="x45b630b3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3">
    <w:name w:val="nfc4bd8b9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9">
    <w:name w:val="ff5f992aa9"/>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3">
    <w:name w:val="afa18407f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5">
    <w:name w:val="o58abe8d05"/>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3">
    <w:name w:val="x21ce94f13"/>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5">
    <w:name w:val="le535fb35"/>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3">
    <w:name w:val="e652740a3"/>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6">
    <w:name w:val="t6d87276a6"/>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5">
    <w:name w:val="i7b677faa5"/>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5">
    <w:name w:val="oae6a67c45"/>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3">
    <w:name w:val="r930a5ad7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6">
    <w:name w:val="o58abe8d06"/>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5">
    <w:name w:val="e4633878a5"/>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5">
    <w:name w:val="pd2fa07265"/>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5">
    <w:name w:val="oa3ca793a5"/>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5">
    <w:name w:val="u3c3acdf25"/>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6">
    <w:name w:val="e4633878a6"/>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6">
    <w:name w:val="pd2fa07266"/>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6">
    <w:name w:val="oa3ca793a6"/>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6">
    <w:name w:val="u3c3acdf26"/>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5">
    <w:name w:val="afa3cda395"/>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6">
    <w:name w:val="afa3cda396"/>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3">
    <w:name w:val="ac4012923"/>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3">
    <w:name w:val="cd46ab5d03"/>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5">
    <w:name w:val="f406daf39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6">
    <w:name w:val="f406daf39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5">
    <w:name w:val="v849ed1c05"/>
    <w:basedOn w:val="a"/>
    <w:rsid w:val="00802FF6"/>
    <w:pPr>
      <w:spacing w:after="0" w:line="240" w:lineRule="auto"/>
    </w:pPr>
    <w:rPr>
      <w:rFonts w:ascii="Verdana" w:eastAsia="Times New Roman" w:hAnsi="Verdana" w:cs="Times New Roman"/>
      <w:sz w:val="14"/>
      <w:szCs w:val="14"/>
      <w:lang w:eastAsia="ru-RU"/>
    </w:rPr>
  </w:style>
  <w:style w:type="paragraph" w:customStyle="1" w:styleId="p1e8582c05">
    <w:name w:val="p1e8582c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6">
    <w:name w:val="le535fb3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6">
    <w:name w:val="p1e8582c06"/>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6">
    <w:name w:val="i7b677faa6"/>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6">
    <w:name w:val="oae6a67c46"/>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6">
    <w:name w:val="v849ed1c06"/>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3">
    <w:name w:val="x149fa2203"/>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13">
    <w:name w:val="hb0c2e4bd13"/>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14">
    <w:name w:val="hb0c2e4bd14"/>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3">
    <w:name w:val="bbceec495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15">
    <w:name w:val="hb0c2e4bd1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3">
    <w:name w:val="h93e545933"/>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3">
    <w:name w:val="u9fd89c27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3">
    <w:name w:val="e7f5c46d7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5">
    <w:name w:val="v121a21315"/>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6">
    <w:name w:val="v121a21316"/>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3">
    <w:name w:val="s88adac203"/>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16">
    <w:name w:val="hb0c2e4bd16"/>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3">
    <w:name w:val="g3253c556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17">
    <w:name w:val="hb0c2e4bd17"/>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18">
    <w:name w:val="hb0c2e4bd18"/>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5">
    <w:name w:val="g83876b215"/>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9">
    <w:name w:val="s5238f2bc9"/>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10">
    <w:name w:val="s5238f2bc10"/>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3">
    <w:name w:val="c65ac92c13"/>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11">
    <w:name w:val="s5238f2bc11"/>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3">
    <w:name w:val="u90c05464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3">
    <w:name w:val="e71b2b2c33"/>
    <w:basedOn w:val="a"/>
    <w:rsid w:val="00802FF6"/>
    <w:pPr>
      <w:spacing w:after="255" w:line="240" w:lineRule="auto"/>
    </w:pPr>
    <w:rPr>
      <w:rFonts w:ascii="Arial" w:eastAsia="Times New Roman" w:hAnsi="Arial" w:cs="Arial"/>
      <w:sz w:val="24"/>
      <w:szCs w:val="24"/>
      <w:lang w:eastAsia="ru-RU"/>
    </w:rPr>
  </w:style>
  <w:style w:type="paragraph" w:customStyle="1" w:styleId="bd3c3c1489">
    <w:name w:val="bd3c3c1489"/>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12">
    <w:name w:val="s5238f2bc12"/>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13">
    <w:name w:val="v7735103f13"/>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14">
    <w:name w:val="v7735103f14"/>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10">
    <w:name w:val="bd3c3c14810"/>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11">
    <w:name w:val="bd3c3c14811"/>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12">
    <w:name w:val="bd3c3c14812"/>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15">
    <w:name w:val="v7735103f15"/>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6">
    <w:name w:val="v7735103f16"/>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7">
    <w:name w:val="v7735103f17"/>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18">
    <w:name w:val="v7735103f18"/>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5">
    <w:name w:val="b3d0a9fa15"/>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6">
    <w:name w:val="b3d0a9fa16"/>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3">
    <w:name w:val="b9a9d269d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11">
    <w:name w:val="k63988d8511"/>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2">
    <w:name w:val="k63988d8512"/>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3">
    <w:name w:val="k63988d8513"/>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4">
    <w:name w:val="k63988d8514"/>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5">
    <w:name w:val="k63988d851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3">
    <w:name w:val="yf77831d0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6">
    <w:name w:val="g83876b216"/>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6">
    <w:name w:val="c98b0c50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6">
    <w:name w:val="i33c9337d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1">
    <w:name w:val="kec9ffd2a11"/>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6">
    <w:name w:val="k443bfc0b6"/>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12">
    <w:name w:val="kec9ffd2a12"/>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6">
    <w:name w:val="afc181e63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26">
    <w:name w:val="mf5bb5ef62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1">
    <w:name w:val="wab1059e211"/>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6">
    <w:name w:val="p25dfbee66"/>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16">
    <w:name w:val="k48f0a904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1">
    <w:name w:val="e98d5e50511"/>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6">
    <w:name w:val="m3e49ef85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27">
    <w:name w:val="mf5bb5ef62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28">
    <w:name w:val="mf5bb5ef62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29">
    <w:name w:val="mf5bb5ef62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17">
    <w:name w:val="k48f0a9041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2">
    <w:name w:val="e98d5e50512"/>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30">
    <w:name w:val="mf5bb5ef63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12">
    <w:name w:val="wab1059e212"/>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18">
    <w:name w:val="k48f0a904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6">
    <w:name w:val="q485a70e36"/>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6">
    <w:name w:val="n86d926fe6"/>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6">
    <w:name w:val="kdb6c1a706"/>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6">
    <w:name w:val="l1adc5bcc6"/>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6">
    <w:name w:val="b5ad3bb2b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6">
    <w:name w:val="wfa1c0fc7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6">
    <w:name w:val="w40231a76"/>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6">
    <w:name w:val="a59abf483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6">
    <w:name w:val="a408e729b6"/>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6">
    <w:name w:val="fe704f4fb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21">
    <w:name w:val="b1aafc54e2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2">
    <w:name w:val="b1aafc54e22"/>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3">
    <w:name w:val="b1aafc54e2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4">
    <w:name w:val="b1aafc54e24"/>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3">
    <w:name w:val="m3d2e9baf3"/>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5">
    <w:name w:val="hb13a30e0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5">
    <w:name w:val="tdbb6c7c2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3">
    <w:name w:val="p4f39a59f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3">
    <w:name w:val="ta3f23b463"/>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6">
    <w:name w:val="hb13a30e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6">
    <w:name w:val="tdbb6c7c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video">
    <w:name w:val="yainpagevideo"/>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wrapper">
    <w:name w:val="yainpagewrapp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container">
    <w:name w:val="yainpageadditionalcontentcontainer"/>
    <w:basedOn w:val="a"/>
    <w:rsid w:val="00802FF6"/>
    <w:pPr>
      <w:spacing w:after="255" w:line="240" w:lineRule="auto"/>
    </w:pPr>
    <w:rPr>
      <w:rFonts w:ascii="Helvetica" w:eastAsia="Times New Roman" w:hAnsi="Helvetica" w:cs="Helvetica"/>
      <w:sz w:val="24"/>
      <w:szCs w:val="24"/>
      <w:lang w:eastAsia="ru-RU"/>
    </w:rPr>
  </w:style>
  <w:style w:type="paragraph" w:customStyle="1" w:styleId="yainpageadditionalcontentdescription">
    <w:name w:val="yainpageadditionalcontent__description"/>
    <w:basedOn w:val="a"/>
    <w:rsid w:val="00802FF6"/>
    <w:pPr>
      <w:spacing w:after="168" w:line="288" w:lineRule="atLeast"/>
    </w:pPr>
    <w:rPr>
      <w:rFonts w:ascii="Times New Roman" w:eastAsia="Times New Roman" w:hAnsi="Times New Roman" w:cs="Times New Roman"/>
      <w:color w:val="000000"/>
      <w:sz w:val="36"/>
      <w:szCs w:val="36"/>
      <w:lang w:eastAsia="ru-RU"/>
    </w:rPr>
  </w:style>
  <w:style w:type="paragraph" w:customStyle="1" w:styleId="yainpageadditionalcontentbutton">
    <w:name w:val="yainpageadditionalcontent__button"/>
    <w:basedOn w:val="a"/>
    <w:rsid w:val="00802FF6"/>
    <w:pPr>
      <w:shd w:val="clear" w:color="auto" w:fill="E5F0FF"/>
      <w:spacing w:after="255" w:line="240" w:lineRule="auto"/>
      <w:jc w:val="center"/>
    </w:pPr>
    <w:rPr>
      <w:rFonts w:ascii="Times New Roman" w:eastAsia="Times New Roman" w:hAnsi="Times New Roman" w:cs="Times New Roman"/>
      <w:color w:val="006AFF"/>
      <w:sz w:val="24"/>
      <w:szCs w:val="24"/>
      <w:lang w:eastAsia="ru-RU"/>
    </w:rPr>
  </w:style>
  <w:style w:type="paragraph" w:customStyle="1" w:styleId="yainpageadditionalcontentbuttonclickablearea">
    <w:name w:val="yainpageadditionalcontent__buttonclickablearea"/>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cross">
    <w:name w:val="yainpageadditionalcontent__cross"/>
    <w:basedOn w:val="a"/>
    <w:rsid w:val="00802FF6"/>
    <w:pPr>
      <w:spacing w:after="255" w:line="240" w:lineRule="auto"/>
    </w:pPr>
    <w:rPr>
      <w:rFonts w:ascii="Times New Roman" w:eastAsia="Times New Roman" w:hAnsi="Times New Roman" w:cs="Times New Roman"/>
      <w:sz w:val="24"/>
      <w:szCs w:val="24"/>
      <w:lang w:eastAsia="ru-RU"/>
    </w:rPr>
  </w:style>
  <w:style w:type="character" w:customStyle="1" w:styleId="ui-icon55">
    <w:name w:val="ui-icon55"/>
    <w:basedOn w:val="a0"/>
    <w:rsid w:val="00802FF6"/>
    <w:rPr>
      <w:vanish w:val="0"/>
      <w:webHidden w:val="0"/>
      <w:specVanish w:val="0"/>
    </w:rPr>
  </w:style>
  <w:style w:type="paragraph" w:customStyle="1" w:styleId="head4">
    <w:name w:val="head4"/>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7">
    <w:name w:val="control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4">
    <w:name w:val="box-month-year4"/>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4">
    <w:name w:val="select-month4"/>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4">
    <w:name w:val="select-year4"/>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4">
    <w:name w:val="active-date4"/>
    <w:basedOn w:val="a0"/>
    <w:rsid w:val="00802FF6"/>
    <w:rPr>
      <w:shd w:val="clear" w:color="auto" w:fill="E5EFF6"/>
    </w:rPr>
  </w:style>
  <w:style w:type="character" w:customStyle="1" w:styleId="today-date4">
    <w:name w:val="today-date4"/>
    <w:basedOn w:val="a0"/>
    <w:rsid w:val="00802FF6"/>
    <w:rPr>
      <w:bdr w:val="single" w:sz="6" w:space="6" w:color="E5EFF6" w:frame="1"/>
    </w:rPr>
  </w:style>
  <w:style w:type="paragraph" w:customStyle="1" w:styleId="uneditable-input16">
    <w:name w:val="uneditable-input16"/>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7">
    <w:name w:val="dropdown-menu7"/>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0">
    <w:name w:val="popover10"/>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17">
    <w:name w:val="uneditable-input17"/>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8">
    <w:name w:val="dropdown-menu8"/>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1">
    <w:name w:val="popover1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7">
    <w:name w:val="add-on7"/>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8">
    <w:name w:val="add-on8"/>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7">
    <w:name w:val="active7"/>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8">
    <w:name w:val="active8"/>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19">
    <w:name w:val="btn19"/>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20">
    <w:name w:val="btn20"/>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4">
    <w:name w:val="btn-group4"/>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10">
    <w:name w:val="help-inline10"/>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8">
    <w:name w:val="uneditable-input18"/>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0">
    <w:name w:val="input-prepend10"/>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0">
    <w:name w:val="input-append10"/>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1">
    <w:name w:val="help-inline11"/>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19">
    <w:name w:val="uneditable-input19"/>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1">
    <w:name w:val="input-prepend1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1">
    <w:name w:val="input-append1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2">
    <w:name w:val="help-inline12"/>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0">
    <w:name w:val="uneditable-input20"/>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2">
    <w:name w:val="input-prepend1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2">
    <w:name w:val="input-append1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10">
    <w:name w:val="hide10"/>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1">
    <w:name w:val="hide1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2">
    <w:name w:val="hide1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7">
    <w:name w:val="radio7"/>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7">
    <w:name w:val="checkbox7"/>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8">
    <w:name w:val="radio8"/>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8">
    <w:name w:val="checkbox8"/>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10">
    <w:name w:val="control-group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4">
    <w:name w:val="control-label4"/>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4">
    <w:name w:val="controls4"/>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4">
    <w:name w:val="help-block4"/>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4">
    <w:name w:val="form-actions4"/>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4">
    <w:name w:val="row-grid4"/>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4">
    <w:name w:val="error-block4"/>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4">
    <w:name w:val="site-logo4"/>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4">
    <w:name w:val="age-category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7">
    <w:name w:val="icheckbox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7">
    <w:name w:val="iradio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8">
    <w:name w:val="icheckbox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8">
    <w:name w:val="iradio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4">
    <w:name w:val="span-101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7">
    <w:name w:val="span-93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0">
    <w:name w:val="comment-block10"/>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7">
    <w:name w:val="span-728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1">
    <w:name w:val="comment-block11"/>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4">
    <w:name w:val="span-846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4">
    <w:name w:val="span-334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4">
    <w:name w:val="span-75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4">
    <w:name w:val="span-22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7">
    <w:name w:val="span-24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4">
    <w:name w:val="span-19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7">
    <w:name w:val="span-174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8">
    <w:name w:val="span-93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8">
    <w:name w:val="span-728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8">
    <w:name w:val="span-24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8">
    <w:name w:val="span-174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4">
    <w:name w:val="banner-item4"/>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4">
    <w:name w:val="teaser4"/>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10">
    <w:name w:val="meta10"/>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10">
    <w:name w:val="tags-set10"/>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4">
    <w:name w:val="soon4"/>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7">
    <w:name w:val="category7"/>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8">
    <w:name w:val="category8"/>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25">
    <w:name w:val="item25"/>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10">
    <w:name w:val="muted10"/>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11">
    <w:name w:val="muted11"/>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11">
    <w:name w:val="meta11"/>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7">
    <w:name w:val="img7"/>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12">
    <w:name w:val="comment-block12"/>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4">
    <w:name w:val="mount4"/>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4">
    <w:name w:val="tab-section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7">
    <w:name w:val="advrt_label7"/>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8">
    <w:name w:val="advrt_label8"/>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13">
    <w:name w:val="all13"/>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4">
    <w:name w:val="tab-pane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16">
    <w:name w:val="title16"/>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7">
    <w:name w:val="row-content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14">
    <w:name w:val="all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4">
    <w:name w:val="col4"/>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26">
    <w:name w:val="item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17">
    <w:name w:val="title17"/>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4">
    <w:name w:val="m-close4"/>
    <w:basedOn w:val="a0"/>
    <w:rsid w:val="00802FF6"/>
    <w:rPr>
      <w:vanish w:val="0"/>
      <w:webHidden w:val="0"/>
      <w:specVanish w:val="0"/>
    </w:rPr>
  </w:style>
  <w:style w:type="character" w:customStyle="1" w:styleId="m-open4">
    <w:name w:val="m-open4"/>
    <w:basedOn w:val="a0"/>
    <w:rsid w:val="00802FF6"/>
    <w:rPr>
      <w:vanish w:val="0"/>
      <w:webHidden w:val="0"/>
      <w:bdr w:val="single" w:sz="48" w:space="0" w:color="808080" w:frame="1"/>
      <w:specVanish w:val="0"/>
    </w:rPr>
  </w:style>
  <w:style w:type="paragraph" w:customStyle="1" w:styleId="title18">
    <w:name w:val="title18"/>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4">
    <w:name w:val="item-inner4"/>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4">
    <w:name w:val="block4"/>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12">
    <w:name w:val="muted12"/>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15">
    <w:name w:val="all15"/>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4">
    <w:name w:val="bottom-block4"/>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4">
    <w:name w:val="sign-set4"/>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19">
    <w:name w:val="title19"/>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11">
    <w:name w:val="control-group11"/>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4">
    <w:name w:val="comment-field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21">
    <w:name w:val="btn21"/>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4">
    <w:name w:val="results-voteg4"/>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27">
    <w:name w:val="item27"/>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8">
    <w:name w:val="img8"/>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4">
    <w:name w:val="name4"/>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4">
    <w:name w:val="month-title4"/>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8">
    <w:name w:val="control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28">
    <w:name w:val="item28"/>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8">
    <w:name w:val="row-content8"/>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4">
    <w:name w:val="percent4"/>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4">
    <w:name w:val="chart4"/>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4">
    <w:name w:val="percent-fill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4">
    <w:name w:val="result-block4"/>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12">
    <w:name w:val="popover12"/>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4">
    <w:name w:val="consultations4"/>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4">
    <w:name w:val="last_breadcrumb4"/>
    <w:basedOn w:val="a0"/>
    <w:rsid w:val="00802FF6"/>
    <w:rPr>
      <w:color w:val="B3B3B3"/>
      <w:sz w:val="18"/>
      <w:szCs w:val="18"/>
    </w:rPr>
  </w:style>
  <w:style w:type="paragraph" w:customStyle="1" w:styleId="part4">
    <w:name w:val="part4"/>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4">
    <w:name w:val="source4"/>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4">
    <w:name w:val="article-like4"/>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22">
    <w:name w:val="btn22"/>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4">
    <w:name w:val="value4"/>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29">
    <w:name w:val="item29"/>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7">
    <w:name w:val="actions-panel7"/>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10">
    <w:name w:val="ico10"/>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11">
    <w:name w:val="ico11"/>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12">
    <w:name w:val="ico12"/>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8">
    <w:name w:val="actions-panel8"/>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4">
    <w:name w:val="zen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30">
    <w:name w:val="item30"/>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7">
    <w:name w:val="category-section7"/>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16">
    <w:name w:val="all16"/>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7">
    <w:name w:val="actions-info7"/>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8">
    <w:name w:val="actions-info8"/>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12">
    <w:name w:val="meta12"/>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11">
    <w:name w:val="tags-set11"/>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12">
    <w:name w:val="tags-set12"/>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8">
    <w:name w:val="category-section8"/>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31">
    <w:name w:val="item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4">
    <w:name w:val="captcha-field4"/>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4">
    <w:name w:val="refresh4"/>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4">
    <w:name w:val="captcha-img4"/>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13">
    <w:name w:val="info13"/>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4">
    <w:name w:val="auth-set4"/>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12">
    <w:name w:val="control-group12"/>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4">
    <w:name w:val="general-info4"/>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4">
    <w:name w:val="agreement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14">
    <w:name w:val="info14"/>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23">
    <w:name w:val="btn23"/>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24">
    <w:name w:val="btn24"/>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4">
    <w:name w:val="chosen-single4"/>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4">
    <w:name w:val="social-section4"/>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4">
    <w:name w:val="social-row4"/>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4">
    <w:name w:val="free4"/>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4">
    <w:name w:val="feed4"/>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32">
    <w:name w:val="item32"/>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4">
    <w:name w:val="date4"/>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7">
    <w:name w:val="s_107"/>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4">
    <w:name w:val="text-document4"/>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4">
    <w:name w:val="text-head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4">
    <w:name w:val="review-document4"/>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7">
    <w:name w:val="s_17"/>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4">
    <w:name w:val="s_34"/>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8">
    <w:name w:val="s_18"/>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4">
    <w:name w:val="s_94"/>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8">
    <w:name w:val="s_108"/>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15">
    <w:name w:val="info15"/>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4">
    <w:name w:val="int_text4"/>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20">
    <w:name w:val="title20"/>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4">
    <w:name w:val="ft-topics-seminar4"/>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4">
    <w:name w:val="block_question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4">
    <w:name w:val="hint4"/>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4">
    <w:name w:val="answer_correct4"/>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4">
    <w:name w:val="answer_wrong4"/>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4">
    <w:name w:val="label_correct4"/>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4">
    <w:name w:val="label_wrong4"/>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7">
    <w:name w:val="label-img7"/>
    <w:basedOn w:val="a0"/>
    <w:rsid w:val="00802FF6"/>
  </w:style>
  <w:style w:type="character" w:customStyle="1" w:styleId="label-img8">
    <w:name w:val="label-img8"/>
    <w:basedOn w:val="a0"/>
    <w:rsid w:val="00802FF6"/>
  </w:style>
  <w:style w:type="paragraph" w:customStyle="1" w:styleId="markerblock4">
    <w:name w:val="marker_block4"/>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4">
    <w:name w:val="red4"/>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16">
    <w:name w:val="info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4">
    <w:name w:val="child4"/>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7">
    <w:name w:val="ui-resizable-handle7"/>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8">
    <w:name w:val="ui-resizable-handle8"/>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4">
    <w:name w:val="ui-accordion-header4"/>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7">
    <w:name w:val="ui-accordion-icons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8">
    <w:name w:val="ui-accordion-icons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4">
    <w:name w:val="ui-accordion-header-icon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4">
    <w:name w:val="ui-accordion-content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2">
    <w:name w:val="ui-button-text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3">
    <w:name w:val="ui-button-text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4">
    <w:name w:val="ui-button-text24"/>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25">
    <w:name w:val="ui-button-text25"/>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26">
    <w:name w:val="ui-button-text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7">
    <w:name w:val="ui-button-text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8">
    <w:name w:val="ui-button-text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56">
    <w:name w:val="ui-icon56"/>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57">
    <w:name w:val="ui-icon5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8">
    <w:name w:val="ui-icon5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59">
    <w:name w:val="ui-icon5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0">
    <w:name w:val="ui-icon6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4">
    <w:name w:val="ui-button4"/>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16">
    <w:name w:val="ui-datepicker-header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4">
    <w:name w:val="ui-datepicker-prev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4">
    <w:name w:val="ui-datepicker-next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4">
    <w:name w:val="ui-datepicker-title4"/>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0">
    <w:name w:val="ui-datepicker-buttonpane10"/>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0">
    <w:name w:val="ui-datepicker-group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1">
    <w:name w:val="ui-datepicker-group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2">
    <w:name w:val="ui-datepicker-group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7">
    <w:name w:val="ui-datepicker-header1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8">
    <w:name w:val="ui-datepicker-header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1">
    <w:name w:val="ui-datepicker-buttonpane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2">
    <w:name w:val="ui-datepicker-buttonpane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19">
    <w:name w:val="ui-datepicker-header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0">
    <w:name w:val="ui-datepicker-header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4">
    <w:name w:val="ui-dialog-titlebar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4">
    <w:name w:val="ui-dialog-title4"/>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4">
    <w:name w:val="ui-dialog-titlebar-close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4">
    <w:name w:val="ui-dialog-content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4">
    <w:name w:val="ui-dialog-buttonpane4"/>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4">
    <w:name w:val="ui-resizable-s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7">
    <w:name w:val="ui-menu-item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4">
    <w:name w:val="ui-menu-divider4"/>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10">
    <w:name w:val="ui-state-focus10"/>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10">
    <w:name w:val="ui-state-active10"/>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8">
    <w:name w:val="ui-menu-item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61">
    <w:name w:val="ui-icon61"/>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7">
    <w:name w:val="ui-progressbar-value7"/>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4">
    <w:name w:val="ui-progressbar-overlay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8">
    <w:name w:val="ui-progressbar-value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4">
    <w:name w:val="ui-menu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4">
    <w:name w:val="ui-selectmenu-optgroup4"/>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62">
    <w:name w:val="ui-icon62"/>
    <w:basedOn w:val="a0"/>
    <w:rsid w:val="00802FF6"/>
    <w:rPr>
      <w:vanish w:val="0"/>
      <w:webHidden w:val="0"/>
      <w:specVanish w:val="0"/>
    </w:rPr>
  </w:style>
  <w:style w:type="character" w:customStyle="1" w:styleId="ui-selectmenu-text4">
    <w:name w:val="ui-selectmenu-text4"/>
    <w:basedOn w:val="a0"/>
    <w:rsid w:val="00802FF6"/>
    <w:rPr>
      <w:vanish w:val="0"/>
      <w:webHidden w:val="0"/>
      <w:specVanish w:val="0"/>
    </w:rPr>
  </w:style>
  <w:style w:type="paragraph" w:customStyle="1" w:styleId="ui-slider-handle10">
    <w:name w:val="ui-slider-handle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7">
    <w:name w:val="ui-slider-range7"/>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11">
    <w:name w:val="ui-slider-handle11"/>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12">
    <w:name w:val="ui-slider-handle1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8">
    <w:name w:val="ui-slider-range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63">
    <w:name w:val="ui-icon6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4">
    <w:name w:val="ui-tabs-nav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4">
    <w:name w:val="ui-tabs-anchor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4">
    <w:name w:val="ui-tabs-panel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4">
    <w:name w:val="ui-tooltip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4">
    <w:name w:val="ui-widget4"/>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7">
    <w:name w:val="ui-state-default7"/>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8">
    <w:name w:val="ui-state-default8"/>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7">
    <w:name w:val="ui-state-hover7"/>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8">
    <w:name w:val="ui-state-hover8"/>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1">
    <w:name w:val="ui-state-focus11"/>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2">
    <w:name w:val="ui-state-focus12"/>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11">
    <w:name w:val="ui-state-active11"/>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12">
    <w:name w:val="ui-state-active12"/>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7">
    <w:name w:val="ui-state-highlight7"/>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8">
    <w:name w:val="ui-state-highlight8"/>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7">
    <w:name w:val="ui-state-error7"/>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8">
    <w:name w:val="ui-state-error8"/>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7">
    <w:name w:val="ui-state-error-text7"/>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8">
    <w:name w:val="ui-state-error-text8"/>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7">
    <w:name w:val="ui-priority-primary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8">
    <w:name w:val="ui-priority-primary8"/>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7">
    <w:name w:val="ui-priority-secondary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8">
    <w:name w:val="ui-priority-secondary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7">
    <w:name w:val="ui-state-disable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8">
    <w:name w:val="ui-state-disabled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64">
    <w:name w:val="ui-icon6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5">
    <w:name w:val="ui-icon6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6">
    <w:name w:val="ui-icon6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7">
    <w:name w:val="ui-icon6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8">
    <w:name w:val="ui-icon6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69">
    <w:name w:val="ui-icon6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0">
    <w:name w:val="ui-icon7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1">
    <w:name w:val="ui-icon7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2">
    <w:name w:val="ui-icon7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4">
    <w:name w:val="utl-site-link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7">
    <w:name w:val="sn-label7"/>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4">
    <w:name w:val="uptl_share_more_popup_panel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4">
    <w:name w:val="uptl_share_promo_block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4">
    <w:name w:val="uptl_share_more_popup_clos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4">
    <w:name w:val="uptl_share_more_popup__note4"/>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4">
    <w:name w:val="uptl_share_more_popup__note_mobile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4">
    <w:name w:val="small-logo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4">
    <w:name w:val="__bold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4">
    <w:name w:val="small-logo-icon4"/>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4">
    <w:name w:val="uptl_share_more_popup__list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4">
    <w:name w:val="separator4"/>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58">
    <w:name w:val="sn-icon58"/>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8">
    <w:name w:val="sn-label8"/>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4">
    <w:name w:val="__utl_close4"/>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4">
    <w:name w:val="utl-also-icon4"/>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4">
    <w:name w:val="__utl_logo4"/>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7">
    <w:name w:val="__utl__followusbtn7"/>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8">
    <w:name w:val="__utl__followusbtn8"/>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4">
    <w:name w:val="__utl__followusbtnsmall4"/>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4">
    <w:name w:val="uptl_container-share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4">
    <w:name w:val="follow-style-114"/>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59">
    <w:name w:val="sn-icon59"/>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60">
    <w:name w:val="sn-icon60"/>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13">
    <w:name w:val="sn-icon-1613"/>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4">
    <w:name w:val="sn-icon-1614"/>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5">
    <w:name w:val="sn-icon-1615"/>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6">
    <w:name w:val="sn-icon-1616"/>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61">
    <w:name w:val="sn-icon6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62">
    <w:name w:val="sn-icon62"/>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63">
    <w:name w:val="sn-icon63"/>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64">
    <w:name w:val="sn-icon64"/>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65">
    <w:name w:val="sn-icon65"/>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66">
    <w:name w:val="sn-icon66"/>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67">
    <w:name w:val="sn-icon67"/>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68">
    <w:name w:val="sn-icon68"/>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69">
    <w:name w:val="sn-icon6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70">
    <w:name w:val="sn-icon7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71">
    <w:name w:val="sn-icon7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72">
    <w:name w:val="sn-icon7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73">
    <w:name w:val="sn-icon73"/>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74">
    <w:name w:val="sn-icon74"/>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75">
    <w:name w:val="sn-icon75"/>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76">
    <w:name w:val="sn-icon76"/>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4">
    <w:name w:val="dialog_title4"/>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4">
    <w:name w:val="dialog_title&gt;span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4">
    <w:name w:val="dialog_header4"/>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4">
    <w:name w:val="touchable_button4"/>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4">
    <w:name w:val="header_center4"/>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4">
    <w:name w:val="dialog_content4"/>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4">
    <w:name w:val="dialog_footer4"/>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7">
    <w:name w:val="c98b0c50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0">
    <w:name w:val="ff5f992aa10"/>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11">
    <w:name w:val="ff5f992aa11"/>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4">
    <w:name w:val="oac42d2e2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7">
    <w:name w:val="t6d87276a7"/>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4">
    <w:name w:val="wbe4fcbdc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4">
    <w:name w:val="kb793a7bc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7">
    <w:name w:val="f40b4434a7"/>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4">
    <w:name w:val="o3f382e27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4">
    <w:name w:val="y6290d4a4"/>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8">
    <w:name w:val="f40b4434a8"/>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4">
    <w:name w:val="udc627e42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4">
    <w:name w:val="g3ac402d24"/>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7">
    <w:name w:val="i33c9337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3">
    <w:name w:val="kec9ffd2a13"/>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7">
    <w:name w:val="k443bfc0b7"/>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14">
    <w:name w:val="kec9ffd2a14"/>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7">
    <w:name w:val="afc181e63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31">
    <w:name w:val="mf5bb5ef63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3">
    <w:name w:val="wab1059e213"/>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7">
    <w:name w:val="p25dfbee67"/>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19">
    <w:name w:val="k48f0a904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3">
    <w:name w:val="e98d5e50513"/>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7">
    <w:name w:val="m3e49ef85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32">
    <w:name w:val="mf5bb5ef63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33">
    <w:name w:val="mf5bb5ef63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34">
    <w:name w:val="mf5bb5ef63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20">
    <w:name w:val="k48f0a904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4">
    <w:name w:val="e98d5e50514"/>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35">
    <w:name w:val="mf5bb5ef63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14">
    <w:name w:val="wab1059e214"/>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21">
    <w:name w:val="k48f0a904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7">
    <w:name w:val="q485a70e37"/>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7">
    <w:name w:val="n86d926fe7"/>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7">
    <w:name w:val="kdb6c1a707"/>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7">
    <w:name w:val="l1adc5bcc7"/>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7">
    <w:name w:val="b5ad3bb2b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7">
    <w:name w:val="wfa1c0fc7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7">
    <w:name w:val="w40231a77"/>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7">
    <w:name w:val="a59abf483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7">
    <w:name w:val="a408e729b7"/>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7">
    <w:name w:val="fe704f4fb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25">
    <w:name w:val="b1aafc54e2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6">
    <w:name w:val="b1aafc54e26"/>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7">
    <w:name w:val="b1aafc54e27"/>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28">
    <w:name w:val="b1aafc54e28"/>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4">
    <w:name w:val="l1e69c270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4">
    <w:name w:val="c93c19792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4">
    <w:name w:val="x45b630b3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4">
    <w:name w:val="nfc4bd8b9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2">
    <w:name w:val="ff5f992aa12"/>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4">
    <w:name w:val="afa18407f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7">
    <w:name w:val="o58abe8d07"/>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4">
    <w:name w:val="x21ce94f14"/>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7">
    <w:name w:val="le535fb37"/>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4">
    <w:name w:val="e652740a4"/>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8">
    <w:name w:val="t6d87276a8"/>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7">
    <w:name w:val="i7b677faa7"/>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7">
    <w:name w:val="oae6a67c47"/>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4">
    <w:name w:val="r930a5ad7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8">
    <w:name w:val="o58abe8d08"/>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7">
    <w:name w:val="e4633878a7"/>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7">
    <w:name w:val="pd2fa07267"/>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7">
    <w:name w:val="oa3ca793a7"/>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7">
    <w:name w:val="u3c3acdf27"/>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8">
    <w:name w:val="e4633878a8"/>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8">
    <w:name w:val="pd2fa07268"/>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8">
    <w:name w:val="oa3ca793a8"/>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8">
    <w:name w:val="u3c3acdf28"/>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7">
    <w:name w:val="afa3cda397"/>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8">
    <w:name w:val="afa3cda398"/>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4">
    <w:name w:val="ac4012924"/>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4">
    <w:name w:val="cd46ab5d04"/>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7">
    <w:name w:val="f406daf39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8">
    <w:name w:val="f406daf398"/>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7">
    <w:name w:val="v849ed1c07"/>
    <w:basedOn w:val="a"/>
    <w:rsid w:val="00802FF6"/>
    <w:pPr>
      <w:spacing w:after="0" w:line="240" w:lineRule="auto"/>
    </w:pPr>
    <w:rPr>
      <w:rFonts w:ascii="Verdana" w:eastAsia="Times New Roman" w:hAnsi="Verdana" w:cs="Times New Roman"/>
      <w:sz w:val="14"/>
      <w:szCs w:val="14"/>
      <w:lang w:eastAsia="ru-RU"/>
    </w:rPr>
  </w:style>
  <w:style w:type="paragraph" w:customStyle="1" w:styleId="p1e8582c07">
    <w:name w:val="p1e8582c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8">
    <w:name w:val="le535fb38"/>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8">
    <w:name w:val="p1e8582c08"/>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8">
    <w:name w:val="i7b677faa8"/>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8">
    <w:name w:val="oae6a67c48"/>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8">
    <w:name w:val="v849ed1c08"/>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4">
    <w:name w:val="x149fa2204"/>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19">
    <w:name w:val="hb0c2e4bd19"/>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20">
    <w:name w:val="hb0c2e4bd20"/>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4">
    <w:name w:val="bbceec495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21">
    <w:name w:val="hb0c2e4bd2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4">
    <w:name w:val="h93e545934"/>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4">
    <w:name w:val="u9fd89c27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4">
    <w:name w:val="e7f5c46d7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7">
    <w:name w:val="v121a21317"/>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8">
    <w:name w:val="v121a21318"/>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4">
    <w:name w:val="s88adac204"/>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22">
    <w:name w:val="hb0c2e4bd22"/>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4">
    <w:name w:val="g3253c556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23">
    <w:name w:val="hb0c2e4bd23"/>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24">
    <w:name w:val="hb0c2e4bd24"/>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7">
    <w:name w:val="g83876b217"/>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13">
    <w:name w:val="s5238f2bc13"/>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14">
    <w:name w:val="s5238f2bc14"/>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4">
    <w:name w:val="c65ac92c14"/>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15">
    <w:name w:val="s5238f2bc15"/>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4">
    <w:name w:val="u90c05464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4">
    <w:name w:val="e71b2b2c34"/>
    <w:basedOn w:val="a"/>
    <w:rsid w:val="00802FF6"/>
    <w:pPr>
      <w:spacing w:after="255" w:line="240" w:lineRule="auto"/>
    </w:pPr>
    <w:rPr>
      <w:rFonts w:ascii="Arial" w:eastAsia="Times New Roman" w:hAnsi="Arial" w:cs="Arial"/>
      <w:sz w:val="24"/>
      <w:szCs w:val="24"/>
      <w:lang w:eastAsia="ru-RU"/>
    </w:rPr>
  </w:style>
  <w:style w:type="paragraph" w:customStyle="1" w:styleId="bd3c3c14813">
    <w:name w:val="bd3c3c14813"/>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16">
    <w:name w:val="s5238f2bc16"/>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19">
    <w:name w:val="v7735103f19"/>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20">
    <w:name w:val="v7735103f20"/>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14">
    <w:name w:val="bd3c3c14814"/>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15">
    <w:name w:val="bd3c3c14815"/>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16">
    <w:name w:val="bd3c3c14816"/>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21">
    <w:name w:val="v7735103f21"/>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22">
    <w:name w:val="v7735103f22"/>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23">
    <w:name w:val="v7735103f23"/>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24">
    <w:name w:val="v7735103f24"/>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7">
    <w:name w:val="b3d0a9fa17"/>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8">
    <w:name w:val="b3d0a9fa18"/>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4">
    <w:name w:val="b9a9d269d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16">
    <w:name w:val="k63988d8516"/>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7">
    <w:name w:val="k63988d8517"/>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8">
    <w:name w:val="k63988d8518"/>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19">
    <w:name w:val="k63988d8519"/>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0">
    <w:name w:val="k63988d8520"/>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4">
    <w:name w:val="yf77831d0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8">
    <w:name w:val="g83876b218"/>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8">
    <w:name w:val="c98b0c50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8">
    <w:name w:val="i33c9337d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5">
    <w:name w:val="kec9ffd2a15"/>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8">
    <w:name w:val="k443bfc0b8"/>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16">
    <w:name w:val="kec9ffd2a16"/>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8">
    <w:name w:val="afc181e63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36">
    <w:name w:val="mf5bb5ef63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5">
    <w:name w:val="wab1059e215"/>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8">
    <w:name w:val="p25dfbee68"/>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22">
    <w:name w:val="k48f0a904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5">
    <w:name w:val="e98d5e50515"/>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8">
    <w:name w:val="m3e49ef85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37">
    <w:name w:val="mf5bb5ef63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38">
    <w:name w:val="mf5bb5ef63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39">
    <w:name w:val="mf5bb5ef63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23">
    <w:name w:val="k48f0a904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6">
    <w:name w:val="e98d5e50516"/>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40">
    <w:name w:val="mf5bb5ef64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16">
    <w:name w:val="wab1059e216"/>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24">
    <w:name w:val="k48f0a9042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8">
    <w:name w:val="q485a70e38"/>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8">
    <w:name w:val="n86d926fe8"/>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8">
    <w:name w:val="kdb6c1a708"/>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8">
    <w:name w:val="l1adc5bcc8"/>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8">
    <w:name w:val="b5ad3bb2b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8">
    <w:name w:val="wfa1c0fc78"/>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8">
    <w:name w:val="w40231a78"/>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8">
    <w:name w:val="a59abf4838"/>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8">
    <w:name w:val="a408e729b8"/>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8">
    <w:name w:val="fe704f4fb8"/>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29">
    <w:name w:val="b1aafc54e29"/>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0">
    <w:name w:val="b1aafc54e30"/>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1">
    <w:name w:val="b1aafc54e3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2">
    <w:name w:val="b1aafc54e32"/>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4">
    <w:name w:val="m3d2e9baf4"/>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7">
    <w:name w:val="hb13a30e0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7">
    <w:name w:val="tdbb6c7c2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4">
    <w:name w:val="p4f39a59f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4">
    <w:name w:val="ta3f23b464"/>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8">
    <w:name w:val="hb13a30e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8">
    <w:name w:val="tdbb6c7c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description1">
    <w:name w:val="yainpageadditionalcontent__description1"/>
    <w:basedOn w:val="a"/>
    <w:rsid w:val="00802FF6"/>
    <w:pPr>
      <w:spacing w:after="168" w:line="288" w:lineRule="atLeast"/>
    </w:pPr>
    <w:rPr>
      <w:rFonts w:ascii="Times New Roman" w:eastAsia="Times New Roman" w:hAnsi="Times New Roman" w:cs="Times New Roman"/>
      <w:color w:val="FFFFFF"/>
      <w:sz w:val="36"/>
      <w:szCs w:val="36"/>
      <w:lang w:eastAsia="ru-RU"/>
    </w:rPr>
  </w:style>
  <w:style w:type="paragraph" w:customStyle="1" w:styleId="yainpageadditionalcontentbutton1">
    <w:name w:val="yainpageadditionalcontent__button1"/>
    <w:basedOn w:val="a"/>
    <w:rsid w:val="00802FF6"/>
    <w:pPr>
      <w:shd w:val="clear" w:color="auto" w:fill="535C7A"/>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button2">
    <w:name w:val="yainpageadditionalcontent__button2"/>
    <w:basedOn w:val="a"/>
    <w:rsid w:val="00802FF6"/>
    <w:pPr>
      <w:shd w:val="clear" w:color="auto" w:fill="5D6682"/>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description2">
    <w:name w:val="yainpageadditionalcontent__description2"/>
    <w:basedOn w:val="a"/>
    <w:rsid w:val="00802FF6"/>
    <w:pPr>
      <w:spacing w:after="120" w:line="288" w:lineRule="atLeast"/>
    </w:pPr>
    <w:rPr>
      <w:rFonts w:ascii="Times New Roman" w:eastAsia="Times New Roman" w:hAnsi="Times New Roman" w:cs="Times New Roman"/>
      <w:color w:val="000000"/>
      <w:sz w:val="36"/>
      <w:szCs w:val="36"/>
      <w:lang w:eastAsia="ru-RU"/>
    </w:rPr>
  </w:style>
  <w:style w:type="paragraph" w:customStyle="1" w:styleId="yaadsdkgui">
    <w:name w:val="yaadsdkgui"/>
    <w:basedOn w:val="a"/>
    <w:rsid w:val="00802FF6"/>
    <w:pPr>
      <w:spacing w:after="0" w:line="240" w:lineRule="auto"/>
    </w:pPr>
    <w:rPr>
      <w:rFonts w:ascii="Arial" w:eastAsia="Times New Roman" w:hAnsi="Arial" w:cs="Arial"/>
      <w:color w:val="FFFFFF"/>
      <w:sz w:val="18"/>
      <w:szCs w:val="18"/>
      <w:lang w:eastAsia="ru-RU"/>
    </w:rPr>
  </w:style>
  <w:style w:type="paragraph" w:customStyle="1" w:styleId="yaadsdkiosvideocurtainwrapper">
    <w:name w:val="yaadsdk_iosvideocurtain_wrapper"/>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yaadsdkiosvideocurtain">
    <w:name w:val="yaadsdk_iosvideocurtain"/>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meleft">
    <w:name w:val="timeleft"/>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kip">
    <w:name w:val="skip"/>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ute">
    <w:name w:val="mut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nmute">
    <w:name w:val="unmut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lay">
    <w:name w:val="play"/>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ause">
    <w:name w:val="pause"/>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prightblock">
    <w:name w:val="toprightblock"/>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prightblockminimal">
    <w:name w:val="toprightblockminimal"/>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isitsitewrapper">
    <w:name w:val="visitsitewrapper"/>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isitsite">
    <w:name w:val="visitsite"/>
    <w:basedOn w:val="a"/>
    <w:rsid w:val="00802FF6"/>
    <w:pPr>
      <w:spacing w:after="255" w:line="240" w:lineRule="auto"/>
    </w:pPr>
    <w:rPr>
      <w:rFonts w:ascii="Times New Roman" w:eastAsia="Times New Roman" w:hAnsi="Times New Roman" w:cs="Times New Roman"/>
      <w:sz w:val="24"/>
      <w:szCs w:val="24"/>
      <w:lang w:eastAsia="ru-RU"/>
    </w:rPr>
  </w:style>
  <w:style w:type="character" w:customStyle="1" w:styleId="ui-icon73">
    <w:name w:val="ui-icon73"/>
    <w:basedOn w:val="a0"/>
    <w:rsid w:val="00802FF6"/>
    <w:rPr>
      <w:vanish w:val="0"/>
      <w:webHidden w:val="0"/>
      <w:specVanish w:val="0"/>
    </w:rPr>
  </w:style>
  <w:style w:type="paragraph" w:customStyle="1" w:styleId="head5">
    <w:name w:val="head5"/>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9">
    <w:name w:val="control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5">
    <w:name w:val="box-month-year5"/>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5">
    <w:name w:val="select-month5"/>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5">
    <w:name w:val="select-year5"/>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5">
    <w:name w:val="active-date5"/>
    <w:basedOn w:val="a0"/>
    <w:rsid w:val="00802FF6"/>
    <w:rPr>
      <w:shd w:val="clear" w:color="auto" w:fill="E5EFF6"/>
    </w:rPr>
  </w:style>
  <w:style w:type="character" w:customStyle="1" w:styleId="today-date5">
    <w:name w:val="today-date5"/>
    <w:basedOn w:val="a0"/>
    <w:rsid w:val="00802FF6"/>
    <w:rPr>
      <w:bdr w:val="single" w:sz="6" w:space="6" w:color="E5EFF6" w:frame="1"/>
    </w:rPr>
  </w:style>
  <w:style w:type="paragraph" w:customStyle="1" w:styleId="uneditable-input21">
    <w:name w:val="uneditable-input21"/>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9">
    <w:name w:val="dropdown-menu9"/>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3">
    <w:name w:val="popover1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22">
    <w:name w:val="uneditable-input22"/>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0">
    <w:name w:val="dropdown-menu10"/>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4">
    <w:name w:val="popover1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9">
    <w:name w:val="add-on9"/>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10">
    <w:name w:val="add-on10"/>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9">
    <w:name w:val="active9"/>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10">
    <w:name w:val="active10"/>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25">
    <w:name w:val="btn25"/>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26">
    <w:name w:val="btn26"/>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5">
    <w:name w:val="btn-group5"/>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13">
    <w:name w:val="help-inline13"/>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3">
    <w:name w:val="uneditable-input23"/>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3">
    <w:name w:val="input-prepend1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3">
    <w:name w:val="input-append1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4">
    <w:name w:val="help-inline14"/>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4">
    <w:name w:val="uneditable-input24"/>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4">
    <w:name w:val="input-prepend1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4">
    <w:name w:val="input-append1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5">
    <w:name w:val="help-inline15"/>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5">
    <w:name w:val="uneditable-input25"/>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5">
    <w:name w:val="input-prepend15"/>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5">
    <w:name w:val="input-append15"/>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13">
    <w:name w:val="hide1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4">
    <w:name w:val="hide1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5">
    <w:name w:val="hide1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9">
    <w:name w:val="radio9"/>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9">
    <w:name w:val="checkbox9"/>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10">
    <w:name w:val="radio10"/>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0">
    <w:name w:val="checkbox10"/>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13">
    <w:name w:val="control-group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5">
    <w:name w:val="control-label5"/>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5">
    <w:name w:val="controls5"/>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5">
    <w:name w:val="help-block5"/>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5">
    <w:name w:val="form-actions5"/>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5">
    <w:name w:val="row-grid5"/>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5">
    <w:name w:val="error-block5"/>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5">
    <w:name w:val="site-logo5"/>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5">
    <w:name w:val="age-category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9">
    <w:name w:val="icheckbox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9">
    <w:name w:val="iradio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0">
    <w:name w:val="icheckbox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0">
    <w:name w:val="iradio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5">
    <w:name w:val="span-101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9">
    <w:name w:val="span-930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3">
    <w:name w:val="comment-block13"/>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9">
    <w:name w:val="span-728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4">
    <w:name w:val="comment-block14"/>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5">
    <w:name w:val="span-846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5">
    <w:name w:val="span-334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5">
    <w:name w:val="span-75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5">
    <w:name w:val="span-22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9">
    <w:name w:val="span-240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5">
    <w:name w:val="span-19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9">
    <w:name w:val="span-174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0">
    <w:name w:val="span-930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10">
    <w:name w:val="span-728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0">
    <w:name w:val="span-240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0">
    <w:name w:val="span-174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5">
    <w:name w:val="banner-item5"/>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5">
    <w:name w:val="teaser5"/>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13">
    <w:name w:val="meta13"/>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13">
    <w:name w:val="tags-set13"/>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5">
    <w:name w:val="soon5"/>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9">
    <w:name w:val="category9"/>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10">
    <w:name w:val="category10"/>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33">
    <w:name w:val="item33"/>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13">
    <w:name w:val="muted13"/>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14">
    <w:name w:val="muted14"/>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14">
    <w:name w:val="meta14"/>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9">
    <w:name w:val="img9"/>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15">
    <w:name w:val="comment-block15"/>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5">
    <w:name w:val="mount5"/>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5">
    <w:name w:val="tab-section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9">
    <w:name w:val="advrt_label9"/>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10">
    <w:name w:val="advrt_label10"/>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17">
    <w:name w:val="all17"/>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5">
    <w:name w:val="tab-pane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21">
    <w:name w:val="title21"/>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9">
    <w:name w:val="row-content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18">
    <w:name w:val="all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5">
    <w:name w:val="col5"/>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34">
    <w:name w:val="item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22">
    <w:name w:val="title22"/>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5">
    <w:name w:val="m-close5"/>
    <w:basedOn w:val="a0"/>
    <w:rsid w:val="00802FF6"/>
    <w:rPr>
      <w:vanish w:val="0"/>
      <w:webHidden w:val="0"/>
      <w:specVanish w:val="0"/>
    </w:rPr>
  </w:style>
  <w:style w:type="character" w:customStyle="1" w:styleId="m-open5">
    <w:name w:val="m-open5"/>
    <w:basedOn w:val="a0"/>
    <w:rsid w:val="00802FF6"/>
    <w:rPr>
      <w:vanish w:val="0"/>
      <w:webHidden w:val="0"/>
      <w:bdr w:val="single" w:sz="48" w:space="0" w:color="808080" w:frame="1"/>
      <w:specVanish w:val="0"/>
    </w:rPr>
  </w:style>
  <w:style w:type="paragraph" w:customStyle="1" w:styleId="title23">
    <w:name w:val="title23"/>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5">
    <w:name w:val="item-inner5"/>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5">
    <w:name w:val="block5"/>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15">
    <w:name w:val="muted15"/>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19">
    <w:name w:val="all19"/>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5">
    <w:name w:val="bottom-block5"/>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5">
    <w:name w:val="sign-set5"/>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24">
    <w:name w:val="title2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14">
    <w:name w:val="control-group14"/>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5">
    <w:name w:val="comment-field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27">
    <w:name w:val="btn27"/>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5">
    <w:name w:val="results-voteg5"/>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35">
    <w:name w:val="item35"/>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10">
    <w:name w:val="img10"/>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5">
    <w:name w:val="name5"/>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5">
    <w:name w:val="month-title5"/>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10">
    <w:name w:val="control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36">
    <w:name w:val="item36"/>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10">
    <w:name w:val="row-content10"/>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5">
    <w:name w:val="percent5"/>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5">
    <w:name w:val="chart5"/>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5">
    <w:name w:val="percent-fill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5">
    <w:name w:val="result-block5"/>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15">
    <w:name w:val="popover15"/>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5">
    <w:name w:val="consultations5"/>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5">
    <w:name w:val="last_breadcrumb5"/>
    <w:basedOn w:val="a0"/>
    <w:rsid w:val="00802FF6"/>
    <w:rPr>
      <w:color w:val="B3B3B3"/>
      <w:sz w:val="18"/>
      <w:szCs w:val="18"/>
    </w:rPr>
  </w:style>
  <w:style w:type="paragraph" w:customStyle="1" w:styleId="part5">
    <w:name w:val="part5"/>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5">
    <w:name w:val="source5"/>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5">
    <w:name w:val="article-like5"/>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28">
    <w:name w:val="btn28"/>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5">
    <w:name w:val="value5"/>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37">
    <w:name w:val="item37"/>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9">
    <w:name w:val="actions-panel9"/>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13">
    <w:name w:val="ico13"/>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14">
    <w:name w:val="ico14"/>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15">
    <w:name w:val="ico15"/>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10">
    <w:name w:val="actions-panel10"/>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5">
    <w:name w:val="zen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38">
    <w:name w:val="item38"/>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9">
    <w:name w:val="category-section9"/>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20">
    <w:name w:val="all20"/>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9">
    <w:name w:val="actions-info9"/>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10">
    <w:name w:val="actions-info10"/>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15">
    <w:name w:val="meta15"/>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14">
    <w:name w:val="tags-set14"/>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15">
    <w:name w:val="tags-set15"/>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10">
    <w:name w:val="category-section10"/>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39">
    <w:name w:val="item3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5">
    <w:name w:val="captcha-field5"/>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5">
    <w:name w:val="refresh5"/>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5">
    <w:name w:val="captcha-img5"/>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17">
    <w:name w:val="info17"/>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5">
    <w:name w:val="auth-set5"/>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15">
    <w:name w:val="control-group15"/>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5">
    <w:name w:val="general-info5"/>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5">
    <w:name w:val="agreement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18">
    <w:name w:val="info18"/>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29">
    <w:name w:val="btn29"/>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30">
    <w:name w:val="btn30"/>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5">
    <w:name w:val="chosen-single5"/>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5">
    <w:name w:val="social-section5"/>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5">
    <w:name w:val="social-row5"/>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5">
    <w:name w:val="free5"/>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5">
    <w:name w:val="feed5"/>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40">
    <w:name w:val="item40"/>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5">
    <w:name w:val="date5"/>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9">
    <w:name w:val="s_109"/>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5">
    <w:name w:val="text-document5"/>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5">
    <w:name w:val="text-head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5">
    <w:name w:val="review-document5"/>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9">
    <w:name w:val="s_19"/>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5">
    <w:name w:val="s_35"/>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10">
    <w:name w:val="s_110"/>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5">
    <w:name w:val="s_95"/>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10">
    <w:name w:val="s_1010"/>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19">
    <w:name w:val="info19"/>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5">
    <w:name w:val="int_text5"/>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25">
    <w:name w:val="title25"/>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5">
    <w:name w:val="ft-topics-seminar5"/>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5">
    <w:name w:val="block_question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5">
    <w:name w:val="hint5"/>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5">
    <w:name w:val="answer_correct5"/>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5">
    <w:name w:val="answer_wrong5"/>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5">
    <w:name w:val="label_correct5"/>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5">
    <w:name w:val="label_wrong5"/>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9">
    <w:name w:val="label-img9"/>
    <w:basedOn w:val="a0"/>
    <w:rsid w:val="00802FF6"/>
  </w:style>
  <w:style w:type="character" w:customStyle="1" w:styleId="label-img10">
    <w:name w:val="label-img10"/>
    <w:basedOn w:val="a0"/>
    <w:rsid w:val="00802FF6"/>
  </w:style>
  <w:style w:type="paragraph" w:customStyle="1" w:styleId="markerblock5">
    <w:name w:val="marker_block5"/>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5">
    <w:name w:val="red5"/>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20">
    <w:name w:val="info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5">
    <w:name w:val="child5"/>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9">
    <w:name w:val="ui-resizable-handle9"/>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10">
    <w:name w:val="ui-resizable-handle10"/>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5">
    <w:name w:val="ui-accordion-header5"/>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9">
    <w:name w:val="ui-accordion-icons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10">
    <w:name w:val="ui-accordion-icons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5">
    <w:name w:val="ui-accordion-header-icon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5">
    <w:name w:val="ui-accordion-content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29">
    <w:name w:val="ui-button-text2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0">
    <w:name w:val="ui-button-text3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1">
    <w:name w:val="ui-button-text31"/>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32">
    <w:name w:val="ui-button-text32"/>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33">
    <w:name w:val="ui-button-text3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4">
    <w:name w:val="ui-button-text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5">
    <w:name w:val="ui-button-text3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74">
    <w:name w:val="ui-icon74"/>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75">
    <w:name w:val="ui-icon7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6">
    <w:name w:val="ui-icon7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7">
    <w:name w:val="ui-icon7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78">
    <w:name w:val="ui-icon7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5">
    <w:name w:val="ui-button5"/>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21">
    <w:name w:val="ui-datepicker-header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5">
    <w:name w:val="ui-datepicker-prev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5">
    <w:name w:val="ui-datepicker-next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5">
    <w:name w:val="ui-datepicker-title5"/>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3">
    <w:name w:val="ui-datepicker-buttonpane13"/>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3">
    <w:name w:val="ui-datepicker-group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4">
    <w:name w:val="ui-datepicker-group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5">
    <w:name w:val="ui-datepicker-group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2">
    <w:name w:val="ui-datepicker-header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3">
    <w:name w:val="ui-datepicker-header2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4">
    <w:name w:val="ui-datepicker-buttonpane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5">
    <w:name w:val="ui-datepicker-buttonpane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4">
    <w:name w:val="ui-datepicker-header2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5">
    <w:name w:val="ui-datepicker-header2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5">
    <w:name w:val="ui-dialog-titlebar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5">
    <w:name w:val="ui-dialog-title5"/>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5">
    <w:name w:val="ui-dialog-titlebar-close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5">
    <w:name w:val="ui-dialog-content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5">
    <w:name w:val="ui-dialog-buttonpane5"/>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5">
    <w:name w:val="ui-resizable-se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9">
    <w:name w:val="ui-menu-item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5">
    <w:name w:val="ui-menu-divider5"/>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13">
    <w:name w:val="ui-state-focus13"/>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13">
    <w:name w:val="ui-state-active13"/>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10">
    <w:name w:val="ui-menu-item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79">
    <w:name w:val="ui-icon79"/>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9">
    <w:name w:val="ui-progressbar-value9"/>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5">
    <w:name w:val="ui-progressbar-overlay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10">
    <w:name w:val="ui-progressbar-value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5">
    <w:name w:val="ui-menu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5">
    <w:name w:val="ui-selectmenu-optgroup5"/>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80">
    <w:name w:val="ui-icon80"/>
    <w:basedOn w:val="a0"/>
    <w:rsid w:val="00802FF6"/>
    <w:rPr>
      <w:vanish w:val="0"/>
      <w:webHidden w:val="0"/>
      <w:specVanish w:val="0"/>
    </w:rPr>
  </w:style>
  <w:style w:type="character" w:customStyle="1" w:styleId="ui-selectmenu-text5">
    <w:name w:val="ui-selectmenu-text5"/>
    <w:basedOn w:val="a0"/>
    <w:rsid w:val="00802FF6"/>
    <w:rPr>
      <w:vanish w:val="0"/>
      <w:webHidden w:val="0"/>
      <w:specVanish w:val="0"/>
    </w:rPr>
  </w:style>
  <w:style w:type="paragraph" w:customStyle="1" w:styleId="ui-slider-handle13">
    <w:name w:val="ui-slider-handle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9">
    <w:name w:val="ui-slider-range9"/>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14">
    <w:name w:val="ui-slider-handle14"/>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15">
    <w:name w:val="ui-slider-handle1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10">
    <w:name w:val="ui-slider-range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81">
    <w:name w:val="ui-icon8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5">
    <w:name w:val="ui-tabs-nav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5">
    <w:name w:val="ui-tabs-anchor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5">
    <w:name w:val="ui-tabs-panel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5">
    <w:name w:val="ui-tooltip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5">
    <w:name w:val="ui-widget5"/>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9">
    <w:name w:val="ui-state-default9"/>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10">
    <w:name w:val="ui-state-default10"/>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9">
    <w:name w:val="ui-state-hover9"/>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10">
    <w:name w:val="ui-state-hover10"/>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4">
    <w:name w:val="ui-state-focus14"/>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5">
    <w:name w:val="ui-state-focus15"/>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14">
    <w:name w:val="ui-state-active14"/>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15">
    <w:name w:val="ui-state-active15"/>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9">
    <w:name w:val="ui-state-highlight9"/>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10">
    <w:name w:val="ui-state-highlight10"/>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9">
    <w:name w:val="ui-state-error9"/>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10">
    <w:name w:val="ui-state-error10"/>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9">
    <w:name w:val="ui-state-error-text9"/>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0">
    <w:name w:val="ui-state-error-text10"/>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9">
    <w:name w:val="ui-priority-primary9"/>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10">
    <w:name w:val="ui-priority-primary10"/>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9">
    <w:name w:val="ui-priority-secondary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10">
    <w:name w:val="ui-priority-secondary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9">
    <w:name w:val="ui-state-disabled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0">
    <w:name w:val="ui-state-disabled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82">
    <w:name w:val="ui-icon8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3">
    <w:name w:val="ui-icon8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4">
    <w:name w:val="ui-icon8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5">
    <w:name w:val="ui-icon8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6">
    <w:name w:val="ui-icon8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7">
    <w:name w:val="ui-icon8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8">
    <w:name w:val="ui-icon8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89">
    <w:name w:val="ui-icon8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90">
    <w:name w:val="ui-icon9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5">
    <w:name w:val="utl-site-link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9">
    <w:name w:val="sn-label9"/>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5">
    <w:name w:val="uptl_share_more_popup_panel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5">
    <w:name w:val="uptl_share_promo_block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5">
    <w:name w:val="uptl_share_more_popup_close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5">
    <w:name w:val="uptl_share_more_popup__note5"/>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5">
    <w:name w:val="uptl_share_more_popup__note_mobile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5">
    <w:name w:val="small-logo5"/>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5">
    <w:name w:val="__bold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5">
    <w:name w:val="small-logo-icon5"/>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5">
    <w:name w:val="uptl_share_more_popup__list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5">
    <w:name w:val="separator5"/>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77">
    <w:name w:val="sn-icon77"/>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10">
    <w:name w:val="sn-label10"/>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5">
    <w:name w:val="__utl_close5"/>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5">
    <w:name w:val="utl-also-icon5"/>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5">
    <w:name w:val="__utl_logo5"/>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9">
    <w:name w:val="__utl__followusbtn9"/>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10">
    <w:name w:val="__utl__followusbtn10"/>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5">
    <w:name w:val="__utl__followusbtnsmall5"/>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5">
    <w:name w:val="uptl_container-share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5">
    <w:name w:val="follow-style-115"/>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78">
    <w:name w:val="sn-icon78"/>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79">
    <w:name w:val="sn-icon79"/>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17">
    <w:name w:val="sn-icon-1617"/>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8">
    <w:name w:val="sn-icon-1618"/>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19">
    <w:name w:val="sn-icon-1619"/>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0">
    <w:name w:val="sn-icon-1620"/>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80">
    <w:name w:val="sn-icon80"/>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81">
    <w:name w:val="sn-icon81"/>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82">
    <w:name w:val="sn-icon82"/>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83">
    <w:name w:val="sn-icon83"/>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84">
    <w:name w:val="sn-icon84"/>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85">
    <w:name w:val="sn-icon85"/>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86">
    <w:name w:val="sn-icon86"/>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87">
    <w:name w:val="sn-icon87"/>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88">
    <w:name w:val="sn-icon8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89">
    <w:name w:val="sn-icon8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90">
    <w:name w:val="sn-icon9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91">
    <w:name w:val="sn-icon9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92">
    <w:name w:val="sn-icon92"/>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93">
    <w:name w:val="sn-icon93"/>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94">
    <w:name w:val="sn-icon94"/>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95">
    <w:name w:val="sn-icon95"/>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5">
    <w:name w:val="dialog_title5"/>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5">
    <w:name w:val="dialog_title&gt;span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5">
    <w:name w:val="dialog_header5"/>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5">
    <w:name w:val="touchable_button5"/>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5">
    <w:name w:val="header_center5"/>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5">
    <w:name w:val="dialog_content5"/>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5">
    <w:name w:val="dialog_footer5"/>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9">
    <w:name w:val="c98b0c502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3">
    <w:name w:val="ff5f992aa13"/>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14">
    <w:name w:val="ff5f992aa14"/>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5">
    <w:name w:val="oac42d2e2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9">
    <w:name w:val="t6d87276a9"/>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5">
    <w:name w:val="wbe4fcbdc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5">
    <w:name w:val="kb793a7bc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9">
    <w:name w:val="f40b4434a9"/>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5">
    <w:name w:val="o3f382e27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5">
    <w:name w:val="y6290d4a5"/>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10">
    <w:name w:val="f40b4434a10"/>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5">
    <w:name w:val="udc627e425"/>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5">
    <w:name w:val="g3ac402d25"/>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9">
    <w:name w:val="i33c9337d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7">
    <w:name w:val="kec9ffd2a17"/>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9">
    <w:name w:val="k443bfc0b9"/>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18">
    <w:name w:val="kec9ffd2a18"/>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9">
    <w:name w:val="afc181e63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41">
    <w:name w:val="mf5bb5ef64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7">
    <w:name w:val="wab1059e217"/>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9">
    <w:name w:val="p25dfbee69"/>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25">
    <w:name w:val="k48f0a9042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7">
    <w:name w:val="e98d5e50517"/>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9">
    <w:name w:val="m3e49ef85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42">
    <w:name w:val="mf5bb5ef64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43">
    <w:name w:val="mf5bb5ef64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44">
    <w:name w:val="mf5bb5ef64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26">
    <w:name w:val="k48f0a904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8">
    <w:name w:val="e98d5e50518"/>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45">
    <w:name w:val="mf5bb5ef64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18">
    <w:name w:val="wab1059e218"/>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27">
    <w:name w:val="k48f0a904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9">
    <w:name w:val="q485a70e39"/>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9">
    <w:name w:val="n86d926fe9"/>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9">
    <w:name w:val="kdb6c1a709"/>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9">
    <w:name w:val="l1adc5bcc9"/>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9">
    <w:name w:val="b5ad3bb2b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9">
    <w:name w:val="wfa1c0fc79"/>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9">
    <w:name w:val="w40231a79"/>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9">
    <w:name w:val="a59abf483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9">
    <w:name w:val="a408e729b9"/>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9">
    <w:name w:val="fe704f4fb9"/>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33">
    <w:name w:val="b1aafc54e3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4">
    <w:name w:val="b1aafc54e34"/>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5">
    <w:name w:val="b1aafc54e3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6">
    <w:name w:val="b1aafc54e36"/>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5">
    <w:name w:val="l1e69c270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5">
    <w:name w:val="c93c19792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5">
    <w:name w:val="x45b630b3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5">
    <w:name w:val="nfc4bd8b9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5">
    <w:name w:val="ff5f992aa15"/>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5">
    <w:name w:val="afa18407f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9">
    <w:name w:val="o58abe8d09"/>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5">
    <w:name w:val="x21ce94f15"/>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9">
    <w:name w:val="le535fb39"/>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5">
    <w:name w:val="e652740a5"/>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10">
    <w:name w:val="t6d87276a10"/>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9">
    <w:name w:val="i7b677faa9"/>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9">
    <w:name w:val="oae6a67c49"/>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5">
    <w:name w:val="r930a5ad75"/>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10">
    <w:name w:val="o58abe8d010"/>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9">
    <w:name w:val="e4633878a9"/>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9">
    <w:name w:val="pd2fa07269"/>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9">
    <w:name w:val="oa3ca793a9"/>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9">
    <w:name w:val="u3c3acdf29"/>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10">
    <w:name w:val="e4633878a10"/>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10">
    <w:name w:val="pd2fa072610"/>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10">
    <w:name w:val="oa3ca793a10"/>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10">
    <w:name w:val="u3c3acdf210"/>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9">
    <w:name w:val="afa3cda399"/>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10">
    <w:name w:val="afa3cda3910"/>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5">
    <w:name w:val="ac4012925"/>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5">
    <w:name w:val="cd46ab5d05"/>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9">
    <w:name w:val="f406daf39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10">
    <w:name w:val="f406daf3910"/>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9">
    <w:name w:val="v849ed1c09"/>
    <w:basedOn w:val="a"/>
    <w:rsid w:val="00802FF6"/>
    <w:pPr>
      <w:spacing w:after="0" w:line="240" w:lineRule="auto"/>
    </w:pPr>
    <w:rPr>
      <w:rFonts w:ascii="Verdana" w:eastAsia="Times New Roman" w:hAnsi="Verdana" w:cs="Times New Roman"/>
      <w:sz w:val="14"/>
      <w:szCs w:val="14"/>
      <w:lang w:eastAsia="ru-RU"/>
    </w:rPr>
  </w:style>
  <w:style w:type="paragraph" w:customStyle="1" w:styleId="p1e8582c09">
    <w:name w:val="p1e8582c0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10">
    <w:name w:val="le535fb310"/>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10">
    <w:name w:val="p1e8582c010"/>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10">
    <w:name w:val="i7b677faa10"/>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10">
    <w:name w:val="oae6a67c410"/>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10">
    <w:name w:val="v849ed1c010"/>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5">
    <w:name w:val="x149fa2205"/>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25">
    <w:name w:val="hb0c2e4bd25"/>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26">
    <w:name w:val="hb0c2e4bd26"/>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5">
    <w:name w:val="bbceec495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27">
    <w:name w:val="hb0c2e4bd2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5">
    <w:name w:val="h93e545935"/>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5">
    <w:name w:val="u9fd89c27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5">
    <w:name w:val="e7f5c46d7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9">
    <w:name w:val="v121a21319"/>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10">
    <w:name w:val="v121a213110"/>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5">
    <w:name w:val="s88adac205"/>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28">
    <w:name w:val="hb0c2e4bd28"/>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5">
    <w:name w:val="g3253c556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29">
    <w:name w:val="hb0c2e4bd29"/>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30">
    <w:name w:val="hb0c2e4bd30"/>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9">
    <w:name w:val="g83876b219"/>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17">
    <w:name w:val="s5238f2bc17"/>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18">
    <w:name w:val="s5238f2bc18"/>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5">
    <w:name w:val="c65ac92c15"/>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19">
    <w:name w:val="s5238f2bc19"/>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5">
    <w:name w:val="u90c054645"/>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5">
    <w:name w:val="e71b2b2c35"/>
    <w:basedOn w:val="a"/>
    <w:rsid w:val="00802FF6"/>
    <w:pPr>
      <w:spacing w:after="255" w:line="240" w:lineRule="auto"/>
    </w:pPr>
    <w:rPr>
      <w:rFonts w:ascii="Arial" w:eastAsia="Times New Roman" w:hAnsi="Arial" w:cs="Arial"/>
      <w:sz w:val="24"/>
      <w:szCs w:val="24"/>
      <w:lang w:eastAsia="ru-RU"/>
    </w:rPr>
  </w:style>
  <w:style w:type="paragraph" w:customStyle="1" w:styleId="bd3c3c14817">
    <w:name w:val="bd3c3c14817"/>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20">
    <w:name w:val="s5238f2bc20"/>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25">
    <w:name w:val="v7735103f25"/>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26">
    <w:name w:val="v7735103f26"/>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18">
    <w:name w:val="bd3c3c14818"/>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19">
    <w:name w:val="bd3c3c14819"/>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20">
    <w:name w:val="bd3c3c14820"/>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27">
    <w:name w:val="v7735103f27"/>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28">
    <w:name w:val="v7735103f28"/>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29">
    <w:name w:val="v7735103f29"/>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30">
    <w:name w:val="v7735103f30"/>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9">
    <w:name w:val="b3d0a9fa19"/>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10">
    <w:name w:val="b3d0a9fa110"/>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5">
    <w:name w:val="b9a9d269d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21">
    <w:name w:val="k63988d8521"/>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2">
    <w:name w:val="k63988d8522"/>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3">
    <w:name w:val="k63988d8523"/>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4">
    <w:name w:val="k63988d8524"/>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5">
    <w:name w:val="k63988d852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5">
    <w:name w:val="yf77831d05"/>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10">
    <w:name w:val="g83876b2110"/>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10">
    <w:name w:val="c98b0c502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10">
    <w:name w:val="i33c9337d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19">
    <w:name w:val="kec9ffd2a19"/>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0">
    <w:name w:val="k443bfc0b10"/>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0">
    <w:name w:val="kec9ffd2a20"/>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0">
    <w:name w:val="afc181e63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46">
    <w:name w:val="mf5bb5ef64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19">
    <w:name w:val="wab1059e219"/>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0">
    <w:name w:val="p25dfbee610"/>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28">
    <w:name w:val="k48f0a904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19">
    <w:name w:val="e98d5e50519"/>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0">
    <w:name w:val="m3e49ef85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47">
    <w:name w:val="mf5bb5ef64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48">
    <w:name w:val="mf5bb5ef64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49">
    <w:name w:val="mf5bb5ef64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29">
    <w:name w:val="k48f0a9042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0">
    <w:name w:val="e98d5e50520"/>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50">
    <w:name w:val="mf5bb5ef65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0">
    <w:name w:val="wab1059e220"/>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30">
    <w:name w:val="k48f0a9043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0">
    <w:name w:val="q485a70e310"/>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0">
    <w:name w:val="n86d926fe10"/>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0">
    <w:name w:val="kdb6c1a7010"/>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0">
    <w:name w:val="l1adc5bcc10"/>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0">
    <w:name w:val="b5ad3bb2b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0">
    <w:name w:val="wfa1c0fc710"/>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0">
    <w:name w:val="w40231a710"/>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0">
    <w:name w:val="a59abf48310"/>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0">
    <w:name w:val="a408e729b10"/>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0">
    <w:name w:val="fe704f4fb10"/>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37">
    <w:name w:val="b1aafc54e37"/>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8">
    <w:name w:val="b1aafc54e38"/>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39">
    <w:name w:val="b1aafc54e39"/>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0">
    <w:name w:val="b1aafc54e40"/>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5">
    <w:name w:val="m3d2e9baf5"/>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9">
    <w:name w:val="hb13a30e09"/>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9">
    <w:name w:val="tdbb6c7c29"/>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5">
    <w:name w:val="p4f39a59f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5">
    <w:name w:val="ta3f23b465"/>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10">
    <w:name w:val="hb13a30e0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10">
    <w:name w:val="tdbb6c7c2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description3">
    <w:name w:val="yainpageadditionalcontent__description3"/>
    <w:basedOn w:val="a"/>
    <w:rsid w:val="00802FF6"/>
    <w:pPr>
      <w:spacing w:after="168" w:line="288" w:lineRule="atLeast"/>
    </w:pPr>
    <w:rPr>
      <w:rFonts w:ascii="Times New Roman" w:eastAsia="Times New Roman" w:hAnsi="Times New Roman" w:cs="Times New Roman"/>
      <w:color w:val="FFFFFF"/>
      <w:sz w:val="36"/>
      <w:szCs w:val="36"/>
      <w:lang w:eastAsia="ru-RU"/>
    </w:rPr>
  </w:style>
  <w:style w:type="paragraph" w:customStyle="1" w:styleId="yainpageadditionalcontentbutton3">
    <w:name w:val="yainpageadditionalcontent__button3"/>
    <w:basedOn w:val="a"/>
    <w:rsid w:val="00802FF6"/>
    <w:pPr>
      <w:shd w:val="clear" w:color="auto" w:fill="535C7A"/>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button4">
    <w:name w:val="yainpageadditionalcontent__button4"/>
    <w:basedOn w:val="a"/>
    <w:rsid w:val="00802FF6"/>
    <w:pPr>
      <w:shd w:val="clear" w:color="auto" w:fill="5D6682"/>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description4">
    <w:name w:val="yainpageadditionalcontent__description4"/>
    <w:basedOn w:val="a"/>
    <w:rsid w:val="00802FF6"/>
    <w:pPr>
      <w:spacing w:after="120" w:line="288" w:lineRule="atLeast"/>
    </w:pPr>
    <w:rPr>
      <w:rFonts w:ascii="Times New Roman" w:eastAsia="Times New Roman" w:hAnsi="Times New Roman" w:cs="Times New Roman"/>
      <w:color w:val="000000"/>
      <w:sz w:val="36"/>
      <w:szCs w:val="36"/>
      <w:lang w:eastAsia="ru-RU"/>
    </w:rPr>
  </w:style>
  <w:style w:type="paragraph" w:customStyle="1" w:styleId="timeleft1">
    <w:name w:val="timeleft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kip1">
    <w:name w:val="skip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ute1">
    <w:name w:val="mut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nmute1">
    <w:name w:val="unmut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lay1">
    <w:name w:val="play1"/>
    <w:basedOn w:val="a"/>
    <w:rsid w:val="00802FF6"/>
    <w:pPr>
      <w:spacing w:after="255" w:line="240" w:lineRule="auto"/>
      <w:ind w:left="-975"/>
    </w:pPr>
    <w:rPr>
      <w:rFonts w:ascii="Times New Roman" w:eastAsia="Times New Roman" w:hAnsi="Times New Roman" w:cs="Times New Roman"/>
      <w:sz w:val="24"/>
      <w:szCs w:val="24"/>
      <w:lang w:eastAsia="ru-RU"/>
    </w:rPr>
  </w:style>
  <w:style w:type="paragraph" w:customStyle="1" w:styleId="pause1">
    <w:name w:val="pause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26">
    <w:name w:val="title26"/>
    <w:basedOn w:val="a"/>
    <w:rsid w:val="00802FF6"/>
    <w:pPr>
      <w:spacing w:after="0" w:line="240" w:lineRule="auto"/>
      <w:ind w:left="1500" w:right="2250"/>
    </w:pPr>
    <w:rPr>
      <w:rFonts w:ascii="Times New Roman" w:eastAsia="Times New Roman" w:hAnsi="Times New Roman" w:cs="Times New Roman"/>
      <w:sz w:val="18"/>
      <w:szCs w:val="18"/>
      <w:lang w:eastAsia="ru-RU"/>
    </w:rPr>
  </w:style>
  <w:style w:type="paragraph" w:customStyle="1" w:styleId="toprightblock1">
    <w:name w:val="toprightblock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prightblockminimal1">
    <w:name w:val="toprightblockminimal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isitsitewrapper1">
    <w:name w:val="visitsitewrapper1"/>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visitsite1">
    <w:name w:val="visitsite1"/>
    <w:basedOn w:val="a"/>
    <w:rsid w:val="00802FF6"/>
    <w:pPr>
      <w:spacing w:after="255" w:line="240" w:lineRule="auto"/>
      <w:jc w:val="center"/>
    </w:pPr>
    <w:rPr>
      <w:rFonts w:ascii="Arial" w:eastAsia="Times New Roman" w:hAnsi="Arial" w:cs="Arial"/>
      <w:color w:val="FFFFFF"/>
      <w:sz w:val="20"/>
      <w:szCs w:val="20"/>
      <w:lang w:eastAsia="ru-RU"/>
    </w:rPr>
  </w:style>
  <w:style w:type="character" w:customStyle="1" w:styleId="ui-icon91">
    <w:name w:val="ui-icon91"/>
    <w:basedOn w:val="a0"/>
    <w:rsid w:val="00802FF6"/>
    <w:rPr>
      <w:vanish w:val="0"/>
      <w:webHidden w:val="0"/>
      <w:specVanish w:val="0"/>
    </w:rPr>
  </w:style>
  <w:style w:type="paragraph" w:customStyle="1" w:styleId="head6">
    <w:name w:val="head6"/>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11">
    <w:name w:val="control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6">
    <w:name w:val="box-month-year6"/>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6">
    <w:name w:val="select-month6"/>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6">
    <w:name w:val="select-year6"/>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6">
    <w:name w:val="active-date6"/>
    <w:basedOn w:val="a0"/>
    <w:rsid w:val="00802FF6"/>
    <w:rPr>
      <w:shd w:val="clear" w:color="auto" w:fill="E5EFF6"/>
    </w:rPr>
  </w:style>
  <w:style w:type="character" w:customStyle="1" w:styleId="today-date6">
    <w:name w:val="today-date6"/>
    <w:basedOn w:val="a0"/>
    <w:rsid w:val="00802FF6"/>
    <w:rPr>
      <w:bdr w:val="single" w:sz="6" w:space="6" w:color="E5EFF6" w:frame="1"/>
    </w:rPr>
  </w:style>
  <w:style w:type="paragraph" w:customStyle="1" w:styleId="uneditable-input26">
    <w:name w:val="uneditable-input26"/>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1">
    <w:name w:val="dropdown-menu11"/>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6">
    <w:name w:val="popover16"/>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27">
    <w:name w:val="uneditable-input27"/>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2">
    <w:name w:val="dropdown-menu1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7">
    <w:name w:val="popover17"/>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11">
    <w:name w:val="add-on11"/>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12">
    <w:name w:val="add-on12"/>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11">
    <w:name w:val="active11"/>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12">
    <w:name w:val="active12"/>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31">
    <w:name w:val="btn31"/>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32">
    <w:name w:val="btn32"/>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6">
    <w:name w:val="btn-group6"/>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16">
    <w:name w:val="help-inline16"/>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8">
    <w:name w:val="uneditable-input28"/>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6">
    <w:name w:val="input-prepend16"/>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6">
    <w:name w:val="input-append16"/>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7">
    <w:name w:val="help-inline17"/>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29">
    <w:name w:val="uneditable-input29"/>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7">
    <w:name w:val="input-prepend17"/>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7">
    <w:name w:val="input-append17"/>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18">
    <w:name w:val="help-inline18"/>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0">
    <w:name w:val="uneditable-input30"/>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8">
    <w:name w:val="input-prepend18"/>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8">
    <w:name w:val="input-append18"/>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16">
    <w:name w:val="hide1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7">
    <w:name w:val="hide1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18">
    <w:name w:val="hide18"/>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11">
    <w:name w:val="radio11"/>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1">
    <w:name w:val="checkbox11"/>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12">
    <w:name w:val="radio12"/>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2">
    <w:name w:val="checkbox12"/>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16">
    <w:name w:val="control-group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6">
    <w:name w:val="control-label6"/>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6">
    <w:name w:val="controls6"/>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6">
    <w:name w:val="help-block6"/>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6">
    <w:name w:val="form-actions6"/>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6">
    <w:name w:val="row-grid6"/>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6">
    <w:name w:val="error-block6"/>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6">
    <w:name w:val="site-logo6"/>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6">
    <w:name w:val="age-category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1">
    <w:name w:val="icheckbox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1">
    <w:name w:val="iradio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2">
    <w:name w:val="icheckbox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2">
    <w:name w:val="iradio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6">
    <w:name w:val="span-101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1">
    <w:name w:val="span-930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6">
    <w:name w:val="comment-block16"/>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11">
    <w:name w:val="span-728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7">
    <w:name w:val="comment-block17"/>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6">
    <w:name w:val="span-846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6">
    <w:name w:val="span-334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6">
    <w:name w:val="span-75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6">
    <w:name w:val="span-22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1">
    <w:name w:val="span-240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6">
    <w:name w:val="span-19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1">
    <w:name w:val="span-174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2">
    <w:name w:val="span-930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12">
    <w:name w:val="span-728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2">
    <w:name w:val="span-240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2">
    <w:name w:val="span-174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6">
    <w:name w:val="banner-item6"/>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6">
    <w:name w:val="teaser6"/>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16">
    <w:name w:val="meta16"/>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16">
    <w:name w:val="tags-set16"/>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6">
    <w:name w:val="soon6"/>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11">
    <w:name w:val="category11"/>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12">
    <w:name w:val="category12"/>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41">
    <w:name w:val="item41"/>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16">
    <w:name w:val="muted16"/>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17">
    <w:name w:val="muted17"/>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17">
    <w:name w:val="meta17"/>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11">
    <w:name w:val="img11"/>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18">
    <w:name w:val="comment-block18"/>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6">
    <w:name w:val="mount6"/>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6">
    <w:name w:val="tab-section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11">
    <w:name w:val="advrt_label11"/>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12">
    <w:name w:val="advrt_label12"/>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21">
    <w:name w:val="all21"/>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6">
    <w:name w:val="tab-pane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27">
    <w:name w:val="title27"/>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11">
    <w:name w:val="row-content1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22">
    <w:name w:val="all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6">
    <w:name w:val="col6"/>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42">
    <w:name w:val="item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28">
    <w:name w:val="title28"/>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6">
    <w:name w:val="m-close6"/>
    <w:basedOn w:val="a0"/>
    <w:rsid w:val="00802FF6"/>
    <w:rPr>
      <w:vanish w:val="0"/>
      <w:webHidden w:val="0"/>
      <w:specVanish w:val="0"/>
    </w:rPr>
  </w:style>
  <w:style w:type="character" w:customStyle="1" w:styleId="m-open6">
    <w:name w:val="m-open6"/>
    <w:basedOn w:val="a0"/>
    <w:rsid w:val="00802FF6"/>
    <w:rPr>
      <w:vanish w:val="0"/>
      <w:webHidden w:val="0"/>
      <w:bdr w:val="single" w:sz="48" w:space="0" w:color="808080" w:frame="1"/>
      <w:specVanish w:val="0"/>
    </w:rPr>
  </w:style>
  <w:style w:type="paragraph" w:customStyle="1" w:styleId="title29">
    <w:name w:val="title29"/>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6">
    <w:name w:val="item-inner6"/>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6">
    <w:name w:val="block6"/>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18">
    <w:name w:val="muted18"/>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23">
    <w:name w:val="all23"/>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6">
    <w:name w:val="bottom-block6"/>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6">
    <w:name w:val="sign-set6"/>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30">
    <w:name w:val="title30"/>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17">
    <w:name w:val="control-group17"/>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6">
    <w:name w:val="comment-field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33">
    <w:name w:val="btn33"/>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6">
    <w:name w:val="results-voteg6"/>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43">
    <w:name w:val="item43"/>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12">
    <w:name w:val="img12"/>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6">
    <w:name w:val="name6"/>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6">
    <w:name w:val="month-title6"/>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12">
    <w:name w:val="control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44">
    <w:name w:val="item44"/>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12">
    <w:name w:val="row-content12"/>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6">
    <w:name w:val="percent6"/>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6">
    <w:name w:val="chart6"/>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6">
    <w:name w:val="percent-fill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6">
    <w:name w:val="result-block6"/>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18">
    <w:name w:val="popover18"/>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6">
    <w:name w:val="consultations6"/>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6">
    <w:name w:val="last_breadcrumb6"/>
    <w:basedOn w:val="a0"/>
    <w:rsid w:val="00802FF6"/>
    <w:rPr>
      <w:color w:val="B3B3B3"/>
      <w:sz w:val="18"/>
      <w:szCs w:val="18"/>
    </w:rPr>
  </w:style>
  <w:style w:type="paragraph" w:customStyle="1" w:styleId="part6">
    <w:name w:val="part6"/>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6">
    <w:name w:val="source6"/>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6">
    <w:name w:val="article-like6"/>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34">
    <w:name w:val="btn34"/>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6">
    <w:name w:val="value6"/>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45">
    <w:name w:val="item45"/>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11">
    <w:name w:val="actions-panel11"/>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16">
    <w:name w:val="ico16"/>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17">
    <w:name w:val="ico17"/>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18">
    <w:name w:val="ico18"/>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12">
    <w:name w:val="actions-panel12"/>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6">
    <w:name w:val="zen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46">
    <w:name w:val="item46"/>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11">
    <w:name w:val="category-section11"/>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24">
    <w:name w:val="all24"/>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11">
    <w:name w:val="actions-info11"/>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12">
    <w:name w:val="actions-info12"/>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18">
    <w:name w:val="meta18"/>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17">
    <w:name w:val="tags-set17"/>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18">
    <w:name w:val="tags-set18"/>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12">
    <w:name w:val="category-section12"/>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47">
    <w:name w:val="item4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6">
    <w:name w:val="captcha-field6"/>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6">
    <w:name w:val="refresh6"/>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6">
    <w:name w:val="captcha-img6"/>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21">
    <w:name w:val="info21"/>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6">
    <w:name w:val="auth-set6"/>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18">
    <w:name w:val="control-group18"/>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6">
    <w:name w:val="general-info6"/>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6">
    <w:name w:val="agreement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22">
    <w:name w:val="info22"/>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35">
    <w:name w:val="btn35"/>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36">
    <w:name w:val="btn36"/>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6">
    <w:name w:val="chosen-single6"/>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6">
    <w:name w:val="social-section6"/>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6">
    <w:name w:val="social-row6"/>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6">
    <w:name w:val="free6"/>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6">
    <w:name w:val="feed6"/>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48">
    <w:name w:val="item48"/>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6">
    <w:name w:val="date6"/>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11">
    <w:name w:val="s_1011"/>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6">
    <w:name w:val="text-document6"/>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6">
    <w:name w:val="text-head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6">
    <w:name w:val="review-document6"/>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11">
    <w:name w:val="s_111"/>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6">
    <w:name w:val="s_36"/>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12">
    <w:name w:val="s_112"/>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6">
    <w:name w:val="s_96"/>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12">
    <w:name w:val="s_1012"/>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23">
    <w:name w:val="info23"/>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6">
    <w:name w:val="int_text6"/>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31">
    <w:name w:val="title31"/>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6">
    <w:name w:val="ft-topics-seminar6"/>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6">
    <w:name w:val="block_question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6">
    <w:name w:val="hint6"/>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6">
    <w:name w:val="answer_correct6"/>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6">
    <w:name w:val="answer_wrong6"/>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6">
    <w:name w:val="label_correct6"/>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6">
    <w:name w:val="label_wrong6"/>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11">
    <w:name w:val="label-img11"/>
    <w:basedOn w:val="a0"/>
    <w:rsid w:val="00802FF6"/>
  </w:style>
  <w:style w:type="character" w:customStyle="1" w:styleId="label-img12">
    <w:name w:val="label-img12"/>
    <w:basedOn w:val="a0"/>
    <w:rsid w:val="00802FF6"/>
  </w:style>
  <w:style w:type="paragraph" w:customStyle="1" w:styleId="markerblock6">
    <w:name w:val="marker_block6"/>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6">
    <w:name w:val="red6"/>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24">
    <w:name w:val="info2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6">
    <w:name w:val="child6"/>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11">
    <w:name w:val="ui-resizable-handle11"/>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12">
    <w:name w:val="ui-resizable-handle12"/>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6">
    <w:name w:val="ui-accordion-header6"/>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11">
    <w:name w:val="ui-accordion-icons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12">
    <w:name w:val="ui-accordion-icons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6">
    <w:name w:val="ui-accordion-header-icon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6">
    <w:name w:val="ui-accordion-content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6">
    <w:name w:val="ui-button-text3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7">
    <w:name w:val="ui-button-text3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38">
    <w:name w:val="ui-button-text38"/>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39">
    <w:name w:val="ui-button-text39"/>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40">
    <w:name w:val="ui-button-text4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1">
    <w:name w:val="ui-button-text4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2">
    <w:name w:val="ui-button-text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92">
    <w:name w:val="ui-icon92"/>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93">
    <w:name w:val="ui-icon9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94">
    <w:name w:val="ui-icon9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95">
    <w:name w:val="ui-icon9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96">
    <w:name w:val="ui-icon9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6">
    <w:name w:val="ui-button6"/>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26">
    <w:name w:val="ui-datepicker-header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6">
    <w:name w:val="ui-datepicker-prev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6">
    <w:name w:val="ui-datepicker-next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6">
    <w:name w:val="ui-datepicker-title6"/>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6">
    <w:name w:val="ui-datepicker-buttonpane16"/>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6">
    <w:name w:val="ui-datepicker-group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7">
    <w:name w:val="ui-datepicker-group1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18">
    <w:name w:val="ui-datepicker-group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7">
    <w:name w:val="ui-datepicker-header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8">
    <w:name w:val="ui-datepicker-header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7">
    <w:name w:val="ui-datepicker-buttonpane1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18">
    <w:name w:val="ui-datepicker-buttonpane1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29">
    <w:name w:val="ui-datepicker-header2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0">
    <w:name w:val="ui-datepicker-header3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6">
    <w:name w:val="ui-dialog-titlebar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6">
    <w:name w:val="ui-dialog-title6"/>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6">
    <w:name w:val="ui-dialog-titlebar-close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6">
    <w:name w:val="ui-dialog-content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6">
    <w:name w:val="ui-dialog-buttonpane6"/>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6">
    <w:name w:val="ui-resizable-s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11">
    <w:name w:val="ui-menu-item1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6">
    <w:name w:val="ui-menu-divider6"/>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16">
    <w:name w:val="ui-state-focus16"/>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16">
    <w:name w:val="ui-state-active16"/>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12">
    <w:name w:val="ui-menu-item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97">
    <w:name w:val="ui-icon97"/>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11">
    <w:name w:val="ui-progressbar-value11"/>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6">
    <w:name w:val="ui-progressbar-overlay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12">
    <w:name w:val="ui-progressbar-value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6">
    <w:name w:val="ui-menu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6">
    <w:name w:val="ui-selectmenu-optgroup6"/>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98">
    <w:name w:val="ui-icon98"/>
    <w:basedOn w:val="a0"/>
    <w:rsid w:val="00802FF6"/>
    <w:rPr>
      <w:vanish w:val="0"/>
      <w:webHidden w:val="0"/>
      <w:specVanish w:val="0"/>
    </w:rPr>
  </w:style>
  <w:style w:type="character" w:customStyle="1" w:styleId="ui-selectmenu-text6">
    <w:name w:val="ui-selectmenu-text6"/>
    <w:basedOn w:val="a0"/>
    <w:rsid w:val="00802FF6"/>
    <w:rPr>
      <w:vanish w:val="0"/>
      <w:webHidden w:val="0"/>
      <w:specVanish w:val="0"/>
    </w:rPr>
  </w:style>
  <w:style w:type="paragraph" w:customStyle="1" w:styleId="ui-slider-handle16">
    <w:name w:val="ui-slider-handle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11">
    <w:name w:val="ui-slider-range11"/>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17">
    <w:name w:val="ui-slider-handle17"/>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18">
    <w:name w:val="ui-slider-handle18"/>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12">
    <w:name w:val="ui-slider-range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99">
    <w:name w:val="ui-icon9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6">
    <w:name w:val="ui-tabs-nav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6">
    <w:name w:val="ui-tabs-anchor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6">
    <w:name w:val="ui-tabs-panel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6">
    <w:name w:val="ui-tooltip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6">
    <w:name w:val="ui-widget6"/>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11">
    <w:name w:val="ui-state-default11"/>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12">
    <w:name w:val="ui-state-default12"/>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11">
    <w:name w:val="ui-state-hover11"/>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12">
    <w:name w:val="ui-state-hover12"/>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7">
    <w:name w:val="ui-state-focus17"/>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18">
    <w:name w:val="ui-state-focus18"/>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17">
    <w:name w:val="ui-state-active17"/>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18">
    <w:name w:val="ui-state-active18"/>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11">
    <w:name w:val="ui-state-highlight11"/>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12">
    <w:name w:val="ui-state-highlight12"/>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11">
    <w:name w:val="ui-state-error11"/>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12">
    <w:name w:val="ui-state-error12"/>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1">
    <w:name w:val="ui-state-error-text11"/>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2">
    <w:name w:val="ui-state-error-text12"/>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11">
    <w:name w:val="ui-priority-primary1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12">
    <w:name w:val="ui-priority-primary1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11">
    <w:name w:val="ui-priority-secondary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12">
    <w:name w:val="ui-priority-secondary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1">
    <w:name w:val="ui-state-disabled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2">
    <w:name w:val="ui-state-disabled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00">
    <w:name w:val="ui-icon10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1">
    <w:name w:val="ui-icon10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2">
    <w:name w:val="ui-icon10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3">
    <w:name w:val="ui-icon10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4">
    <w:name w:val="ui-icon10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5">
    <w:name w:val="ui-icon10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6">
    <w:name w:val="ui-icon10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7">
    <w:name w:val="ui-icon10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08">
    <w:name w:val="ui-icon10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6">
    <w:name w:val="utl-site-link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11">
    <w:name w:val="sn-label11"/>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6">
    <w:name w:val="uptl_share_more_popup_panel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6">
    <w:name w:val="uptl_share_promo_block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6">
    <w:name w:val="uptl_share_more_popup_clos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6">
    <w:name w:val="uptl_share_more_popup__note6"/>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6">
    <w:name w:val="uptl_share_more_popup__note_mobile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6">
    <w:name w:val="small-logo6"/>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6">
    <w:name w:val="__bold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6">
    <w:name w:val="small-logo-icon6"/>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6">
    <w:name w:val="uptl_share_more_popup__list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6">
    <w:name w:val="separator6"/>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96">
    <w:name w:val="sn-icon96"/>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12">
    <w:name w:val="sn-label12"/>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6">
    <w:name w:val="__utl_close6"/>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6">
    <w:name w:val="utl-also-icon6"/>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6">
    <w:name w:val="__utl_logo6"/>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11">
    <w:name w:val="__utl__followusbtn11"/>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12">
    <w:name w:val="__utl__followusbtn12"/>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6">
    <w:name w:val="__utl__followusbtnsmall6"/>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6">
    <w:name w:val="uptl_container-share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6">
    <w:name w:val="follow-style-116"/>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97">
    <w:name w:val="sn-icon97"/>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98">
    <w:name w:val="sn-icon98"/>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21">
    <w:name w:val="sn-icon-1621"/>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2">
    <w:name w:val="sn-icon-1622"/>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3">
    <w:name w:val="sn-icon-1623"/>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4">
    <w:name w:val="sn-icon-1624"/>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99">
    <w:name w:val="sn-icon9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100">
    <w:name w:val="sn-icon100"/>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101">
    <w:name w:val="sn-icon101"/>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102">
    <w:name w:val="sn-icon102"/>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103">
    <w:name w:val="sn-icon103"/>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04">
    <w:name w:val="sn-icon104"/>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05">
    <w:name w:val="sn-icon105"/>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06">
    <w:name w:val="sn-icon106"/>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07">
    <w:name w:val="sn-icon1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08">
    <w:name w:val="sn-icon1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09">
    <w:name w:val="sn-icon10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10">
    <w:name w:val="sn-icon11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11">
    <w:name w:val="sn-icon111"/>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12">
    <w:name w:val="sn-icon112"/>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13">
    <w:name w:val="sn-icon113"/>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14">
    <w:name w:val="sn-icon114"/>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6">
    <w:name w:val="dialog_title6"/>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6">
    <w:name w:val="dialog_title&gt;span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6">
    <w:name w:val="dialog_header6"/>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6">
    <w:name w:val="touchable_button6"/>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6">
    <w:name w:val="header_center6"/>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6">
    <w:name w:val="dialog_content6"/>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6">
    <w:name w:val="dialog_footer6"/>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11">
    <w:name w:val="c98b0c502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6">
    <w:name w:val="ff5f992aa16"/>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17">
    <w:name w:val="ff5f992aa17"/>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6">
    <w:name w:val="oac42d2e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11">
    <w:name w:val="t6d87276a11"/>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6">
    <w:name w:val="wbe4fcbdc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6">
    <w:name w:val="kb793a7bc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11">
    <w:name w:val="f40b4434a11"/>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6">
    <w:name w:val="o3f382e27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6">
    <w:name w:val="y6290d4a6"/>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12">
    <w:name w:val="f40b4434a12"/>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6">
    <w:name w:val="udc627e42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6">
    <w:name w:val="g3ac402d26"/>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11">
    <w:name w:val="i33c9337d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21">
    <w:name w:val="kec9ffd2a21"/>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1">
    <w:name w:val="k443bfc0b11"/>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2">
    <w:name w:val="kec9ffd2a22"/>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1">
    <w:name w:val="afc181e63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51">
    <w:name w:val="mf5bb5ef65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21">
    <w:name w:val="wab1059e221"/>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1">
    <w:name w:val="p25dfbee611"/>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31">
    <w:name w:val="k48f0a904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1">
    <w:name w:val="e98d5e50521"/>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1">
    <w:name w:val="m3e49ef85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52">
    <w:name w:val="mf5bb5ef65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53">
    <w:name w:val="mf5bb5ef65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54">
    <w:name w:val="mf5bb5ef65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32">
    <w:name w:val="k48f0a9043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2">
    <w:name w:val="e98d5e50522"/>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55">
    <w:name w:val="mf5bb5ef65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2">
    <w:name w:val="wab1059e222"/>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33">
    <w:name w:val="k48f0a9043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1">
    <w:name w:val="q485a70e311"/>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1">
    <w:name w:val="n86d926fe11"/>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1">
    <w:name w:val="kdb6c1a7011"/>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1">
    <w:name w:val="l1adc5bcc11"/>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1">
    <w:name w:val="b5ad3bb2b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1">
    <w:name w:val="wfa1c0fc711"/>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1">
    <w:name w:val="w40231a711"/>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1">
    <w:name w:val="a59abf4831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1">
    <w:name w:val="a408e729b11"/>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1">
    <w:name w:val="fe704f4fb1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41">
    <w:name w:val="b1aafc54e4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2">
    <w:name w:val="b1aafc54e42"/>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3">
    <w:name w:val="b1aafc54e4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4">
    <w:name w:val="b1aafc54e44"/>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6">
    <w:name w:val="l1e69c270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6">
    <w:name w:val="c93c19792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6">
    <w:name w:val="x45b630b3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6">
    <w:name w:val="nfc4bd8b9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8">
    <w:name w:val="ff5f992aa18"/>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6">
    <w:name w:val="afa18407f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11">
    <w:name w:val="o58abe8d011"/>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6">
    <w:name w:val="x21ce94f16"/>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11">
    <w:name w:val="le535fb311"/>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6">
    <w:name w:val="e652740a6"/>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12">
    <w:name w:val="t6d87276a12"/>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11">
    <w:name w:val="i7b677faa11"/>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11">
    <w:name w:val="oae6a67c411"/>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6">
    <w:name w:val="r930a5ad76"/>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12">
    <w:name w:val="o58abe8d012"/>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11">
    <w:name w:val="e4633878a11"/>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11">
    <w:name w:val="pd2fa072611"/>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11">
    <w:name w:val="oa3ca793a11"/>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11">
    <w:name w:val="u3c3acdf211"/>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12">
    <w:name w:val="e4633878a12"/>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12">
    <w:name w:val="pd2fa072612"/>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12">
    <w:name w:val="oa3ca793a12"/>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12">
    <w:name w:val="u3c3acdf212"/>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11">
    <w:name w:val="afa3cda3911"/>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12">
    <w:name w:val="afa3cda3912"/>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6">
    <w:name w:val="ac4012926"/>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6">
    <w:name w:val="cd46ab5d06"/>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11">
    <w:name w:val="f406daf39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12">
    <w:name w:val="f406daf391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11">
    <w:name w:val="v849ed1c011"/>
    <w:basedOn w:val="a"/>
    <w:rsid w:val="00802FF6"/>
    <w:pPr>
      <w:spacing w:after="0" w:line="240" w:lineRule="auto"/>
    </w:pPr>
    <w:rPr>
      <w:rFonts w:ascii="Verdana" w:eastAsia="Times New Roman" w:hAnsi="Verdana" w:cs="Times New Roman"/>
      <w:sz w:val="14"/>
      <w:szCs w:val="14"/>
      <w:lang w:eastAsia="ru-RU"/>
    </w:rPr>
  </w:style>
  <w:style w:type="paragraph" w:customStyle="1" w:styleId="p1e8582c011">
    <w:name w:val="p1e8582c01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12">
    <w:name w:val="le535fb31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12">
    <w:name w:val="p1e8582c012"/>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12">
    <w:name w:val="i7b677faa12"/>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12">
    <w:name w:val="oae6a67c412"/>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12">
    <w:name w:val="v849ed1c012"/>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6">
    <w:name w:val="x149fa2206"/>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31">
    <w:name w:val="hb0c2e4bd31"/>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32">
    <w:name w:val="hb0c2e4bd32"/>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6">
    <w:name w:val="bbceec495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33">
    <w:name w:val="hb0c2e4bd3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6">
    <w:name w:val="h93e545936"/>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6">
    <w:name w:val="u9fd89c27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6">
    <w:name w:val="e7f5c46d7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11">
    <w:name w:val="v121a213111"/>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12">
    <w:name w:val="v121a213112"/>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6">
    <w:name w:val="s88adac206"/>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34">
    <w:name w:val="hb0c2e4bd34"/>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6">
    <w:name w:val="g3253c556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35">
    <w:name w:val="hb0c2e4bd35"/>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36">
    <w:name w:val="hb0c2e4bd36"/>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11">
    <w:name w:val="g83876b2111"/>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21">
    <w:name w:val="s5238f2bc21"/>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22">
    <w:name w:val="s5238f2bc22"/>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6">
    <w:name w:val="c65ac92c16"/>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23">
    <w:name w:val="s5238f2bc23"/>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6">
    <w:name w:val="u90c054646"/>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6">
    <w:name w:val="e71b2b2c36"/>
    <w:basedOn w:val="a"/>
    <w:rsid w:val="00802FF6"/>
    <w:pPr>
      <w:spacing w:after="255" w:line="240" w:lineRule="auto"/>
    </w:pPr>
    <w:rPr>
      <w:rFonts w:ascii="Arial" w:eastAsia="Times New Roman" w:hAnsi="Arial" w:cs="Arial"/>
      <w:sz w:val="24"/>
      <w:szCs w:val="24"/>
      <w:lang w:eastAsia="ru-RU"/>
    </w:rPr>
  </w:style>
  <w:style w:type="paragraph" w:customStyle="1" w:styleId="bd3c3c14821">
    <w:name w:val="bd3c3c14821"/>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24">
    <w:name w:val="s5238f2bc24"/>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31">
    <w:name w:val="v7735103f31"/>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32">
    <w:name w:val="v7735103f32"/>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22">
    <w:name w:val="bd3c3c14822"/>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23">
    <w:name w:val="bd3c3c14823"/>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24">
    <w:name w:val="bd3c3c14824"/>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33">
    <w:name w:val="v7735103f33"/>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34">
    <w:name w:val="v7735103f34"/>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35">
    <w:name w:val="v7735103f3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36">
    <w:name w:val="v7735103f36"/>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11">
    <w:name w:val="b3d0a9fa111"/>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12">
    <w:name w:val="b3d0a9fa112"/>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6">
    <w:name w:val="b9a9d269d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26">
    <w:name w:val="k63988d8526"/>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7">
    <w:name w:val="k63988d8527"/>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8">
    <w:name w:val="k63988d8528"/>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29">
    <w:name w:val="k63988d8529"/>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0">
    <w:name w:val="k63988d8530"/>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6">
    <w:name w:val="yf77831d06"/>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12">
    <w:name w:val="g83876b2112"/>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12">
    <w:name w:val="c98b0c502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12">
    <w:name w:val="i33c9337d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23">
    <w:name w:val="kec9ffd2a23"/>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2">
    <w:name w:val="k443bfc0b12"/>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4">
    <w:name w:val="kec9ffd2a24"/>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2">
    <w:name w:val="afc181e63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56">
    <w:name w:val="mf5bb5ef65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23">
    <w:name w:val="wab1059e223"/>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2">
    <w:name w:val="p25dfbee612"/>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34">
    <w:name w:val="k48f0a904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3">
    <w:name w:val="e98d5e50523"/>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2">
    <w:name w:val="m3e49ef85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57">
    <w:name w:val="mf5bb5ef65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58">
    <w:name w:val="mf5bb5ef65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59">
    <w:name w:val="mf5bb5ef65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35">
    <w:name w:val="k48f0a9043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4">
    <w:name w:val="e98d5e50524"/>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60">
    <w:name w:val="mf5bb5ef66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4">
    <w:name w:val="wab1059e224"/>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36">
    <w:name w:val="k48f0a9043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2">
    <w:name w:val="q485a70e312"/>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2">
    <w:name w:val="n86d926fe12"/>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2">
    <w:name w:val="kdb6c1a7012"/>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2">
    <w:name w:val="l1adc5bcc12"/>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2">
    <w:name w:val="b5ad3bb2b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2">
    <w:name w:val="wfa1c0fc712"/>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2">
    <w:name w:val="w40231a712"/>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2">
    <w:name w:val="a59abf48312"/>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2">
    <w:name w:val="a408e729b12"/>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2">
    <w:name w:val="fe704f4fb1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45">
    <w:name w:val="b1aafc54e4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6">
    <w:name w:val="b1aafc54e46"/>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7">
    <w:name w:val="b1aafc54e47"/>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48">
    <w:name w:val="b1aafc54e48"/>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6">
    <w:name w:val="m3d2e9baf6"/>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11">
    <w:name w:val="hb13a30e01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11">
    <w:name w:val="tdbb6c7c21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6">
    <w:name w:val="p4f39a59f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6">
    <w:name w:val="ta3f23b466"/>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12">
    <w:name w:val="hb13a30e0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12">
    <w:name w:val="tdbb6c7c21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description5">
    <w:name w:val="yainpageadditionalcontent__description5"/>
    <w:basedOn w:val="a"/>
    <w:rsid w:val="00802FF6"/>
    <w:pPr>
      <w:spacing w:after="168" w:line="288" w:lineRule="atLeast"/>
    </w:pPr>
    <w:rPr>
      <w:rFonts w:ascii="Times New Roman" w:eastAsia="Times New Roman" w:hAnsi="Times New Roman" w:cs="Times New Roman"/>
      <w:color w:val="FFFFFF"/>
      <w:sz w:val="36"/>
      <w:szCs w:val="36"/>
      <w:lang w:eastAsia="ru-RU"/>
    </w:rPr>
  </w:style>
  <w:style w:type="paragraph" w:customStyle="1" w:styleId="yainpageadditionalcontentbutton5">
    <w:name w:val="yainpageadditionalcontent__button5"/>
    <w:basedOn w:val="a"/>
    <w:rsid w:val="00802FF6"/>
    <w:pPr>
      <w:shd w:val="clear" w:color="auto" w:fill="535C7A"/>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button6">
    <w:name w:val="yainpageadditionalcontent__button6"/>
    <w:basedOn w:val="a"/>
    <w:rsid w:val="00802FF6"/>
    <w:pPr>
      <w:shd w:val="clear" w:color="auto" w:fill="5D6682"/>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description6">
    <w:name w:val="yainpageadditionalcontent__description6"/>
    <w:basedOn w:val="a"/>
    <w:rsid w:val="00802FF6"/>
    <w:pPr>
      <w:spacing w:after="120" w:line="288" w:lineRule="atLeast"/>
    </w:pPr>
    <w:rPr>
      <w:rFonts w:ascii="Times New Roman" w:eastAsia="Times New Roman" w:hAnsi="Times New Roman" w:cs="Times New Roman"/>
      <w:color w:val="000000"/>
      <w:sz w:val="36"/>
      <w:szCs w:val="36"/>
      <w:lang w:eastAsia="ru-RU"/>
    </w:rPr>
  </w:style>
  <w:style w:type="paragraph" w:customStyle="1" w:styleId="timeleft2">
    <w:name w:val="timeleft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kip2">
    <w:name w:val="skip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ute2">
    <w:name w:val="mut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nmute2">
    <w:name w:val="unmut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lay2">
    <w:name w:val="play2"/>
    <w:basedOn w:val="a"/>
    <w:rsid w:val="00802FF6"/>
    <w:pPr>
      <w:spacing w:after="255" w:line="240" w:lineRule="auto"/>
      <w:ind w:left="-975"/>
    </w:pPr>
    <w:rPr>
      <w:rFonts w:ascii="Times New Roman" w:eastAsia="Times New Roman" w:hAnsi="Times New Roman" w:cs="Times New Roman"/>
      <w:sz w:val="24"/>
      <w:szCs w:val="24"/>
      <w:lang w:eastAsia="ru-RU"/>
    </w:rPr>
  </w:style>
  <w:style w:type="paragraph" w:customStyle="1" w:styleId="pause2">
    <w:name w:val="pause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32">
    <w:name w:val="title32"/>
    <w:basedOn w:val="a"/>
    <w:rsid w:val="00802FF6"/>
    <w:pPr>
      <w:spacing w:after="0" w:line="240" w:lineRule="auto"/>
      <w:ind w:left="1500" w:right="2250"/>
    </w:pPr>
    <w:rPr>
      <w:rFonts w:ascii="Times New Roman" w:eastAsia="Times New Roman" w:hAnsi="Times New Roman" w:cs="Times New Roman"/>
      <w:sz w:val="18"/>
      <w:szCs w:val="18"/>
      <w:lang w:eastAsia="ru-RU"/>
    </w:rPr>
  </w:style>
  <w:style w:type="paragraph" w:customStyle="1" w:styleId="toprightblock2">
    <w:name w:val="toprightblock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prightblockminimal2">
    <w:name w:val="toprightblockminimal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isitsitewrapper2">
    <w:name w:val="visitsitewrapper2"/>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visitsite2">
    <w:name w:val="visitsite2"/>
    <w:basedOn w:val="a"/>
    <w:rsid w:val="00802FF6"/>
    <w:pPr>
      <w:spacing w:after="255" w:line="240" w:lineRule="auto"/>
      <w:jc w:val="center"/>
    </w:pPr>
    <w:rPr>
      <w:rFonts w:ascii="Arial" w:eastAsia="Times New Roman" w:hAnsi="Arial" w:cs="Arial"/>
      <w:color w:val="FFFFFF"/>
      <w:sz w:val="20"/>
      <w:szCs w:val="20"/>
      <w:lang w:eastAsia="ru-RU"/>
    </w:rPr>
  </w:style>
  <w:style w:type="character" w:customStyle="1" w:styleId="ui-icon109">
    <w:name w:val="ui-icon109"/>
    <w:basedOn w:val="a0"/>
    <w:rsid w:val="00802FF6"/>
    <w:rPr>
      <w:vanish w:val="0"/>
      <w:webHidden w:val="0"/>
      <w:specVanish w:val="0"/>
    </w:rPr>
  </w:style>
  <w:style w:type="paragraph" w:customStyle="1" w:styleId="head7">
    <w:name w:val="head7"/>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13">
    <w:name w:val="control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7">
    <w:name w:val="box-month-year7"/>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7">
    <w:name w:val="select-month7"/>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7">
    <w:name w:val="select-year7"/>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7">
    <w:name w:val="active-date7"/>
    <w:basedOn w:val="a0"/>
    <w:rsid w:val="00802FF6"/>
    <w:rPr>
      <w:shd w:val="clear" w:color="auto" w:fill="E5EFF6"/>
    </w:rPr>
  </w:style>
  <w:style w:type="character" w:customStyle="1" w:styleId="today-date7">
    <w:name w:val="today-date7"/>
    <w:basedOn w:val="a0"/>
    <w:rsid w:val="00802FF6"/>
    <w:rPr>
      <w:bdr w:val="single" w:sz="6" w:space="6" w:color="E5EFF6" w:frame="1"/>
    </w:rPr>
  </w:style>
  <w:style w:type="paragraph" w:customStyle="1" w:styleId="uneditable-input31">
    <w:name w:val="uneditable-input31"/>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3">
    <w:name w:val="dropdown-menu1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19">
    <w:name w:val="popover19"/>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32">
    <w:name w:val="uneditable-input32"/>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4">
    <w:name w:val="dropdown-menu14"/>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20">
    <w:name w:val="popover20"/>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13">
    <w:name w:val="add-on13"/>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14">
    <w:name w:val="add-on14"/>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13">
    <w:name w:val="active13"/>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14">
    <w:name w:val="active14"/>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37">
    <w:name w:val="btn37"/>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38">
    <w:name w:val="btn38"/>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7">
    <w:name w:val="btn-group7"/>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19">
    <w:name w:val="help-inline19"/>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3">
    <w:name w:val="uneditable-input33"/>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19">
    <w:name w:val="input-prepend19"/>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19">
    <w:name w:val="input-append19"/>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20">
    <w:name w:val="help-inline20"/>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4">
    <w:name w:val="uneditable-input34"/>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0">
    <w:name w:val="input-prepend20"/>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0">
    <w:name w:val="input-append20"/>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21">
    <w:name w:val="help-inline21"/>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5">
    <w:name w:val="uneditable-input35"/>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1">
    <w:name w:val="input-prepend2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1">
    <w:name w:val="input-append21"/>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19">
    <w:name w:val="hide19"/>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20">
    <w:name w:val="hide20"/>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21">
    <w:name w:val="hide21"/>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13">
    <w:name w:val="radio13"/>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3">
    <w:name w:val="checkbox13"/>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14">
    <w:name w:val="radio14"/>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4">
    <w:name w:val="checkbox14"/>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19">
    <w:name w:val="control-group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7">
    <w:name w:val="control-label7"/>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7">
    <w:name w:val="controls7"/>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7">
    <w:name w:val="help-block7"/>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7">
    <w:name w:val="form-actions7"/>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7">
    <w:name w:val="row-grid7"/>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7">
    <w:name w:val="error-block7"/>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7">
    <w:name w:val="site-logo7"/>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7">
    <w:name w:val="age-category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3">
    <w:name w:val="icheckbox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3">
    <w:name w:val="iradio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4">
    <w:name w:val="icheckbox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4">
    <w:name w:val="iradio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7">
    <w:name w:val="span-101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3">
    <w:name w:val="span-930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19">
    <w:name w:val="comment-block19"/>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13">
    <w:name w:val="span-728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20">
    <w:name w:val="comment-block20"/>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7">
    <w:name w:val="span-846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7">
    <w:name w:val="span-334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7">
    <w:name w:val="span-75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7">
    <w:name w:val="span-22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3">
    <w:name w:val="span-240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7">
    <w:name w:val="span-19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3">
    <w:name w:val="span-174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4">
    <w:name w:val="span-930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14">
    <w:name w:val="span-728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4">
    <w:name w:val="span-240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4">
    <w:name w:val="span-174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7">
    <w:name w:val="banner-item7"/>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7">
    <w:name w:val="teaser7"/>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19">
    <w:name w:val="meta19"/>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19">
    <w:name w:val="tags-set19"/>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7">
    <w:name w:val="soon7"/>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13">
    <w:name w:val="category13"/>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14">
    <w:name w:val="category14"/>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49">
    <w:name w:val="item49"/>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19">
    <w:name w:val="muted19"/>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20">
    <w:name w:val="muted20"/>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20">
    <w:name w:val="meta20"/>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13">
    <w:name w:val="img13"/>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21">
    <w:name w:val="comment-block21"/>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mount7">
    <w:name w:val="mount7"/>
    <w:basedOn w:val="a"/>
    <w:rsid w:val="00802FF6"/>
    <w:pPr>
      <w:shd w:val="clear" w:color="auto" w:fill="FFF6D1"/>
      <w:spacing w:after="0" w:line="240" w:lineRule="auto"/>
    </w:pPr>
    <w:rPr>
      <w:rFonts w:ascii="Times New Roman" w:eastAsia="Times New Roman" w:hAnsi="Times New Roman" w:cs="Times New Roman"/>
      <w:sz w:val="24"/>
      <w:szCs w:val="24"/>
      <w:lang w:eastAsia="ru-RU"/>
    </w:rPr>
  </w:style>
  <w:style w:type="paragraph" w:customStyle="1" w:styleId="tab-section7">
    <w:name w:val="tab-section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advrtlabel13">
    <w:name w:val="advrt_label13"/>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dvrtlabel14">
    <w:name w:val="advrt_label14"/>
    <w:basedOn w:val="a"/>
    <w:rsid w:val="00802FF6"/>
    <w:pPr>
      <w:spacing w:after="255" w:line="360" w:lineRule="atLeast"/>
    </w:pPr>
    <w:rPr>
      <w:rFonts w:ascii="Times New Roman" w:eastAsia="Times New Roman" w:hAnsi="Times New Roman" w:cs="Times New Roman"/>
      <w:b/>
      <w:bCs/>
      <w:caps/>
      <w:color w:val="717171"/>
      <w:sz w:val="15"/>
      <w:szCs w:val="15"/>
      <w:lang w:eastAsia="ru-RU"/>
    </w:rPr>
  </w:style>
  <w:style w:type="paragraph" w:customStyle="1" w:styleId="all25">
    <w:name w:val="all25"/>
    <w:basedOn w:val="a"/>
    <w:rsid w:val="00802FF6"/>
    <w:pPr>
      <w:spacing w:after="255" w:line="240" w:lineRule="auto"/>
      <w:ind w:left="300"/>
    </w:pPr>
    <w:rPr>
      <w:rFonts w:ascii="Times New Roman" w:eastAsia="Times New Roman" w:hAnsi="Times New Roman" w:cs="Times New Roman"/>
      <w:sz w:val="24"/>
      <w:szCs w:val="24"/>
      <w:lang w:eastAsia="ru-RU"/>
    </w:rPr>
  </w:style>
  <w:style w:type="paragraph" w:customStyle="1" w:styleId="tab-pane7">
    <w:name w:val="tab-pane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itle33">
    <w:name w:val="title33"/>
    <w:basedOn w:val="a"/>
    <w:rsid w:val="00802FF6"/>
    <w:pPr>
      <w:spacing w:after="90" w:line="255" w:lineRule="atLeast"/>
    </w:pPr>
    <w:rPr>
      <w:rFonts w:ascii="Times New Roman" w:eastAsia="Times New Roman" w:hAnsi="Times New Roman" w:cs="Times New Roman"/>
      <w:b/>
      <w:bCs/>
      <w:color w:val="4D4D4D"/>
      <w:sz w:val="21"/>
      <w:szCs w:val="21"/>
      <w:lang w:eastAsia="ru-RU"/>
    </w:rPr>
  </w:style>
  <w:style w:type="paragraph" w:customStyle="1" w:styleId="row-content13">
    <w:name w:val="row-content1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ll26">
    <w:name w:val="all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l7">
    <w:name w:val="col7"/>
    <w:basedOn w:val="a"/>
    <w:rsid w:val="00802FF6"/>
    <w:pPr>
      <w:spacing w:after="255" w:line="240" w:lineRule="auto"/>
      <w:ind w:left="244"/>
    </w:pPr>
    <w:rPr>
      <w:rFonts w:ascii="Times New Roman" w:eastAsia="Times New Roman" w:hAnsi="Times New Roman" w:cs="Times New Roman"/>
      <w:sz w:val="24"/>
      <w:szCs w:val="24"/>
      <w:lang w:eastAsia="ru-RU"/>
    </w:rPr>
  </w:style>
  <w:style w:type="paragraph" w:customStyle="1" w:styleId="item50">
    <w:name w:val="item5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34">
    <w:name w:val="title34"/>
    <w:basedOn w:val="a"/>
    <w:rsid w:val="00802FF6"/>
    <w:pPr>
      <w:spacing w:after="255" w:line="390" w:lineRule="atLeast"/>
    </w:pPr>
    <w:rPr>
      <w:rFonts w:ascii="Times New Roman" w:eastAsia="Times New Roman" w:hAnsi="Times New Roman" w:cs="Times New Roman"/>
      <w:caps/>
      <w:color w:val="808080"/>
      <w:sz w:val="24"/>
      <w:szCs w:val="24"/>
      <w:lang w:eastAsia="ru-RU"/>
    </w:rPr>
  </w:style>
  <w:style w:type="character" w:customStyle="1" w:styleId="m-close7">
    <w:name w:val="m-close7"/>
    <w:basedOn w:val="a0"/>
    <w:rsid w:val="00802FF6"/>
    <w:rPr>
      <w:vanish w:val="0"/>
      <w:webHidden w:val="0"/>
      <w:specVanish w:val="0"/>
    </w:rPr>
  </w:style>
  <w:style w:type="character" w:customStyle="1" w:styleId="m-open7">
    <w:name w:val="m-open7"/>
    <w:basedOn w:val="a0"/>
    <w:rsid w:val="00802FF6"/>
    <w:rPr>
      <w:vanish w:val="0"/>
      <w:webHidden w:val="0"/>
      <w:bdr w:val="single" w:sz="48" w:space="0" w:color="808080" w:frame="1"/>
      <w:specVanish w:val="0"/>
    </w:rPr>
  </w:style>
  <w:style w:type="paragraph" w:customStyle="1" w:styleId="title35">
    <w:name w:val="title35"/>
    <w:basedOn w:val="a"/>
    <w:rsid w:val="00802FF6"/>
    <w:pPr>
      <w:spacing w:after="255" w:line="390" w:lineRule="atLeast"/>
    </w:pPr>
    <w:rPr>
      <w:rFonts w:ascii="Times New Roman" w:eastAsia="Times New Roman" w:hAnsi="Times New Roman" w:cs="Times New Roman"/>
      <w:caps/>
      <w:color w:val="005FA6"/>
      <w:sz w:val="24"/>
      <w:szCs w:val="24"/>
      <w:lang w:eastAsia="ru-RU"/>
    </w:rPr>
  </w:style>
  <w:style w:type="paragraph" w:customStyle="1" w:styleId="item-inner7">
    <w:name w:val="item-inner7"/>
    <w:basedOn w:val="a"/>
    <w:rsid w:val="00802FF6"/>
    <w:pPr>
      <w:shd w:val="clear" w:color="auto" w:fill="FFFFFF"/>
      <w:spacing w:after="0" w:line="240" w:lineRule="auto"/>
      <w:ind w:left="-150" w:right="-150"/>
    </w:pPr>
    <w:rPr>
      <w:rFonts w:ascii="Times New Roman" w:eastAsia="Times New Roman" w:hAnsi="Times New Roman" w:cs="Times New Roman"/>
      <w:vanish/>
      <w:sz w:val="24"/>
      <w:szCs w:val="24"/>
      <w:lang w:eastAsia="ru-RU"/>
    </w:rPr>
  </w:style>
  <w:style w:type="paragraph" w:customStyle="1" w:styleId="block7">
    <w:name w:val="block7"/>
    <w:basedOn w:val="a"/>
    <w:rsid w:val="00802FF6"/>
    <w:pPr>
      <w:pBdr>
        <w:bottom w:val="single" w:sz="6" w:space="7" w:color="C8D8E9"/>
      </w:pBdr>
      <w:spacing w:before="120" w:after="255" w:line="240" w:lineRule="auto"/>
    </w:pPr>
    <w:rPr>
      <w:rFonts w:ascii="Times New Roman" w:eastAsia="Times New Roman" w:hAnsi="Times New Roman" w:cs="Times New Roman"/>
      <w:sz w:val="24"/>
      <w:szCs w:val="24"/>
      <w:lang w:eastAsia="ru-RU"/>
    </w:rPr>
  </w:style>
  <w:style w:type="paragraph" w:customStyle="1" w:styleId="muted21">
    <w:name w:val="muted21"/>
    <w:basedOn w:val="a"/>
    <w:rsid w:val="00802FF6"/>
    <w:pPr>
      <w:spacing w:after="0" w:line="225" w:lineRule="atLeast"/>
    </w:pPr>
    <w:rPr>
      <w:rFonts w:ascii="Times New Roman" w:eastAsia="Times New Roman" w:hAnsi="Times New Roman" w:cs="Times New Roman"/>
      <w:color w:val="808080"/>
      <w:sz w:val="17"/>
      <w:szCs w:val="17"/>
      <w:lang w:eastAsia="ru-RU"/>
    </w:rPr>
  </w:style>
  <w:style w:type="paragraph" w:customStyle="1" w:styleId="all27">
    <w:name w:val="all27"/>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bottom-block7">
    <w:name w:val="bottom-block7"/>
    <w:basedOn w:val="a"/>
    <w:rsid w:val="00802FF6"/>
    <w:pPr>
      <w:shd w:val="clear" w:color="auto" w:fill="FFFFFF"/>
      <w:spacing w:after="0" w:line="240" w:lineRule="auto"/>
      <w:ind w:left="-150" w:right="-150"/>
    </w:pPr>
    <w:rPr>
      <w:rFonts w:ascii="Times New Roman" w:eastAsia="Times New Roman" w:hAnsi="Times New Roman" w:cs="Times New Roman"/>
      <w:sz w:val="24"/>
      <w:szCs w:val="24"/>
      <w:lang w:eastAsia="ru-RU"/>
    </w:rPr>
  </w:style>
  <w:style w:type="paragraph" w:customStyle="1" w:styleId="sign-set7">
    <w:name w:val="sign-set7"/>
    <w:basedOn w:val="a"/>
    <w:rsid w:val="00802FF6"/>
    <w:pPr>
      <w:spacing w:after="255" w:line="0" w:lineRule="auto"/>
    </w:pPr>
    <w:rPr>
      <w:rFonts w:ascii="Times New Roman" w:eastAsia="Times New Roman" w:hAnsi="Times New Roman" w:cs="Times New Roman"/>
      <w:sz w:val="2"/>
      <w:szCs w:val="2"/>
      <w:lang w:eastAsia="ru-RU"/>
    </w:rPr>
  </w:style>
  <w:style w:type="paragraph" w:customStyle="1" w:styleId="title36">
    <w:name w:val="title36"/>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control-group20">
    <w:name w:val="control-group20"/>
    <w:basedOn w:val="a"/>
    <w:rsid w:val="00802FF6"/>
    <w:pPr>
      <w:spacing w:before="270" w:after="0" w:line="240" w:lineRule="auto"/>
    </w:pPr>
    <w:rPr>
      <w:rFonts w:ascii="Times New Roman" w:eastAsia="Times New Roman" w:hAnsi="Times New Roman" w:cs="Times New Roman"/>
      <w:sz w:val="24"/>
      <w:szCs w:val="24"/>
      <w:lang w:eastAsia="ru-RU"/>
    </w:rPr>
  </w:style>
  <w:style w:type="paragraph" w:customStyle="1" w:styleId="comment-field7">
    <w:name w:val="comment-field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tn39">
    <w:name w:val="btn39"/>
    <w:basedOn w:val="a"/>
    <w:rsid w:val="00802FF6"/>
    <w:pPr>
      <w:spacing w:before="420" w:after="0" w:line="240" w:lineRule="auto"/>
      <w:ind w:left="405"/>
    </w:pPr>
    <w:rPr>
      <w:rFonts w:ascii="Times New Roman" w:eastAsia="Times New Roman" w:hAnsi="Times New Roman" w:cs="Times New Roman"/>
      <w:sz w:val="24"/>
      <w:szCs w:val="24"/>
      <w:lang w:eastAsia="ru-RU"/>
    </w:rPr>
  </w:style>
  <w:style w:type="paragraph" w:customStyle="1" w:styleId="results-voteg7">
    <w:name w:val="results-voteg7"/>
    <w:basedOn w:val="a"/>
    <w:rsid w:val="00802FF6"/>
    <w:pPr>
      <w:spacing w:after="120" w:line="240" w:lineRule="auto"/>
    </w:pPr>
    <w:rPr>
      <w:rFonts w:ascii="Times New Roman" w:eastAsia="Times New Roman" w:hAnsi="Times New Roman" w:cs="Times New Roman"/>
      <w:sz w:val="18"/>
      <w:szCs w:val="18"/>
      <w:lang w:eastAsia="ru-RU"/>
    </w:rPr>
  </w:style>
  <w:style w:type="paragraph" w:customStyle="1" w:styleId="item51">
    <w:name w:val="item51"/>
    <w:basedOn w:val="a"/>
    <w:rsid w:val="00802FF6"/>
    <w:pPr>
      <w:spacing w:before="210" w:after="255" w:line="240" w:lineRule="auto"/>
    </w:pPr>
    <w:rPr>
      <w:rFonts w:ascii="Times New Roman" w:eastAsia="Times New Roman" w:hAnsi="Times New Roman" w:cs="Times New Roman"/>
      <w:sz w:val="24"/>
      <w:szCs w:val="24"/>
      <w:lang w:eastAsia="ru-RU"/>
    </w:rPr>
  </w:style>
  <w:style w:type="paragraph" w:customStyle="1" w:styleId="img14">
    <w:name w:val="img14"/>
    <w:basedOn w:val="a"/>
    <w:rsid w:val="00802FF6"/>
    <w:pPr>
      <w:spacing w:after="0" w:line="210" w:lineRule="atLeast"/>
      <w:ind w:right="60"/>
    </w:pPr>
    <w:rPr>
      <w:rFonts w:ascii="Times New Roman" w:eastAsia="Times New Roman" w:hAnsi="Times New Roman" w:cs="Times New Roman"/>
      <w:sz w:val="18"/>
      <w:szCs w:val="18"/>
      <w:lang w:eastAsia="ru-RU"/>
    </w:rPr>
  </w:style>
  <w:style w:type="paragraph" w:customStyle="1" w:styleId="name7">
    <w:name w:val="name7"/>
    <w:basedOn w:val="a"/>
    <w:rsid w:val="00802FF6"/>
    <w:pPr>
      <w:spacing w:after="0" w:line="210" w:lineRule="atLeast"/>
    </w:pPr>
    <w:rPr>
      <w:rFonts w:ascii="Times New Roman" w:eastAsia="Times New Roman" w:hAnsi="Times New Roman" w:cs="Times New Roman"/>
      <w:color w:val="808080"/>
      <w:sz w:val="18"/>
      <w:szCs w:val="18"/>
      <w:lang w:eastAsia="ru-RU"/>
    </w:rPr>
  </w:style>
  <w:style w:type="paragraph" w:customStyle="1" w:styleId="month-title7">
    <w:name w:val="month-title7"/>
    <w:basedOn w:val="a"/>
    <w:rsid w:val="00802FF6"/>
    <w:pPr>
      <w:pBdr>
        <w:top w:val="single" w:sz="6" w:space="0" w:color="D8D8D8"/>
      </w:pBdr>
      <w:spacing w:after="0" w:line="420" w:lineRule="atLeast"/>
      <w:jc w:val="center"/>
    </w:pPr>
    <w:rPr>
      <w:rFonts w:ascii="Times New Roman" w:eastAsia="Times New Roman" w:hAnsi="Times New Roman" w:cs="Times New Roman"/>
      <w:caps/>
      <w:color w:val="808080"/>
      <w:sz w:val="24"/>
      <w:szCs w:val="24"/>
      <w:lang w:eastAsia="ru-RU"/>
    </w:rPr>
  </w:style>
  <w:style w:type="paragraph" w:customStyle="1" w:styleId="control14">
    <w:name w:val="control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tem52">
    <w:name w:val="item52"/>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row-content14">
    <w:name w:val="row-content14"/>
    <w:basedOn w:val="a"/>
    <w:rsid w:val="00802FF6"/>
    <w:pPr>
      <w:spacing w:after="120" w:line="240" w:lineRule="auto"/>
    </w:pPr>
    <w:rPr>
      <w:rFonts w:ascii="Times New Roman" w:eastAsia="Times New Roman" w:hAnsi="Times New Roman" w:cs="Times New Roman"/>
      <w:sz w:val="24"/>
      <w:szCs w:val="24"/>
      <w:lang w:eastAsia="ru-RU"/>
    </w:rPr>
  </w:style>
  <w:style w:type="paragraph" w:customStyle="1" w:styleId="percent7">
    <w:name w:val="percent7"/>
    <w:basedOn w:val="a"/>
    <w:rsid w:val="00802FF6"/>
    <w:pPr>
      <w:spacing w:after="255" w:line="240" w:lineRule="auto"/>
      <w:ind w:right="150"/>
    </w:pPr>
    <w:rPr>
      <w:rFonts w:ascii="Times New Roman" w:eastAsia="Times New Roman" w:hAnsi="Times New Roman" w:cs="Times New Roman"/>
      <w:sz w:val="24"/>
      <w:szCs w:val="24"/>
      <w:lang w:eastAsia="ru-RU"/>
    </w:rPr>
  </w:style>
  <w:style w:type="paragraph" w:customStyle="1" w:styleId="chart7">
    <w:name w:val="chart7"/>
    <w:basedOn w:val="a"/>
    <w:rsid w:val="00802FF6"/>
    <w:pPr>
      <w:pBdr>
        <w:top w:val="single" w:sz="6" w:space="0" w:color="C8C8C8"/>
        <w:left w:val="single" w:sz="6" w:space="0" w:color="C8C8C8"/>
        <w:bottom w:val="single" w:sz="6" w:space="0" w:color="C8C8C8"/>
        <w:right w:val="single" w:sz="6" w:space="0" w:color="C8C8C8"/>
      </w:pBdr>
      <w:spacing w:after="255" w:line="240" w:lineRule="auto"/>
    </w:pPr>
    <w:rPr>
      <w:rFonts w:ascii="Times New Roman" w:eastAsia="Times New Roman" w:hAnsi="Times New Roman" w:cs="Times New Roman"/>
      <w:sz w:val="24"/>
      <w:szCs w:val="24"/>
      <w:lang w:eastAsia="ru-RU"/>
    </w:rPr>
  </w:style>
  <w:style w:type="paragraph" w:customStyle="1" w:styleId="percent-fill7">
    <w:name w:val="percent-fill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sult-block7">
    <w:name w:val="result-block7"/>
    <w:basedOn w:val="a"/>
    <w:rsid w:val="00802FF6"/>
    <w:pPr>
      <w:spacing w:before="630" w:after="255" w:line="240" w:lineRule="auto"/>
    </w:pPr>
    <w:rPr>
      <w:rFonts w:ascii="Times New Roman" w:eastAsia="Times New Roman" w:hAnsi="Times New Roman" w:cs="Times New Roman"/>
      <w:sz w:val="24"/>
      <w:szCs w:val="24"/>
      <w:lang w:eastAsia="ru-RU"/>
    </w:rPr>
  </w:style>
  <w:style w:type="paragraph" w:customStyle="1" w:styleId="popover21">
    <w:name w:val="popover21"/>
    <w:basedOn w:val="a"/>
    <w:rsid w:val="00802FF6"/>
    <w:pPr>
      <w:spacing w:after="255" w:line="210" w:lineRule="atLeast"/>
    </w:pPr>
    <w:rPr>
      <w:rFonts w:ascii="Times New Roman" w:eastAsia="Times New Roman" w:hAnsi="Times New Roman" w:cs="Times New Roman"/>
      <w:sz w:val="17"/>
      <w:szCs w:val="17"/>
      <w:lang w:eastAsia="ru-RU"/>
    </w:rPr>
  </w:style>
  <w:style w:type="paragraph" w:customStyle="1" w:styleId="consultations7">
    <w:name w:val="consultations7"/>
    <w:basedOn w:val="a"/>
    <w:rsid w:val="00802FF6"/>
    <w:pPr>
      <w:spacing w:after="255" w:line="240" w:lineRule="auto"/>
      <w:ind w:left="720"/>
    </w:pPr>
    <w:rPr>
      <w:rFonts w:ascii="Times New Roman" w:eastAsia="Times New Roman" w:hAnsi="Times New Roman" w:cs="Times New Roman"/>
      <w:sz w:val="24"/>
      <w:szCs w:val="24"/>
      <w:lang w:eastAsia="ru-RU"/>
    </w:rPr>
  </w:style>
  <w:style w:type="character" w:customStyle="1" w:styleId="lastbreadcrumb7">
    <w:name w:val="last_breadcrumb7"/>
    <w:basedOn w:val="a0"/>
    <w:rsid w:val="00802FF6"/>
    <w:rPr>
      <w:color w:val="B3B3B3"/>
      <w:sz w:val="18"/>
      <w:szCs w:val="18"/>
    </w:rPr>
  </w:style>
  <w:style w:type="paragraph" w:customStyle="1" w:styleId="part7">
    <w:name w:val="part7"/>
    <w:basedOn w:val="a"/>
    <w:rsid w:val="00802FF6"/>
    <w:pPr>
      <w:spacing w:before="240" w:after="255" w:line="240" w:lineRule="auto"/>
    </w:pPr>
    <w:rPr>
      <w:rFonts w:ascii="Times New Roman" w:eastAsia="Times New Roman" w:hAnsi="Times New Roman" w:cs="Times New Roman"/>
      <w:sz w:val="24"/>
      <w:szCs w:val="24"/>
      <w:lang w:eastAsia="ru-RU"/>
    </w:rPr>
  </w:style>
  <w:style w:type="paragraph" w:customStyle="1" w:styleId="source7">
    <w:name w:val="source7"/>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article-like7">
    <w:name w:val="article-like7"/>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btn40">
    <w:name w:val="btn40"/>
    <w:basedOn w:val="a"/>
    <w:rsid w:val="00802FF6"/>
    <w:pPr>
      <w:spacing w:after="255" w:line="240" w:lineRule="auto"/>
      <w:ind w:left="270" w:right="60"/>
      <w:textAlignment w:val="top"/>
    </w:pPr>
    <w:rPr>
      <w:rFonts w:ascii="Times New Roman" w:eastAsia="Times New Roman" w:hAnsi="Times New Roman" w:cs="Times New Roman"/>
      <w:sz w:val="24"/>
      <w:szCs w:val="24"/>
      <w:lang w:eastAsia="ru-RU"/>
    </w:rPr>
  </w:style>
  <w:style w:type="paragraph" w:customStyle="1" w:styleId="value7">
    <w:name w:val="value7"/>
    <w:basedOn w:val="a"/>
    <w:rsid w:val="00802FF6"/>
    <w:pPr>
      <w:spacing w:after="255" w:line="285" w:lineRule="atLeast"/>
    </w:pPr>
    <w:rPr>
      <w:rFonts w:ascii="Times New Roman" w:eastAsia="Times New Roman" w:hAnsi="Times New Roman" w:cs="Times New Roman"/>
      <w:b/>
      <w:bCs/>
      <w:color w:val="808080"/>
      <w:sz w:val="18"/>
      <w:szCs w:val="18"/>
      <w:lang w:eastAsia="ru-RU"/>
    </w:rPr>
  </w:style>
  <w:style w:type="paragraph" w:customStyle="1" w:styleId="item53">
    <w:name w:val="item53"/>
    <w:basedOn w:val="a"/>
    <w:rsid w:val="00802FF6"/>
    <w:pPr>
      <w:spacing w:after="255" w:line="240" w:lineRule="auto"/>
      <w:ind w:left="420"/>
    </w:pPr>
    <w:rPr>
      <w:rFonts w:ascii="Times New Roman" w:eastAsia="Times New Roman" w:hAnsi="Times New Roman" w:cs="Times New Roman"/>
      <w:sz w:val="24"/>
      <w:szCs w:val="24"/>
      <w:lang w:eastAsia="ru-RU"/>
    </w:rPr>
  </w:style>
  <w:style w:type="paragraph" w:customStyle="1" w:styleId="actions-panel13">
    <w:name w:val="actions-panel13"/>
    <w:basedOn w:val="a"/>
    <w:rsid w:val="00802FF6"/>
    <w:pPr>
      <w:pBdr>
        <w:top w:val="single" w:sz="12" w:space="0" w:color="999999"/>
        <w:bottom w:val="single" w:sz="12" w:space="0" w:color="999999"/>
      </w:pBdr>
      <w:spacing w:after="255" w:line="600" w:lineRule="atLeast"/>
    </w:pPr>
    <w:rPr>
      <w:rFonts w:ascii="Times New Roman" w:eastAsia="Times New Roman" w:hAnsi="Times New Roman" w:cs="Times New Roman"/>
      <w:sz w:val="2"/>
      <w:szCs w:val="2"/>
      <w:lang w:eastAsia="ru-RU"/>
    </w:rPr>
  </w:style>
  <w:style w:type="paragraph" w:customStyle="1" w:styleId="ico19">
    <w:name w:val="ico19"/>
    <w:basedOn w:val="a"/>
    <w:rsid w:val="00802FF6"/>
    <w:pPr>
      <w:spacing w:after="255" w:line="240" w:lineRule="auto"/>
      <w:ind w:right="60"/>
      <w:textAlignment w:val="center"/>
    </w:pPr>
    <w:rPr>
      <w:rFonts w:ascii="Times New Roman" w:eastAsia="Times New Roman" w:hAnsi="Times New Roman" w:cs="Times New Roman"/>
      <w:sz w:val="24"/>
      <w:szCs w:val="24"/>
      <w:lang w:eastAsia="ru-RU"/>
    </w:rPr>
  </w:style>
  <w:style w:type="paragraph" w:customStyle="1" w:styleId="ico20">
    <w:name w:val="ico20"/>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ico21">
    <w:name w:val="ico21"/>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actions-panel14">
    <w:name w:val="actions-panel14"/>
    <w:basedOn w:val="a"/>
    <w:rsid w:val="00802FF6"/>
    <w:pPr>
      <w:spacing w:before="270" w:after="255" w:line="540" w:lineRule="atLeast"/>
    </w:pPr>
    <w:rPr>
      <w:rFonts w:ascii="Times New Roman" w:eastAsia="Times New Roman" w:hAnsi="Times New Roman" w:cs="Times New Roman"/>
      <w:sz w:val="2"/>
      <w:szCs w:val="2"/>
      <w:lang w:eastAsia="ru-RU"/>
    </w:rPr>
  </w:style>
  <w:style w:type="paragraph" w:customStyle="1" w:styleId="zen7">
    <w:name w:val="zen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item54">
    <w:name w:val="item54"/>
    <w:basedOn w:val="a"/>
    <w:rsid w:val="00802FF6"/>
    <w:pPr>
      <w:spacing w:after="255" w:line="240" w:lineRule="auto"/>
      <w:ind w:left="489"/>
    </w:pPr>
    <w:rPr>
      <w:rFonts w:ascii="Times New Roman" w:eastAsia="Times New Roman" w:hAnsi="Times New Roman" w:cs="Times New Roman"/>
      <w:sz w:val="24"/>
      <w:szCs w:val="24"/>
      <w:lang w:eastAsia="ru-RU"/>
    </w:rPr>
  </w:style>
  <w:style w:type="paragraph" w:customStyle="1" w:styleId="category-section13">
    <w:name w:val="category-section13"/>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all28">
    <w:name w:val="all28"/>
    <w:basedOn w:val="a"/>
    <w:rsid w:val="00802FF6"/>
    <w:pPr>
      <w:spacing w:after="255" w:line="225" w:lineRule="atLeast"/>
    </w:pPr>
    <w:rPr>
      <w:rFonts w:ascii="Times New Roman" w:eastAsia="Times New Roman" w:hAnsi="Times New Roman" w:cs="Times New Roman"/>
      <w:sz w:val="21"/>
      <w:szCs w:val="21"/>
      <w:lang w:eastAsia="ru-RU"/>
    </w:rPr>
  </w:style>
  <w:style w:type="paragraph" w:customStyle="1" w:styleId="actions-info13">
    <w:name w:val="actions-info13"/>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actions-info14">
    <w:name w:val="actions-info14"/>
    <w:basedOn w:val="a"/>
    <w:rsid w:val="00802FF6"/>
    <w:pPr>
      <w:spacing w:before="180" w:after="0" w:line="240" w:lineRule="auto"/>
    </w:pPr>
    <w:rPr>
      <w:rFonts w:ascii="Times New Roman" w:eastAsia="Times New Roman" w:hAnsi="Times New Roman" w:cs="Times New Roman"/>
      <w:sz w:val="24"/>
      <w:szCs w:val="24"/>
      <w:lang w:eastAsia="ru-RU"/>
    </w:rPr>
  </w:style>
  <w:style w:type="paragraph" w:customStyle="1" w:styleId="meta21">
    <w:name w:val="meta21"/>
    <w:basedOn w:val="a"/>
    <w:rsid w:val="00802FF6"/>
    <w:pPr>
      <w:spacing w:after="255" w:line="480" w:lineRule="atLeast"/>
    </w:pPr>
    <w:rPr>
      <w:rFonts w:ascii="Times New Roman" w:eastAsia="Times New Roman" w:hAnsi="Times New Roman" w:cs="Times New Roman"/>
      <w:sz w:val="24"/>
      <w:szCs w:val="24"/>
      <w:lang w:eastAsia="ru-RU"/>
    </w:rPr>
  </w:style>
  <w:style w:type="paragraph" w:customStyle="1" w:styleId="tags-set20">
    <w:name w:val="tags-set20"/>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tags-set21">
    <w:name w:val="tags-set21"/>
    <w:basedOn w:val="a"/>
    <w:rsid w:val="00802FF6"/>
    <w:pPr>
      <w:spacing w:after="0" w:line="480" w:lineRule="atLeast"/>
    </w:pPr>
    <w:rPr>
      <w:rFonts w:ascii="Times New Roman" w:eastAsia="Times New Roman" w:hAnsi="Times New Roman" w:cs="Times New Roman"/>
      <w:sz w:val="24"/>
      <w:szCs w:val="24"/>
      <w:lang w:eastAsia="ru-RU"/>
    </w:rPr>
  </w:style>
  <w:style w:type="paragraph" w:customStyle="1" w:styleId="category-section14">
    <w:name w:val="category-section14"/>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item55">
    <w:name w:val="item5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aptcha-field7">
    <w:name w:val="captcha-field7"/>
    <w:basedOn w:val="a"/>
    <w:rsid w:val="00802FF6"/>
    <w:pPr>
      <w:pBdr>
        <w:top w:val="single" w:sz="12" w:space="0" w:color="999999"/>
        <w:left w:val="single" w:sz="12" w:space="0" w:color="999999"/>
        <w:bottom w:val="single" w:sz="12" w:space="0" w:color="999999"/>
        <w:right w:val="single" w:sz="12" w:space="0" w:color="999999"/>
      </w:pBdr>
      <w:spacing w:after="0" w:line="240" w:lineRule="auto"/>
      <w:ind w:left="240" w:right="210"/>
      <w:textAlignment w:val="center"/>
    </w:pPr>
    <w:rPr>
      <w:rFonts w:ascii="Times New Roman" w:eastAsia="Times New Roman" w:hAnsi="Times New Roman" w:cs="Times New Roman"/>
      <w:color w:val="333333"/>
      <w:sz w:val="24"/>
      <w:szCs w:val="24"/>
      <w:lang w:eastAsia="ru-RU"/>
    </w:rPr>
  </w:style>
  <w:style w:type="paragraph" w:customStyle="1" w:styleId="refresh7">
    <w:name w:val="refresh7"/>
    <w:basedOn w:val="a"/>
    <w:rsid w:val="00802FF6"/>
    <w:pPr>
      <w:spacing w:after="255" w:line="540" w:lineRule="atLeast"/>
      <w:textAlignment w:val="center"/>
    </w:pPr>
    <w:rPr>
      <w:rFonts w:ascii="Times New Roman" w:eastAsia="Times New Roman" w:hAnsi="Times New Roman" w:cs="Times New Roman"/>
      <w:color w:val="808080"/>
      <w:sz w:val="18"/>
      <w:szCs w:val="18"/>
      <w:lang w:eastAsia="ru-RU"/>
    </w:rPr>
  </w:style>
  <w:style w:type="paragraph" w:customStyle="1" w:styleId="captcha-img7">
    <w:name w:val="captcha-img7"/>
    <w:basedOn w:val="a"/>
    <w:rsid w:val="00802FF6"/>
    <w:pPr>
      <w:pBdr>
        <w:top w:val="single" w:sz="12" w:space="0" w:color="999999"/>
        <w:left w:val="single" w:sz="12" w:space="0" w:color="999999"/>
        <w:bottom w:val="single" w:sz="12" w:space="0" w:color="999999"/>
        <w:right w:val="single" w:sz="12" w:space="0" w:color="999999"/>
      </w:pBdr>
      <w:shd w:val="clear" w:color="auto" w:fill="FFFFFF"/>
      <w:spacing w:after="255" w:line="540" w:lineRule="atLeast"/>
      <w:ind w:right="270"/>
      <w:textAlignment w:val="center"/>
    </w:pPr>
    <w:rPr>
      <w:rFonts w:ascii="Times New Roman" w:eastAsia="Times New Roman" w:hAnsi="Times New Roman" w:cs="Times New Roman"/>
      <w:sz w:val="24"/>
      <w:szCs w:val="24"/>
      <w:lang w:eastAsia="ru-RU"/>
    </w:rPr>
  </w:style>
  <w:style w:type="paragraph" w:customStyle="1" w:styleId="info25">
    <w:name w:val="info25"/>
    <w:basedOn w:val="a"/>
    <w:rsid w:val="00802FF6"/>
    <w:pPr>
      <w:spacing w:after="0" w:line="240" w:lineRule="auto"/>
    </w:pPr>
    <w:rPr>
      <w:rFonts w:ascii="Times New Roman" w:eastAsia="Times New Roman" w:hAnsi="Times New Roman" w:cs="Times New Roman"/>
      <w:sz w:val="18"/>
      <w:szCs w:val="18"/>
      <w:lang w:eastAsia="ru-RU"/>
    </w:rPr>
  </w:style>
  <w:style w:type="paragraph" w:customStyle="1" w:styleId="auth-set7">
    <w:name w:val="auth-set7"/>
    <w:basedOn w:val="a"/>
    <w:rsid w:val="00802FF6"/>
    <w:pPr>
      <w:spacing w:after="255" w:line="510" w:lineRule="atLeast"/>
    </w:pPr>
    <w:rPr>
      <w:rFonts w:ascii="Times New Roman" w:eastAsia="Times New Roman" w:hAnsi="Times New Roman" w:cs="Times New Roman"/>
      <w:sz w:val="2"/>
      <w:szCs w:val="2"/>
      <w:lang w:eastAsia="ru-RU"/>
    </w:rPr>
  </w:style>
  <w:style w:type="paragraph" w:customStyle="1" w:styleId="control-group21">
    <w:name w:val="control-group21"/>
    <w:basedOn w:val="a"/>
    <w:rsid w:val="00802FF6"/>
    <w:pPr>
      <w:spacing w:before="255" w:after="0" w:line="240" w:lineRule="auto"/>
    </w:pPr>
    <w:rPr>
      <w:rFonts w:ascii="Times New Roman" w:eastAsia="Times New Roman" w:hAnsi="Times New Roman" w:cs="Times New Roman"/>
      <w:sz w:val="24"/>
      <w:szCs w:val="24"/>
      <w:lang w:eastAsia="ru-RU"/>
    </w:rPr>
  </w:style>
  <w:style w:type="paragraph" w:customStyle="1" w:styleId="general-info7">
    <w:name w:val="general-info7"/>
    <w:basedOn w:val="a"/>
    <w:rsid w:val="00802FF6"/>
    <w:pPr>
      <w:spacing w:after="390" w:line="240" w:lineRule="auto"/>
    </w:pPr>
    <w:rPr>
      <w:rFonts w:ascii="Times New Roman" w:eastAsia="Times New Roman" w:hAnsi="Times New Roman" w:cs="Times New Roman"/>
      <w:sz w:val="24"/>
      <w:szCs w:val="24"/>
      <w:lang w:eastAsia="ru-RU"/>
    </w:rPr>
  </w:style>
  <w:style w:type="paragraph" w:customStyle="1" w:styleId="agreement7">
    <w:name w:val="agreement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nfo26">
    <w:name w:val="info26"/>
    <w:basedOn w:val="a"/>
    <w:rsid w:val="00802FF6"/>
    <w:pPr>
      <w:spacing w:before="390" w:after="0" w:line="210" w:lineRule="atLeast"/>
      <w:jc w:val="right"/>
    </w:pPr>
    <w:rPr>
      <w:rFonts w:ascii="Times New Roman" w:eastAsia="Times New Roman" w:hAnsi="Times New Roman" w:cs="Times New Roman"/>
      <w:color w:val="4D4D4D"/>
      <w:sz w:val="18"/>
      <w:szCs w:val="18"/>
      <w:lang w:eastAsia="ru-RU"/>
    </w:rPr>
  </w:style>
  <w:style w:type="paragraph" w:customStyle="1" w:styleId="btn41">
    <w:name w:val="btn41"/>
    <w:basedOn w:val="a"/>
    <w:rsid w:val="00802FF6"/>
    <w:pPr>
      <w:shd w:val="clear" w:color="auto" w:fill="005FA8"/>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btn42">
    <w:name w:val="btn42"/>
    <w:basedOn w:val="a"/>
    <w:rsid w:val="00802FF6"/>
    <w:pPr>
      <w:shd w:val="clear" w:color="auto" w:fill="007CDB"/>
      <w:spacing w:before="255" w:after="255" w:line="420" w:lineRule="atLeast"/>
      <w:jc w:val="center"/>
    </w:pPr>
    <w:rPr>
      <w:rFonts w:ascii="Times New Roman" w:eastAsia="Times New Roman" w:hAnsi="Times New Roman" w:cs="Times New Roman"/>
      <w:b/>
      <w:bCs/>
      <w:color w:val="FFFFFF"/>
      <w:sz w:val="24"/>
      <w:szCs w:val="24"/>
      <w:lang w:eastAsia="ru-RU"/>
    </w:rPr>
  </w:style>
  <w:style w:type="paragraph" w:customStyle="1" w:styleId="chosen-single7">
    <w:name w:val="chosen-single7"/>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social-section7">
    <w:name w:val="social-section7"/>
    <w:basedOn w:val="a"/>
    <w:rsid w:val="00802FF6"/>
    <w:pPr>
      <w:shd w:val="clear" w:color="auto" w:fill="FFFFFF"/>
      <w:spacing w:before="330" w:after="0" w:line="240" w:lineRule="auto"/>
      <w:ind w:left="-360" w:right="-360"/>
    </w:pPr>
    <w:rPr>
      <w:rFonts w:ascii="Times New Roman" w:eastAsia="Times New Roman" w:hAnsi="Times New Roman" w:cs="Times New Roman"/>
      <w:sz w:val="24"/>
      <w:szCs w:val="24"/>
      <w:lang w:eastAsia="ru-RU"/>
    </w:rPr>
  </w:style>
  <w:style w:type="paragraph" w:customStyle="1" w:styleId="social-row7">
    <w:name w:val="social-row7"/>
    <w:basedOn w:val="a"/>
    <w:rsid w:val="00802FF6"/>
    <w:pPr>
      <w:spacing w:after="0" w:line="0" w:lineRule="auto"/>
      <w:ind w:left="390"/>
    </w:pPr>
    <w:rPr>
      <w:rFonts w:ascii="Times New Roman" w:eastAsia="Times New Roman" w:hAnsi="Times New Roman" w:cs="Times New Roman"/>
      <w:color w:val="005FA8"/>
      <w:sz w:val="2"/>
      <w:szCs w:val="2"/>
      <w:lang w:eastAsia="ru-RU"/>
    </w:rPr>
  </w:style>
  <w:style w:type="paragraph" w:customStyle="1" w:styleId="free7">
    <w:name w:val="free7"/>
    <w:basedOn w:val="a"/>
    <w:rsid w:val="00802FF6"/>
    <w:pPr>
      <w:spacing w:after="255" w:line="240" w:lineRule="auto"/>
    </w:pPr>
    <w:rPr>
      <w:rFonts w:ascii="Times New Roman" w:eastAsia="Times New Roman" w:hAnsi="Times New Roman" w:cs="Times New Roman"/>
      <w:color w:val="FFCB03"/>
      <w:sz w:val="24"/>
      <w:szCs w:val="24"/>
      <w:lang w:eastAsia="ru-RU"/>
    </w:rPr>
  </w:style>
  <w:style w:type="paragraph" w:customStyle="1" w:styleId="feed7">
    <w:name w:val="feed7"/>
    <w:basedOn w:val="a"/>
    <w:rsid w:val="00802FF6"/>
    <w:pPr>
      <w:spacing w:after="405" w:line="240" w:lineRule="auto"/>
    </w:pPr>
    <w:rPr>
      <w:rFonts w:ascii="Times New Roman" w:eastAsia="Times New Roman" w:hAnsi="Times New Roman" w:cs="Times New Roman"/>
      <w:sz w:val="24"/>
      <w:szCs w:val="24"/>
      <w:lang w:eastAsia="ru-RU"/>
    </w:rPr>
  </w:style>
  <w:style w:type="paragraph" w:customStyle="1" w:styleId="item56">
    <w:name w:val="item56"/>
    <w:basedOn w:val="a"/>
    <w:rsid w:val="00802FF6"/>
    <w:pPr>
      <w:spacing w:before="255" w:after="255" w:line="240" w:lineRule="auto"/>
    </w:pPr>
    <w:rPr>
      <w:rFonts w:ascii="Times New Roman" w:eastAsia="Times New Roman" w:hAnsi="Times New Roman" w:cs="Times New Roman"/>
      <w:sz w:val="24"/>
      <w:szCs w:val="24"/>
      <w:lang w:eastAsia="ru-RU"/>
    </w:rPr>
  </w:style>
  <w:style w:type="paragraph" w:customStyle="1" w:styleId="date7">
    <w:name w:val="date7"/>
    <w:basedOn w:val="a"/>
    <w:rsid w:val="00802FF6"/>
    <w:pPr>
      <w:spacing w:after="150" w:line="180" w:lineRule="atLeast"/>
    </w:pPr>
    <w:rPr>
      <w:rFonts w:ascii="Times New Roman" w:eastAsia="Times New Roman" w:hAnsi="Times New Roman" w:cs="Times New Roman"/>
      <w:color w:val="AD272D"/>
      <w:sz w:val="18"/>
      <w:szCs w:val="18"/>
      <w:lang w:eastAsia="ru-RU"/>
    </w:rPr>
  </w:style>
  <w:style w:type="paragraph" w:customStyle="1" w:styleId="s1013">
    <w:name w:val="s_1013"/>
    <w:basedOn w:val="a"/>
    <w:rsid w:val="00802FF6"/>
    <w:pPr>
      <w:spacing w:after="0" w:line="240" w:lineRule="auto"/>
    </w:pPr>
    <w:rPr>
      <w:rFonts w:ascii="Times New Roman" w:eastAsia="Times New Roman" w:hAnsi="Times New Roman" w:cs="Times New Roman"/>
      <w:b/>
      <w:bCs/>
      <w:sz w:val="24"/>
      <w:szCs w:val="24"/>
      <w:lang w:eastAsia="ru-RU"/>
    </w:rPr>
  </w:style>
  <w:style w:type="paragraph" w:customStyle="1" w:styleId="text-document7">
    <w:name w:val="text-document7"/>
    <w:basedOn w:val="a"/>
    <w:rsid w:val="00802FF6"/>
    <w:pPr>
      <w:spacing w:after="600" w:line="240" w:lineRule="auto"/>
    </w:pPr>
    <w:rPr>
      <w:rFonts w:ascii="Times New Roman" w:eastAsia="Times New Roman" w:hAnsi="Times New Roman" w:cs="Times New Roman"/>
      <w:sz w:val="24"/>
      <w:szCs w:val="24"/>
      <w:lang w:eastAsia="ru-RU"/>
    </w:rPr>
  </w:style>
  <w:style w:type="paragraph" w:customStyle="1" w:styleId="text-head7">
    <w:name w:val="text-hea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review-document7">
    <w:name w:val="review-document7"/>
    <w:basedOn w:val="a"/>
    <w:rsid w:val="00802FF6"/>
    <w:pPr>
      <w:spacing w:after="330" w:line="240" w:lineRule="auto"/>
      <w:jc w:val="both"/>
    </w:pPr>
    <w:rPr>
      <w:rFonts w:ascii="Times New Roman" w:eastAsia="Times New Roman" w:hAnsi="Times New Roman" w:cs="Times New Roman"/>
      <w:sz w:val="24"/>
      <w:szCs w:val="24"/>
      <w:lang w:eastAsia="ru-RU"/>
    </w:rPr>
  </w:style>
  <w:style w:type="paragraph" w:customStyle="1" w:styleId="s113">
    <w:name w:val="s_113"/>
    <w:basedOn w:val="a"/>
    <w:rsid w:val="00802FF6"/>
    <w:pPr>
      <w:spacing w:after="0" w:line="240" w:lineRule="auto"/>
      <w:ind w:firstLine="720"/>
      <w:jc w:val="both"/>
    </w:pPr>
    <w:rPr>
      <w:rFonts w:ascii="Times New Roman" w:eastAsia="Times New Roman" w:hAnsi="Times New Roman" w:cs="Times New Roman"/>
      <w:sz w:val="24"/>
      <w:szCs w:val="24"/>
      <w:lang w:eastAsia="ru-RU"/>
    </w:rPr>
  </w:style>
  <w:style w:type="paragraph" w:customStyle="1" w:styleId="s37">
    <w:name w:val="s_37"/>
    <w:basedOn w:val="a"/>
    <w:rsid w:val="00802FF6"/>
    <w:pPr>
      <w:spacing w:after="0" w:line="240" w:lineRule="auto"/>
      <w:jc w:val="center"/>
    </w:pPr>
    <w:rPr>
      <w:rFonts w:ascii="Times New Roman" w:eastAsia="Times New Roman" w:hAnsi="Times New Roman" w:cs="Times New Roman"/>
      <w:b/>
      <w:bCs/>
      <w:sz w:val="24"/>
      <w:szCs w:val="24"/>
      <w:lang w:eastAsia="ru-RU"/>
    </w:rPr>
  </w:style>
  <w:style w:type="paragraph" w:customStyle="1" w:styleId="s114">
    <w:name w:val="s_114"/>
    <w:basedOn w:val="a"/>
    <w:rsid w:val="00802FF6"/>
    <w:pPr>
      <w:spacing w:after="0" w:line="240" w:lineRule="auto"/>
      <w:ind w:firstLine="720"/>
    </w:pPr>
    <w:rPr>
      <w:rFonts w:ascii="Times New Roman" w:eastAsia="Times New Roman" w:hAnsi="Times New Roman" w:cs="Times New Roman"/>
      <w:sz w:val="24"/>
      <w:szCs w:val="24"/>
      <w:lang w:eastAsia="ru-RU"/>
    </w:rPr>
  </w:style>
  <w:style w:type="paragraph" w:customStyle="1" w:styleId="s97">
    <w:name w:val="s_97"/>
    <w:basedOn w:val="a"/>
    <w:rsid w:val="00802FF6"/>
    <w:pPr>
      <w:spacing w:after="255" w:line="240" w:lineRule="auto"/>
    </w:pPr>
    <w:rPr>
      <w:rFonts w:ascii="Times New Roman" w:eastAsia="Times New Roman" w:hAnsi="Times New Roman" w:cs="Times New Roman"/>
      <w:i/>
      <w:iCs/>
      <w:color w:val="800080"/>
      <w:sz w:val="24"/>
      <w:szCs w:val="24"/>
      <w:lang w:eastAsia="ru-RU"/>
    </w:rPr>
  </w:style>
  <w:style w:type="paragraph" w:customStyle="1" w:styleId="s1014">
    <w:name w:val="s_1014"/>
    <w:basedOn w:val="a"/>
    <w:rsid w:val="00802FF6"/>
    <w:pPr>
      <w:spacing w:after="0" w:line="240" w:lineRule="auto"/>
      <w:ind w:firstLine="720"/>
    </w:pPr>
    <w:rPr>
      <w:rFonts w:ascii="Times New Roman" w:eastAsia="Times New Roman" w:hAnsi="Times New Roman" w:cs="Times New Roman"/>
      <w:b/>
      <w:bCs/>
      <w:sz w:val="24"/>
      <w:szCs w:val="24"/>
      <w:lang w:eastAsia="ru-RU"/>
    </w:rPr>
  </w:style>
  <w:style w:type="paragraph" w:customStyle="1" w:styleId="info27">
    <w:name w:val="info27"/>
    <w:basedOn w:val="a"/>
    <w:rsid w:val="00802FF6"/>
    <w:pPr>
      <w:spacing w:after="150" w:line="240" w:lineRule="auto"/>
    </w:pPr>
    <w:rPr>
      <w:rFonts w:ascii="Georgia" w:eastAsia="Times New Roman" w:hAnsi="Georgia" w:cs="Times New Roman"/>
      <w:b/>
      <w:bCs/>
      <w:i/>
      <w:iCs/>
      <w:sz w:val="28"/>
      <w:szCs w:val="28"/>
      <w:lang w:eastAsia="ru-RU"/>
    </w:rPr>
  </w:style>
  <w:style w:type="paragraph" w:customStyle="1" w:styleId="inttext7">
    <w:name w:val="int_text7"/>
    <w:basedOn w:val="a"/>
    <w:rsid w:val="00802FF6"/>
    <w:pPr>
      <w:spacing w:after="255" w:line="210" w:lineRule="atLeast"/>
    </w:pPr>
    <w:rPr>
      <w:rFonts w:ascii="Times New Roman" w:eastAsia="Times New Roman" w:hAnsi="Times New Roman" w:cs="Times New Roman"/>
      <w:color w:val="808080"/>
      <w:sz w:val="18"/>
      <w:szCs w:val="18"/>
      <w:lang w:eastAsia="ru-RU"/>
    </w:rPr>
  </w:style>
  <w:style w:type="paragraph" w:customStyle="1" w:styleId="title37">
    <w:name w:val="title37"/>
    <w:basedOn w:val="a"/>
    <w:rsid w:val="00802FF6"/>
    <w:pPr>
      <w:spacing w:after="255" w:line="240" w:lineRule="auto"/>
    </w:pPr>
    <w:rPr>
      <w:rFonts w:ascii="Times New Roman" w:eastAsia="Times New Roman" w:hAnsi="Times New Roman" w:cs="Times New Roman"/>
      <w:b/>
      <w:bCs/>
      <w:color w:val="990000"/>
      <w:sz w:val="24"/>
      <w:szCs w:val="24"/>
      <w:lang w:eastAsia="ru-RU"/>
    </w:rPr>
  </w:style>
  <w:style w:type="paragraph" w:customStyle="1" w:styleId="ft-topics-seminar7">
    <w:name w:val="ft-topics-seminar7"/>
    <w:basedOn w:val="a"/>
    <w:rsid w:val="00802FF6"/>
    <w:pPr>
      <w:spacing w:after="255" w:line="240" w:lineRule="auto"/>
    </w:pPr>
    <w:rPr>
      <w:rFonts w:ascii="Times New Roman" w:eastAsia="Times New Roman" w:hAnsi="Times New Roman" w:cs="Times New Roman"/>
      <w:b/>
      <w:bCs/>
      <w:caps/>
      <w:color w:val="215FB6"/>
      <w:sz w:val="26"/>
      <w:szCs w:val="26"/>
      <w:lang w:eastAsia="ru-RU"/>
    </w:rPr>
  </w:style>
  <w:style w:type="paragraph" w:customStyle="1" w:styleId="blockquestion7">
    <w:name w:val="block_question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int7">
    <w:name w:val="hint7"/>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answercorrect7">
    <w:name w:val="answer_correct7"/>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answerwrong7">
    <w:name w:val="answer_wrong7"/>
    <w:basedOn w:val="a"/>
    <w:rsid w:val="00802FF6"/>
    <w:pPr>
      <w:spacing w:after="255" w:line="300" w:lineRule="atLeast"/>
    </w:pPr>
    <w:rPr>
      <w:rFonts w:ascii="Times New Roman" w:eastAsia="Times New Roman" w:hAnsi="Times New Roman" w:cs="Times New Roman"/>
      <w:sz w:val="24"/>
      <w:szCs w:val="24"/>
      <w:lang w:eastAsia="ru-RU"/>
    </w:rPr>
  </w:style>
  <w:style w:type="paragraph" w:customStyle="1" w:styleId="labelcorrect7">
    <w:name w:val="label_correct7"/>
    <w:basedOn w:val="a"/>
    <w:rsid w:val="00802FF6"/>
    <w:pPr>
      <w:pBdr>
        <w:top w:val="single" w:sz="6" w:space="0" w:color="5FC639"/>
        <w:left w:val="single" w:sz="6" w:space="0" w:color="5FC639"/>
        <w:bottom w:val="single" w:sz="6" w:space="0" w:color="5FC639"/>
        <w:right w:val="single" w:sz="6" w:space="0" w:color="5FC639"/>
      </w:pBdr>
      <w:spacing w:after="255" w:line="240" w:lineRule="auto"/>
    </w:pPr>
    <w:rPr>
      <w:rFonts w:ascii="Times New Roman" w:eastAsia="Times New Roman" w:hAnsi="Times New Roman" w:cs="Times New Roman"/>
      <w:sz w:val="24"/>
      <w:szCs w:val="24"/>
      <w:lang w:eastAsia="ru-RU"/>
    </w:rPr>
  </w:style>
  <w:style w:type="paragraph" w:customStyle="1" w:styleId="labelwrong7">
    <w:name w:val="label_wrong7"/>
    <w:basedOn w:val="a"/>
    <w:rsid w:val="00802FF6"/>
    <w:pPr>
      <w:pBdr>
        <w:top w:val="single" w:sz="6" w:space="0" w:color="EC2125"/>
        <w:left w:val="single" w:sz="6" w:space="0" w:color="EC2125"/>
        <w:bottom w:val="single" w:sz="6" w:space="0" w:color="EC2125"/>
        <w:right w:val="single" w:sz="6" w:space="0" w:color="EC2125"/>
      </w:pBdr>
      <w:spacing w:after="255" w:line="240" w:lineRule="auto"/>
    </w:pPr>
    <w:rPr>
      <w:rFonts w:ascii="Times New Roman" w:eastAsia="Times New Roman" w:hAnsi="Times New Roman" w:cs="Times New Roman"/>
      <w:sz w:val="24"/>
      <w:szCs w:val="24"/>
      <w:lang w:eastAsia="ru-RU"/>
    </w:rPr>
  </w:style>
  <w:style w:type="character" w:customStyle="1" w:styleId="label-img13">
    <w:name w:val="label-img13"/>
    <w:basedOn w:val="a0"/>
    <w:rsid w:val="00802FF6"/>
  </w:style>
  <w:style w:type="character" w:customStyle="1" w:styleId="label-img14">
    <w:name w:val="label-img14"/>
    <w:basedOn w:val="a0"/>
    <w:rsid w:val="00802FF6"/>
  </w:style>
  <w:style w:type="paragraph" w:customStyle="1" w:styleId="markerblock7">
    <w:name w:val="marker_block7"/>
    <w:basedOn w:val="a"/>
    <w:rsid w:val="00802FF6"/>
    <w:pPr>
      <w:pBdr>
        <w:bottom w:val="single" w:sz="6" w:space="15" w:color="E1E1E1"/>
      </w:pBdr>
      <w:spacing w:after="255" w:line="240" w:lineRule="auto"/>
    </w:pPr>
    <w:rPr>
      <w:rFonts w:ascii="Times New Roman" w:eastAsia="Times New Roman" w:hAnsi="Times New Roman" w:cs="Times New Roman"/>
      <w:sz w:val="24"/>
      <w:szCs w:val="24"/>
      <w:lang w:eastAsia="ru-RU"/>
    </w:rPr>
  </w:style>
  <w:style w:type="paragraph" w:customStyle="1" w:styleId="red7">
    <w:name w:val="red7"/>
    <w:basedOn w:val="a"/>
    <w:rsid w:val="00802FF6"/>
    <w:pPr>
      <w:spacing w:after="255" w:line="240" w:lineRule="auto"/>
    </w:pPr>
    <w:rPr>
      <w:rFonts w:ascii="Times New Roman" w:eastAsia="Times New Roman" w:hAnsi="Times New Roman" w:cs="Times New Roman"/>
      <w:color w:val="CF1E26"/>
      <w:sz w:val="24"/>
      <w:szCs w:val="24"/>
      <w:lang w:eastAsia="ru-RU"/>
    </w:rPr>
  </w:style>
  <w:style w:type="paragraph" w:customStyle="1" w:styleId="info28">
    <w:name w:val="info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hild7">
    <w:name w:val="child7"/>
    <w:basedOn w:val="a"/>
    <w:rsid w:val="00802FF6"/>
    <w:pPr>
      <w:spacing w:after="255" w:line="360" w:lineRule="atLeast"/>
      <w:ind w:right="-12240"/>
    </w:pPr>
    <w:rPr>
      <w:rFonts w:ascii="Times New Roman" w:eastAsia="Times New Roman" w:hAnsi="Times New Roman" w:cs="Times New Roman"/>
      <w:b/>
      <w:bCs/>
      <w:color w:val="FFFFFF"/>
      <w:sz w:val="24"/>
      <w:szCs w:val="24"/>
      <w:lang w:eastAsia="ru-RU"/>
    </w:rPr>
  </w:style>
  <w:style w:type="paragraph" w:customStyle="1" w:styleId="ui-resizable-handle13">
    <w:name w:val="ui-resizable-handle13"/>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resizable-handle14">
    <w:name w:val="ui-resizable-handle14"/>
    <w:basedOn w:val="a"/>
    <w:rsid w:val="00802FF6"/>
    <w:pPr>
      <w:spacing w:after="255" w:line="240" w:lineRule="auto"/>
    </w:pPr>
    <w:rPr>
      <w:rFonts w:ascii="Times New Roman" w:eastAsia="Times New Roman" w:hAnsi="Times New Roman" w:cs="Times New Roman"/>
      <w:vanish/>
      <w:sz w:val="2"/>
      <w:szCs w:val="2"/>
      <w:lang w:eastAsia="ru-RU"/>
    </w:rPr>
  </w:style>
  <w:style w:type="paragraph" w:customStyle="1" w:styleId="ui-accordion-header7">
    <w:name w:val="ui-accordion-header7"/>
    <w:basedOn w:val="a"/>
    <w:rsid w:val="00802FF6"/>
    <w:pPr>
      <w:spacing w:before="30" w:after="0" w:line="240" w:lineRule="auto"/>
    </w:pPr>
    <w:rPr>
      <w:rFonts w:ascii="Times New Roman" w:eastAsia="Times New Roman" w:hAnsi="Times New Roman" w:cs="Times New Roman"/>
      <w:sz w:val="24"/>
      <w:szCs w:val="24"/>
      <w:lang w:eastAsia="ru-RU"/>
    </w:rPr>
  </w:style>
  <w:style w:type="paragraph" w:customStyle="1" w:styleId="ui-accordion-icons13">
    <w:name w:val="ui-accordion-icons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icons14">
    <w:name w:val="ui-accordion-icons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header-icon7">
    <w:name w:val="ui-accordion-header-icon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accordion-content7">
    <w:name w:val="ui-accordion-content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3">
    <w:name w:val="ui-button-text4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4">
    <w:name w:val="ui-button-text4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5">
    <w:name w:val="ui-button-text45"/>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46">
    <w:name w:val="ui-button-text46"/>
    <w:basedOn w:val="a"/>
    <w:rsid w:val="00802FF6"/>
    <w:pPr>
      <w:spacing w:after="255" w:line="240" w:lineRule="auto"/>
      <w:ind w:firstLine="11919"/>
    </w:pPr>
    <w:rPr>
      <w:rFonts w:ascii="Times New Roman" w:eastAsia="Times New Roman" w:hAnsi="Times New Roman" w:cs="Times New Roman"/>
      <w:sz w:val="24"/>
      <w:szCs w:val="24"/>
      <w:lang w:eastAsia="ru-RU"/>
    </w:rPr>
  </w:style>
  <w:style w:type="paragraph" w:customStyle="1" w:styleId="ui-button-text47">
    <w:name w:val="ui-button-text4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8">
    <w:name w:val="ui-button-text4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button-text49">
    <w:name w:val="ui-button-text4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10">
    <w:name w:val="ui-icon110"/>
    <w:basedOn w:val="a"/>
    <w:rsid w:val="00802FF6"/>
    <w:pPr>
      <w:spacing w:after="255" w:line="240" w:lineRule="auto"/>
      <w:ind w:left="-120" w:firstLine="7343"/>
    </w:pPr>
    <w:rPr>
      <w:rFonts w:ascii="Times New Roman" w:eastAsia="Times New Roman" w:hAnsi="Times New Roman" w:cs="Times New Roman"/>
      <w:sz w:val="24"/>
      <w:szCs w:val="24"/>
      <w:lang w:eastAsia="ru-RU"/>
    </w:rPr>
  </w:style>
  <w:style w:type="paragraph" w:customStyle="1" w:styleId="ui-icon111">
    <w:name w:val="ui-icon11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12">
    <w:name w:val="ui-icon11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13">
    <w:name w:val="ui-icon11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14">
    <w:name w:val="ui-icon11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button7">
    <w:name w:val="ui-button7"/>
    <w:basedOn w:val="a"/>
    <w:rsid w:val="00802FF6"/>
    <w:pPr>
      <w:spacing w:after="255" w:line="240" w:lineRule="auto"/>
      <w:ind w:right="-72"/>
      <w:jc w:val="center"/>
      <w:textAlignment w:val="center"/>
    </w:pPr>
    <w:rPr>
      <w:rFonts w:ascii="Times New Roman" w:eastAsia="Times New Roman" w:hAnsi="Times New Roman" w:cs="Times New Roman"/>
      <w:sz w:val="24"/>
      <w:szCs w:val="24"/>
      <w:lang w:eastAsia="ru-RU"/>
    </w:rPr>
  </w:style>
  <w:style w:type="paragraph" w:customStyle="1" w:styleId="ui-datepicker-header31">
    <w:name w:val="ui-datepicker-header3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prev7">
    <w:name w:val="ui-datepicker-prev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next7">
    <w:name w:val="ui-datepicker-next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title7">
    <w:name w:val="ui-datepicker-title7"/>
    <w:basedOn w:val="a"/>
    <w:rsid w:val="00802FF6"/>
    <w:pPr>
      <w:spacing w:after="0" w:line="432" w:lineRule="atLeast"/>
      <w:ind w:left="552" w:right="552"/>
      <w:jc w:val="center"/>
    </w:pPr>
    <w:rPr>
      <w:rFonts w:ascii="Times New Roman" w:eastAsia="Times New Roman" w:hAnsi="Times New Roman" w:cs="Times New Roman"/>
      <w:sz w:val="24"/>
      <w:szCs w:val="24"/>
      <w:lang w:eastAsia="ru-RU"/>
    </w:rPr>
  </w:style>
  <w:style w:type="paragraph" w:customStyle="1" w:styleId="ui-datepicker-buttonpane19">
    <w:name w:val="ui-datepicker-buttonpane19"/>
    <w:basedOn w:val="a"/>
    <w:rsid w:val="00802FF6"/>
    <w:pPr>
      <w:spacing w:before="168" w:after="0" w:line="240" w:lineRule="auto"/>
    </w:pPr>
    <w:rPr>
      <w:rFonts w:ascii="Times New Roman" w:eastAsia="Times New Roman" w:hAnsi="Times New Roman" w:cs="Times New Roman"/>
      <w:sz w:val="24"/>
      <w:szCs w:val="24"/>
      <w:lang w:eastAsia="ru-RU"/>
    </w:rPr>
  </w:style>
  <w:style w:type="paragraph" w:customStyle="1" w:styleId="ui-datepicker-group19">
    <w:name w:val="ui-datepicker-group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20">
    <w:name w:val="ui-datepicker-group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group21">
    <w:name w:val="ui-datepicker-group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2">
    <w:name w:val="ui-datepicker-header3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3">
    <w:name w:val="ui-datepicker-header3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20">
    <w:name w:val="ui-datepicker-buttonpane2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buttonpane21">
    <w:name w:val="ui-datepicker-buttonpane2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4">
    <w:name w:val="ui-datepicker-header3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atepicker-header35">
    <w:name w:val="ui-datepicker-header3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bar7">
    <w:name w:val="ui-dialog-titlebar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title7">
    <w:name w:val="ui-dialog-title7"/>
    <w:basedOn w:val="a"/>
    <w:rsid w:val="00802FF6"/>
    <w:pPr>
      <w:spacing w:before="24" w:after="24" w:line="240" w:lineRule="auto"/>
    </w:pPr>
    <w:rPr>
      <w:rFonts w:ascii="Times New Roman" w:eastAsia="Times New Roman" w:hAnsi="Times New Roman" w:cs="Times New Roman"/>
      <w:sz w:val="24"/>
      <w:szCs w:val="24"/>
      <w:lang w:eastAsia="ru-RU"/>
    </w:rPr>
  </w:style>
  <w:style w:type="paragraph" w:customStyle="1" w:styleId="ui-dialog-titlebar-close7">
    <w:name w:val="ui-dialog-titlebar-close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dialog-content7">
    <w:name w:val="ui-dialog-content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dialog-buttonpane7">
    <w:name w:val="ui-dialog-buttonpane7"/>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ui-resizable-se7">
    <w:name w:val="ui-resizable-se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item13">
    <w:name w:val="ui-menu-item1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menu-divider7">
    <w:name w:val="ui-menu-divider7"/>
    <w:basedOn w:val="a"/>
    <w:rsid w:val="00802FF6"/>
    <w:pPr>
      <w:spacing w:before="75" w:after="75" w:line="0" w:lineRule="auto"/>
    </w:pPr>
    <w:rPr>
      <w:rFonts w:ascii="Times New Roman" w:eastAsia="Times New Roman" w:hAnsi="Times New Roman" w:cs="Times New Roman"/>
      <w:sz w:val="2"/>
      <w:szCs w:val="2"/>
      <w:lang w:eastAsia="ru-RU"/>
    </w:rPr>
  </w:style>
  <w:style w:type="paragraph" w:customStyle="1" w:styleId="ui-state-focus19">
    <w:name w:val="ui-state-focus19"/>
    <w:basedOn w:val="a"/>
    <w:rsid w:val="00802FF6"/>
    <w:pPr>
      <w:pBdr>
        <w:top w:val="single" w:sz="6" w:space="0" w:color="79B7E7"/>
        <w:left w:val="single" w:sz="6" w:space="0" w:color="79B7E7"/>
        <w:bottom w:val="single" w:sz="6" w:space="0" w:color="79B7E7"/>
        <w:right w:val="single" w:sz="6" w:space="0" w:color="79B7E7"/>
      </w:pBdr>
      <w:shd w:val="clear" w:color="auto" w:fill="D0E5F5"/>
      <w:spacing w:after="0" w:line="240" w:lineRule="auto"/>
      <w:ind w:left="-15" w:right="-15"/>
    </w:pPr>
    <w:rPr>
      <w:rFonts w:ascii="Times New Roman" w:eastAsia="Times New Roman" w:hAnsi="Times New Roman" w:cs="Times New Roman"/>
      <w:b/>
      <w:bCs/>
      <w:color w:val="1D5987"/>
      <w:sz w:val="24"/>
      <w:szCs w:val="24"/>
      <w:lang w:eastAsia="ru-RU"/>
    </w:rPr>
  </w:style>
  <w:style w:type="paragraph" w:customStyle="1" w:styleId="ui-state-active19">
    <w:name w:val="ui-state-active19"/>
    <w:basedOn w:val="a"/>
    <w:rsid w:val="00802FF6"/>
    <w:pPr>
      <w:pBdr>
        <w:top w:val="single" w:sz="6" w:space="0" w:color="79B7E7"/>
        <w:left w:val="single" w:sz="6" w:space="0" w:color="79B7E7"/>
        <w:bottom w:val="single" w:sz="6" w:space="0" w:color="79B7E7"/>
        <w:right w:val="single" w:sz="6" w:space="0" w:color="79B7E7"/>
      </w:pBdr>
      <w:shd w:val="clear" w:color="auto" w:fill="F5F8F9"/>
      <w:spacing w:after="0" w:line="240" w:lineRule="auto"/>
      <w:ind w:left="-15" w:right="-15"/>
    </w:pPr>
    <w:rPr>
      <w:rFonts w:ascii="Times New Roman" w:eastAsia="Times New Roman" w:hAnsi="Times New Roman" w:cs="Times New Roman"/>
      <w:b/>
      <w:bCs/>
      <w:color w:val="E17009"/>
      <w:sz w:val="24"/>
      <w:szCs w:val="24"/>
      <w:lang w:eastAsia="ru-RU"/>
    </w:rPr>
  </w:style>
  <w:style w:type="paragraph" w:customStyle="1" w:styleId="ui-menu-item14">
    <w:name w:val="ui-menu-item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15">
    <w:name w:val="ui-icon115"/>
    <w:basedOn w:val="a"/>
    <w:rsid w:val="00802FF6"/>
    <w:pPr>
      <w:spacing w:before="100" w:beforeAutospacing="1" w:after="100" w:afterAutospacing="1" w:line="240" w:lineRule="auto"/>
      <w:ind w:firstLine="7343"/>
    </w:pPr>
    <w:rPr>
      <w:rFonts w:ascii="Times New Roman" w:eastAsia="Times New Roman" w:hAnsi="Times New Roman" w:cs="Times New Roman"/>
      <w:sz w:val="24"/>
      <w:szCs w:val="24"/>
      <w:lang w:eastAsia="ru-RU"/>
    </w:rPr>
  </w:style>
  <w:style w:type="paragraph" w:customStyle="1" w:styleId="ui-progressbar-value13">
    <w:name w:val="ui-progressbar-value13"/>
    <w:basedOn w:val="a"/>
    <w:rsid w:val="00802FF6"/>
    <w:pPr>
      <w:spacing w:after="0" w:line="240" w:lineRule="auto"/>
      <w:ind w:left="-15" w:right="-15"/>
    </w:pPr>
    <w:rPr>
      <w:rFonts w:ascii="Times New Roman" w:eastAsia="Times New Roman" w:hAnsi="Times New Roman" w:cs="Times New Roman"/>
      <w:sz w:val="24"/>
      <w:szCs w:val="24"/>
      <w:lang w:eastAsia="ru-RU"/>
    </w:rPr>
  </w:style>
  <w:style w:type="paragraph" w:customStyle="1" w:styleId="ui-progressbar-overlay7">
    <w:name w:val="ui-progressbar-overlay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ogressbar-value14">
    <w:name w:val="ui-progressbar-value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menu7">
    <w:name w:val="ui-menu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electmenu-optgroup7">
    <w:name w:val="ui-selectmenu-optgroup7"/>
    <w:basedOn w:val="a"/>
    <w:rsid w:val="00802FF6"/>
    <w:pPr>
      <w:spacing w:before="120" w:after="0" w:line="240" w:lineRule="auto"/>
    </w:pPr>
    <w:rPr>
      <w:rFonts w:ascii="Times New Roman" w:eastAsia="Times New Roman" w:hAnsi="Times New Roman" w:cs="Times New Roman"/>
      <w:b/>
      <w:bCs/>
      <w:sz w:val="24"/>
      <w:szCs w:val="24"/>
      <w:lang w:eastAsia="ru-RU"/>
    </w:rPr>
  </w:style>
  <w:style w:type="character" w:customStyle="1" w:styleId="ui-icon116">
    <w:name w:val="ui-icon116"/>
    <w:basedOn w:val="a0"/>
    <w:rsid w:val="00802FF6"/>
    <w:rPr>
      <w:vanish w:val="0"/>
      <w:webHidden w:val="0"/>
      <w:specVanish w:val="0"/>
    </w:rPr>
  </w:style>
  <w:style w:type="character" w:customStyle="1" w:styleId="ui-selectmenu-text7">
    <w:name w:val="ui-selectmenu-text7"/>
    <w:basedOn w:val="a0"/>
    <w:rsid w:val="00802FF6"/>
    <w:rPr>
      <w:vanish w:val="0"/>
      <w:webHidden w:val="0"/>
      <w:specVanish w:val="0"/>
    </w:rPr>
  </w:style>
  <w:style w:type="paragraph" w:customStyle="1" w:styleId="ui-slider-handle19">
    <w:name w:val="ui-slider-handle1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lider-range13">
    <w:name w:val="ui-slider-range13"/>
    <w:basedOn w:val="a"/>
    <w:rsid w:val="00802FF6"/>
    <w:pPr>
      <w:spacing w:after="255" w:line="240" w:lineRule="auto"/>
    </w:pPr>
    <w:rPr>
      <w:rFonts w:ascii="Times New Roman" w:eastAsia="Times New Roman" w:hAnsi="Times New Roman" w:cs="Times New Roman"/>
      <w:sz w:val="17"/>
      <w:szCs w:val="17"/>
      <w:lang w:eastAsia="ru-RU"/>
    </w:rPr>
  </w:style>
  <w:style w:type="paragraph" w:customStyle="1" w:styleId="ui-slider-handle20">
    <w:name w:val="ui-slider-handle20"/>
    <w:basedOn w:val="a"/>
    <w:rsid w:val="00802FF6"/>
    <w:pPr>
      <w:spacing w:after="255" w:line="240" w:lineRule="auto"/>
      <w:ind w:left="-144"/>
    </w:pPr>
    <w:rPr>
      <w:rFonts w:ascii="Times New Roman" w:eastAsia="Times New Roman" w:hAnsi="Times New Roman" w:cs="Times New Roman"/>
      <w:sz w:val="24"/>
      <w:szCs w:val="24"/>
      <w:lang w:eastAsia="ru-RU"/>
    </w:rPr>
  </w:style>
  <w:style w:type="paragraph" w:customStyle="1" w:styleId="ui-slider-handle21">
    <w:name w:val="ui-slider-handle21"/>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slider-range14">
    <w:name w:val="ui-slider-range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17">
    <w:name w:val="ui-icon117"/>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tabs-nav7">
    <w:name w:val="ui-tabs-nav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ui-tabs-anchor7">
    <w:name w:val="ui-tabs-anchor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abs-panel7">
    <w:name w:val="ui-tabs-panel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tooltip7">
    <w:name w:val="ui-tooltip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widget7">
    <w:name w:val="ui-widget7"/>
    <w:basedOn w:val="a"/>
    <w:rsid w:val="00802FF6"/>
    <w:pPr>
      <w:spacing w:after="255" w:line="240" w:lineRule="auto"/>
    </w:pPr>
    <w:rPr>
      <w:rFonts w:ascii="Lucida Sans" w:eastAsia="Times New Roman" w:hAnsi="Lucida Sans" w:cs="Times New Roman"/>
      <w:sz w:val="24"/>
      <w:szCs w:val="24"/>
      <w:lang w:eastAsia="ru-RU"/>
    </w:rPr>
  </w:style>
  <w:style w:type="paragraph" w:customStyle="1" w:styleId="ui-state-default13">
    <w:name w:val="ui-state-default13"/>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default14">
    <w:name w:val="ui-state-default14"/>
    <w:basedOn w:val="a"/>
    <w:rsid w:val="00802FF6"/>
    <w:pPr>
      <w:pBdr>
        <w:top w:val="single" w:sz="6" w:space="0" w:color="C5DBEC"/>
        <w:left w:val="single" w:sz="6" w:space="0" w:color="C5DBEC"/>
        <w:bottom w:val="single" w:sz="6" w:space="0" w:color="C5DBEC"/>
        <w:right w:val="single" w:sz="6" w:space="0" w:color="C5DBEC"/>
      </w:pBdr>
      <w:shd w:val="clear" w:color="auto" w:fill="DFEFFC"/>
      <w:spacing w:after="255" w:line="240" w:lineRule="auto"/>
    </w:pPr>
    <w:rPr>
      <w:rFonts w:ascii="Times New Roman" w:eastAsia="Times New Roman" w:hAnsi="Times New Roman" w:cs="Times New Roman"/>
      <w:b/>
      <w:bCs/>
      <w:color w:val="2E6E9E"/>
      <w:sz w:val="24"/>
      <w:szCs w:val="24"/>
      <w:lang w:eastAsia="ru-RU"/>
    </w:rPr>
  </w:style>
  <w:style w:type="paragraph" w:customStyle="1" w:styleId="ui-state-hover13">
    <w:name w:val="ui-state-hover13"/>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hover14">
    <w:name w:val="ui-state-hover14"/>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20">
    <w:name w:val="ui-state-focus20"/>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focus21">
    <w:name w:val="ui-state-focus21"/>
    <w:basedOn w:val="a"/>
    <w:rsid w:val="00802FF6"/>
    <w:pPr>
      <w:pBdr>
        <w:top w:val="single" w:sz="6" w:space="0" w:color="79B7E7"/>
        <w:left w:val="single" w:sz="6" w:space="0" w:color="79B7E7"/>
        <w:bottom w:val="single" w:sz="6" w:space="0" w:color="79B7E7"/>
        <w:right w:val="single" w:sz="6" w:space="0" w:color="79B7E7"/>
      </w:pBdr>
      <w:shd w:val="clear" w:color="auto" w:fill="D0E5F5"/>
      <w:spacing w:after="255" w:line="240" w:lineRule="auto"/>
    </w:pPr>
    <w:rPr>
      <w:rFonts w:ascii="Times New Roman" w:eastAsia="Times New Roman" w:hAnsi="Times New Roman" w:cs="Times New Roman"/>
      <w:b/>
      <w:bCs/>
      <w:color w:val="1D5987"/>
      <w:sz w:val="24"/>
      <w:szCs w:val="24"/>
      <w:lang w:eastAsia="ru-RU"/>
    </w:rPr>
  </w:style>
  <w:style w:type="paragraph" w:customStyle="1" w:styleId="ui-state-active20">
    <w:name w:val="ui-state-active20"/>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active21">
    <w:name w:val="ui-state-active21"/>
    <w:basedOn w:val="a"/>
    <w:rsid w:val="00802FF6"/>
    <w:pPr>
      <w:pBdr>
        <w:top w:val="single" w:sz="6" w:space="0" w:color="79B7E7"/>
        <w:left w:val="single" w:sz="6" w:space="0" w:color="79B7E7"/>
        <w:bottom w:val="single" w:sz="6" w:space="0" w:color="79B7E7"/>
        <w:right w:val="single" w:sz="6" w:space="0" w:color="79B7E7"/>
      </w:pBdr>
      <w:shd w:val="clear" w:color="auto" w:fill="F5F8F9"/>
      <w:spacing w:after="255" w:line="240" w:lineRule="auto"/>
    </w:pPr>
    <w:rPr>
      <w:rFonts w:ascii="Times New Roman" w:eastAsia="Times New Roman" w:hAnsi="Times New Roman" w:cs="Times New Roman"/>
      <w:b/>
      <w:bCs/>
      <w:color w:val="E17009"/>
      <w:sz w:val="24"/>
      <w:szCs w:val="24"/>
      <w:lang w:eastAsia="ru-RU"/>
    </w:rPr>
  </w:style>
  <w:style w:type="paragraph" w:customStyle="1" w:styleId="ui-state-highlight13">
    <w:name w:val="ui-state-highlight13"/>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highlight14">
    <w:name w:val="ui-state-highlight14"/>
    <w:basedOn w:val="a"/>
    <w:rsid w:val="00802FF6"/>
    <w:pPr>
      <w:pBdr>
        <w:top w:val="single" w:sz="6" w:space="0" w:color="FAD42E"/>
        <w:left w:val="single" w:sz="6" w:space="0" w:color="FAD42E"/>
        <w:bottom w:val="single" w:sz="6" w:space="0" w:color="FAD42E"/>
        <w:right w:val="single" w:sz="6" w:space="0" w:color="FAD42E"/>
      </w:pBdr>
      <w:shd w:val="clear" w:color="auto" w:fill="FBEC88"/>
      <w:spacing w:after="255" w:line="240" w:lineRule="auto"/>
    </w:pPr>
    <w:rPr>
      <w:rFonts w:ascii="Times New Roman" w:eastAsia="Times New Roman" w:hAnsi="Times New Roman" w:cs="Times New Roman"/>
      <w:color w:val="363636"/>
      <w:sz w:val="24"/>
      <w:szCs w:val="24"/>
      <w:lang w:eastAsia="ru-RU"/>
    </w:rPr>
  </w:style>
  <w:style w:type="paragraph" w:customStyle="1" w:styleId="ui-state-error13">
    <w:name w:val="ui-state-error13"/>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14">
    <w:name w:val="ui-state-error14"/>
    <w:basedOn w:val="a"/>
    <w:rsid w:val="00802FF6"/>
    <w:pPr>
      <w:pBdr>
        <w:top w:val="single" w:sz="6" w:space="0" w:color="CD0A0A"/>
        <w:left w:val="single" w:sz="6" w:space="0" w:color="CD0A0A"/>
        <w:bottom w:val="single" w:sz="6" w:space="0" w:color="CD0A0A"/>
        <w:right w:val="single" w:sz="6" w:space="0" w:color="CD0A0A"/>
      </w:pBdr>
      <w:shd w:val="clear" w:color="auto" w:fill="FEF1EC"/>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3">
    <w:name w:val="ui-state-error-text13"/>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state-error-text14">
    <w:name w:val="ui-state-error-text14"/>
    <w:basedOn w:val="a"/>
    <w:rsid w:val="00802FF6"/>
    <w:pPr>
      <w:spacing w:after="255" w:line="240" w:lineRule="auto"/>
    </w:pPr>
    <w:rPr>
      <w:rFonts w:ascii="Times New Roman" w:eastAsia="Times New Roman" w:hAnsi="Times New Roman" w:cs="Times New Roman"/>
      <w:color w:val="CD0A0A"/>
      <w:sz w:val="24"/>
      <w:szCs w:val="24"/>
      <w:lang w:eastAsia="ru-RU"/>
    </w:rPr>
  </w:style>
  <w:style w:type="paragraph" w:customStyle="1" w:styleId="ui-priority-primary13">
    <w:name w:val="ui-priority-primary1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primary14">
    <w:name w:val="ui-priority-primary1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ui-priority-secondary13">
    <w:name w:val="ui-priority-secondary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priority-secondary14">
    <w:name w:val="ui-priority-secondary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3">
    <w:name w:val="ui-state-disabled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state-disabled14">
    <w:name w:val="ui-state-disabled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i-icon118">
    <w:name w:val="ui-icon118"/>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19">
    <w:name w:val="ui-icon119"/>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0">
    <w:name w:val="ui-icon120"/>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1">
    <w:name w:val="ui-icon121"/>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2">
    <w:name w:val="ui-icon122"/>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3">
    <w:name w:val="ui-icon123"/>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4">
    <w:name w:val="ui-icon124"/>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5">
    <w:name w:val="ui-icon125"/>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i-icon126">
    <w:name w:val="ui-icon126"/>
    <w:basedOn w:val="a"/>
    <w:rsid w:val="00802FF6"/>
    <w:pPr>
      <w:spacing w:after="255" w:line="240" w:lineRule="auto"/>
      <w:ind w:firstLine="7343"/>
    </w:pPr>
    <w:rPr>
      <w:rFonts w:ascii="Times New Roman" w:eastAsia="Times New Roman" w:hAnsi="Times New Roman" w:cs="Times New Roman"/>
      <w:sz w:val="24"/>
      <w:szCs w:val="24"/>
      <w:lang w:eastAsia="ru-RU"/>
    </w:rPr>
  </w:style>
  <w:style w:type="paragraph" w:customStyle="1" w:styleId="utl-site-link7">
    <w:name w:val="utl-site-link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n-label13">
    <w:name w:val="sn-label13"/>
    <w:basedOn w:val="a"/>
    <w:rsid w:val="00802FF6"/>
    <w:pPr>
      <w:spacing w:after="255" w:line="240" w:lineRule="auto"/>
    </w:pPr>
    <w:rPr>
      <w:rFonts w:ascii="Arial" w:eastAsia="Times New Roman" w:hAnsi="Arial" w:cs="Arial"/>
      <w:color w:val="595959"/>
      <w:sz w:val="24"/>
      <w:szCs w:val="24"/>
      <w:lang w:eastAsia="ru-RU"/>
    </w:rPr>
  </w:style>
  <w:style w:type="paragraph" w:customStyle="1" w:styleId="uptlsharemorepopuppanel7">
    <w:name w:val="uptl_share_more_popup_panel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promoblock7">
    <w:name w:val="uptl_share_promo_block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close7">
    <w:name w:val="uptl_share_more_popup_close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ptlsharemorepopupnote7">
    <w:name w:val="uptl_share_more_popup__note7"/>
    <w:basedOn w:val="a"/>
    <w:rsid w:val="00802FF6"/>
    <w:pPr>
      <w:spacing w:before="30" w:after="30" w:line="240" w:lineRule="auto"/>
    </w:pPr>
    <w:rPr>
      <w:rFonts w:ascii="Times New Roman" w:eastAsia="Times New Roman" w:hAnsi="Times New Roman" w:cs="Times New Roman"/>
      <w:sz w:val="15"/>
      <w:szCs w:val="15"/>
      <w:lang w:eastAsia="ru-RU"/>
    </w:rPr>
  </w:style>
  <w:style w:type="paragraph" w:customStyle="1" w:styleId="uptlsharemorepopupnotemobile7">
    <w:name w:val="uptl_share_more_popup__note_mobile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small-logo7">
    <w:name w:val="small-logo7"/>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bold7">
    <w:name w:val="__bold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small-logo-icon7">
    <w:name w:val="small-logo-icon7"/>
    <w:basedOn w:val="a"/>
    <w:rsid w:val="00802FF6"/>
    <w:pPr>
      <w:spacing w:after="255" w:line="240" w:lineRule="auto"/>
      <w:ind w:right="45"/>
      <w:textAlignment w:val="center"/>
    </w:pPr>
    <w:rPr>
      <w:rFonts w:ascii="Times New Roman" w:eastAsia="Times New Roman" w:hAnsi="Times New Roman" w:cs="Times New Roman"/>
      <w:sz w:val="24"/>
      <w:szCs w:val="24"/>
      <w:lang w:eastAsia="ru-RU"/>
    </w:rPr>
  </w:style>
  <w:style w:type="paragraph" w:customStyle="1" w:styleId="uptlsharemorepopuplist7">
    <w:name w:val="uptl_share_more_popup__list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eparator7">
    <w:name w:val="separator7"/>
    <w:basedOn w:val="a"/>
    <w:rsid w:val="00802FF6"/>
    <w:pPr>
      <w:pBdr>
        <w:bottom w:val="single" w:sz="6" w:space="0" w:color="D6D6D6"/>
      </w:pBdr>
      <w:spacing w:before="90" w:after="90" w:line="15" w:lineRule="atLeast"/>
    </w:pPr>
    <w:rPr>
      <w:rFonts w:ascii="Times New Roman" w:eastAsia="Times New Roman" w:hAnsi="Times New Roman" w:cs="Times New Roman"/>
      <w:sz w:val="24"/>
      <w:szCs w:val="24"/>
      <w:lang w:eastAsia="ru-RU"/>
    </w:rPr>
  </w:style>
  <w:style w:type="paragraph" w:customStyle="1" w:styleId="sn-icon115">
    <w:name w:val="sn-icon115"/>
    <w:basedOn w:val="a"/>
    <w:rsid w:val="00802FF6"/>
    <w:pPr>
      <w:spacing w:after="255" w:line="240" w:lineRule="auto"/>
      <w:textAlignment w:val="center"/>
    </w:pPr>
    <w:rPr>
      <w:rFonts w:ascii="Times New Roman" w:eastAsia="Times New Roman" w:hAnsi="Times New Roman" w:cs="Times New Roman"/>
      <w:sz w:val="24"/>
      <w:szCs w:val="24"/>
      <w:lang w:eastAsia="ru-RU"/>
    </w:rPr>
  </w:style>
  <w:style w:type="paragraph" w:customStyle="1" w:styleId="sn-label14">
    <w:name w:val="sn-label14"/>
    <w:basedOn w:val="a"/>
    <w:rsid w:val="00802FF6"/>
    <w:pPr>
      <w:spacing w:after="255" w:line="288" w:lineRule="atLeast"/>
      <w:textAlignment w:val="center"/>
    </w:pPr>
    <w:rPr>
      <w:rFonts w:ascii="Arial" w:eastAsia="Times New Roman" w:hAnsi="Arial" w:cs="Arial"/>
      <w:color w:val="595959"/>
      <w:sz w:val="21"/>
      <w:szCs w:val="21"/>
      <w:lang w:eastAsia="ru-RU"/>
    </w:rPr>
  </w:style>
  <w:style w:type="paragraph" w:customStyle="1" w:styleId="utlclose7">
    <w:name w:val="__utl_close7"/>
    <w:basedOn w:val="a"/>
    <w:rsid w:val="00802FF6"/>
    <w:pPr>
      <w:spacing w:before="300" w:after="300" w:line="240" w:lineRule="auto"/>
    </w:pPr>
    <w:rPr>
      <w:rFonts w:ascii="Times New Roman" w:eastAsia="Times New Roman" w:hAnsi="Times New Roman" w:cs="Times New Roman"/>
      <w:sz w:val="24"/>
      <w:szCs w:val="24"/>
      <w:lang w:eastAsia="ru-RU"/>
    </w:rPr>
  </w:style>
  <w:style w:type="paragraph" w:customStyle="1" w:styleId="utl-also-icon7">
    <w:name w:val="utl-also-icon7"/>
    <w:basedOn w:val="a"/>
    <w:rsid w:val="00802FF6"/>
    <w:pPr>
      <w:spacing w:before="300" w:after="150" w:line="240" w:lineRule="auto"/>
    </w:pPr>
    <w:rPr>
      <w:rFonts w:ascii="Times New Roman" w:eastAsia="Times New Roman" w:hAnsi="Times New Roman" w:cs="Times New Roman"/>
      <w:sz w:val="24"/>
      <w:szCs w:val="24"/>
      <w:lang w:eastAsia="ru-RU"/>
    </w:rPr>
  </w:style>
  <w:style w:type="paragraph" w:customStyle="1" w:styleId="utllogo7">
    <w:name w:val="__utl_logo7"/>
    <w:basedOn w:val="a"/>
    <w:rsid w:val="00802FF6"/>
    <w:pPr>
      <w:spacing w:after="0" w:line="240" w:lineRule="auto"/>
      <w:ind w:left="45" w:right="45"/>
      <w:textAlignment w:val="bottom"/>
    </w:pPr>
    <w:rPr>
      <w:rFonts w:ascii="Times New Roman" w:eastAsia="Times New Roman" w:hAnsi="Times New Roman" w:cs="Times New Roman"/>
      <w:sz w:val="24"/>
      <w:szCs w:val="24"/>
      <w:lang w:eastAsia="ru-RU"/>
    </w:rPr>
  </w:style>
  <w:style w:type="paragraph" w:customStyle="1" w:styleId="utlfollowusbtn13">
    <w:name w:val="__utl__followusbtn13"/>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14">
    <w:name w:val="__utl__followusbtn14"/>
    <w:basedOn w:val="a"/>
    <w:rsid w:val="00802FF6"/>
    <w:pPr>
      <w:shd w:val="clear" w:color="auto" w:fill="CCCCCC"/>
      <w:spacing w:before="300" w:after="225" w:line="240" w:lineRule="auto"/>
    </w:pPr>
    <w:rPr>
      <w:rFonts w:ascii="Times New Roman" w:eastAsia="Times New Roman" w:hAnsi="Times New Roman" w:cs="Times New Roman"/>
      <w:caps/>
      <w:color w:val="FFFFFF"/>
      <w:sz w:val="24"/>
      <w:szCs w:val="24"/>
      <w:lang w:eastAsia="ru-RU"/>
    </w:rPr>
  </w:style>
  <w:style w:type="paragraph" w:customStyle="1" w:styleId="utlfollowusbtnsmall7">
    <w:name w:val="__utl__followusbtnsmall7"/>
    <w:basedOn w:val="a"/>
    <w:rsid w:val="00802FF6"/>
    <w:pPr>
      <w:spacing w:before="300" w:after="300" w:line="450" w:lineRule="atLeast"/>
      <w:ind w:left="75"/>
      <w:textAlignment w:val="center"/>
    </w:pPr>
    <w:rPr>
      <w:rFonts w:ascii="Times New Roman" w:eastAsia="Times New Roman" w:hAnsi="Times New Roman" w:cs="Times New Roman"/>
      <w:color w:val="FFFFFF"/>
      <w:sz w:val="45"/>
      <w:szCs w:val="45"/>
      <w:lang w:eastAsia="ru-RU"/>
    </w:rPr>
  </w:style>
  <w:style w:type="paragraph" w:customStyle="1" w:styleId="uptlcontainer-share7">
    <w:name w:val="uptl_container-share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ollow-style-117">
    <w:name w:val="follow-style-117"/>
    <w:basedOn w:val="a"/>
    <w:rsid w:val="00802FF6"/>
    <w:pPr>
      <w:pBdr>
        <w:top w:val="single" w:sz="12" w:space="0" w:color="auto"/>
        <w:left w:val="single" w:sz="12" w:space="0" w:color="auto"/>
        <w:bottom w:val="single" w:sz="12" w:space="0" w:color="auto"/>
        <w:right w:val="single" w:sz="12" w:space="0" w:color="auto"/>
      </w:pBdr>
      <w:spacing w:after="255" w:line="240" w:lineRule="auto"/>
    </w:pPr>
    <w:rPr>
      <w:rFonts w:ascii="Times New Roman" w:eastAsia="Times New Roman" w:hAnsi="Times New Roman" w:cs="Times New Roman"/>
      <w:sz w:val="24"/>
      <w:szCs w:val="24"/>
      <w:lang w:eastAsia="ru-RU"/>
    </w:rPr>
  </w:style>
  <w:style w:type="paragraph" w:customStyle="1" w:styleId="sn-icon116">
    <w:name w:val="sn-icon116"/>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17">
    <w:name w:val="sn-icon117"/>
    <w:basedOn w:val="a"/>
    <w:rsid w:val="00802FF6"/>
    <w:pPr>
      <w:pBdr>
        <w:top w:val="single" w:sz="12" w:space="0" w:color="auto"/>
        <w:left w:val="single" w:sz="12" w:space="0" w:color="auto"/>
        <w:bottom w:val="single" w:sz="12" w:space="0" w:color="auto"/>
        <w:right w:val="single" w:sz="12" w:space="0" w:color="auto"/>
      </w:pBdr>
      <w:spacing w:after="0" w:line="240" w:lineRule="auto"/>
    </w:pPr>
    <w:rPr>
      <w:rFonts w:ascii="Times New Roman" w:eastAsia="Times New Roman" w:hAnsi="Times New Roman" w:cs="Times New Roman"/>
      <w:sz w:val="24"/>
      <w:szCs w:val="24"/>
      <w:lang w:eastAsia="ru-RU"/>
    </w:rPr>
  </w:style>
  <w:style w:type="paragraph" w:customStyle="1" w:styleId="sn-icon-1625">
    <w:name w:val="sn-icon-1625"/>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6">
    <w:name w:val="sn-icon-1626"/>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7">
    <w:name w:val="sn-icon-1627"/>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628">
    <w:name w:val="sn-icon-1628"/>
    <w:basedOn w:val="a"/>
    <w:rsid w:val="00802FF6"/>
    <w:pPr>
      <w:spacing w:after="255" w:line="240" w:lineRule="atLeast"/>
    </w:pPr>
    <w:rPr>
      <w:rFonts w:ascii="Times New Roman" w:eastAsia="Times New Roman" w:hAnsi="Times New Roman" w:cs="Times New Roman"/>
      <w:sz w:val="24"/>
      <w:szCs w:val="24"/>
      <w:lang w:eastAsia="ru-RU"/>
    </w:rPr>
  </w:style>
  <w:style w:type="paragraph" w:customStyle="1" w:styleId="sn-icon118">
    <w:name w:val="sn-icon118"/>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sn-icon119">
    <w:name w:val="sn-icon119"/>
    <w:basedOn w:val="a"/>
    <w:rsid w:val="00802FF6"/>
    <w:pPr>
      <w:spacing w:after="0" w:line="300" w:lineRule="atLeast"/>
    </w:pPr>
    <w:rPr>
      <w:rFonts w:ascii="Times New Roman" w:eastAsia="Times New Roman" w:hAnsi="Times New Roman" w:cs="Times New Roman"/>
      <w:sz w:val="30"/>
      <w:szCs w:val="30"/>
      <w:lang w:eastAsia="ru-RU"/>
    </w:rPr>
  </w:style>
  <w:style w:type="paragraph" w:customStyle="1" w:styleId="sn-icon120">
    <w:name w:val="sn-icon120"/>
    <w:basedOn w:val="a"/>
    <w:rsid w:val="00802FF6"/>
    <w:pPr>
      <w:spacing w:after="0" w:line="450" w:lineRule="atLeast"/>
    </w:pPr>
    <w:rPr>
      <w:rFonts w:ascii="Times New Roman" w:eastAsia="Times New Roman" w:hAnsi="Times New Roman" w:cs="Times New Roman"/>
      <w:sz w:val="45"/>
      <w:szCs w:val="45"/>
      <w:lang w:eastAsia="ru-RU"/>
    </w:rPr>
  </w:style>
  <w:style w:type="paragraph" w:customStyle="1" w:styleId="sn-icon121">
    <w:name w:val="sn-icon121"/>
    <w:basedOn w:val="a"/>
    <w:rsid w:val="00802FF6"/>
    <w:pPr>
      <w:spacing w:after="0" w:line="600" w:lineRule="atLeast"/>
    </w:pPr>
    <w:rPr>
      <w:rFonts w:ascii="Times New Roman" w:eastAsia="Times New Roman" w:hAnsi="Times New Roman" w:cs="Times New Roman"/>
      <w:sz w:val="60"/>
      <w:szCs w:val="60"/>
      <w:lang w:eastAsia="ru-RU"/>
    </w:rPr>
  </w:style>
  <w:style w:type="paragraph" w:customStyle="1" w:styleId="sn-icon122">
    <w:name w:val="sn-icon122"/>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23">
    <w:name w:val="sn-icon123"/>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24">
    <w:name w:val="sn-icon124"/>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25">
    <w:name w:val="sn-icon125"/>
    <w:basedOn w:val="a"/>
    <w:rsid w:val="00802FF6"/>
    <w:pPr>
      <w:shd w:val="clear" w:color="auto" w:fill="EFEFF0"/>
      <w:spacing w:after="255" w:line="240" w:lineRule="auto"/>
    </w:pPr>
    <w:rPr>
      <w:rFonts w:ascii="Times New Roman" w:eastAsia="Times New Roman" w:hAnsi="Times New Roman" w:cs="Times New Roman"/>
      <w:color w:val="AAB1B8"/>
      <w:sz w:val="24"/>
      <w:szCs w:val="24"/>
      <w:lang w:eastAsia="ru-RU"/>
    </w:rPr>
  </w:style>
  <w:style w:type="paragraph" w:customStyle="1" w:styleId="sn-icon126">
    <w:name w:val="sn-icon12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27">
    <w:name w:val="sn-icon1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28">
    <w:name w:val="sn-icon12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29">
    <w:name w:val="sn-icon12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n-icon130">
    <w:name w:val="sn-icon130"/>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31">
    <w:name w:val="sn-icon131"/>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32">
    <w:name w:val="sn-icon132"/>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sn-icon133">
    <w:name w:val="sn-icon133"/>
    <w:basedOn w:val="a"/>
    <w:rsid w:val="00802FF6"/>
    <w:pPr>
      <w:shd w:val="clear" w:color="auto" w:fill="000000"/>
      <w:spacing w:after="255" w:line="240" w:lineRule="auto"/>
    </w:pPr>
    <w:rPr>
      <w:rFonts w:ascii="Times New Roman" w:eastAsia="Times New Roman" w:hAnsi="Times New Roman" w:cs="Times New Roman"/>
      <w:color w:val="FFFFFF"/>
      <w:sz w:val="24"/>
      <w:szCs w:val="24"/>
      <w:lang w:eastAsia="ru-RU"/>
    </w:rPr>
  </w:style>
  <w:style w:type="paragraph" w:customStyle="1" w:styleId="dialogtitle7">
    <w:name w:val="dialog_title7"/>
    <w:basedOn w:val="a"/>
    <w:rsid w:val="00802FF6"/>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lang w:eastAsia="ru-RU"/>
    </w:rPr>
  </w:style>
  <w:style w:type="paragraph" w:customStyle="1" w:styleId="dialogtitlespan7">
    <w:name w:val="dialog_title&gt;span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dialogheader7">
    <w:name w:val="dialog_header7"/>
    <w:basedOn w:val="a"/>
    <w:rsid w:val="00802FF6"/>
    <w:pPr>
      <w:pBdr>
        <w:bottom w:val="single" w:sz="6" w:space="0" w:color="043B87"/>
      </w:pBdr>
      <w:spacing w:after="255" w:line="240" w:lineRule="auto"/>
      <w:textAlignment w:val="center"/>
    </w:pPr>
    <w:rPr>
      <w:rFonts w:ascii="Helvetica" w:eastAsia="Times New Roman" w:hAnsi="Helvetica" w:cs="Helvetica"/>
      <w:b/>
      <w:bCs/>
      <w:color w:val="FFFFFF"/>
      <w:sz w:val="21"/>
      <w:szCs w:val="21"/>
      <w:lang w:eastAsia="ru-RU"/>
    </w:rPr>
  </w:style>
  <w:style w:type="paragraph" w:customStyle="1" w:styleId="touchablebutton7">
    <w:name w:val="touchable_button7"/>
    <w:basedOn w:val="a"/>
    <w:rsid w:val="00802FF6"/>
    <w:pPr>
      <w:pBdr>
        <w:top w:val="single" w:sz="6" w:space="3" w:color="29487D"/>
        <w:left w:val="single" w:sz="6" w:space="9" w:color="29487D"/>
        <w:bottom w:val="single" w:sz="6" w:space="3" w:color="29487D"/>
        <w:right w:val="single" w:sz="6" w:space="9" w:color="29487D"/>
      </w:pBdr>
      <w:spacing w:before="45" w:after="255" w:line="270" w:lineRule="atLeast"/>
    </w:pPr>
    <w:rPr>
      <w:rFonts w:ascii="Times New Roman" w:eastAsia="Times New Roman" w:hAnsi="Times New Roman" w:cs="Times New Roman"/>
      <w:sz w:val="24"/>
      <w:szCs w:val="24"/>
      <w:lang w:eastAsia="ru-RU"/>
    </w:rPr>
  </w:style>
  <w:style w:type="paragraph" w:customStyle="1" w:styleId="headercenter7">
    <w:name w:val="header_center7"/>
    <w:basedOn w:val="a"/>
    <w:rsid w:val="00802FF6"/>
    <w:pPr>
      <w:spacing w:after="255" w:line="270" w:lineRule="atLeast"/>
      <w:jc w:val="center"/>
      <w:textAlignment w:val="center"/>
    </w:pPr>
    <w:rPr>
      <w:rFonts w:ascii="Times New Roman" w:eastAsia="Times New Roman" w:hAnsi="Times New Roman" w:cs="Times New Roman"/>
      <w:b/>
      <w:bCs/>
      <w:color w:val="FFFFFF"/>
      <w:sz w:val="24"/>
      <w:szCs w:val="24"/>
      <w:lang w:eastAsia="ru-RU"/>
    </w:rPr>
  </w:style>
  <w:style w:type="paragraph" w:customStyle="1" w:styleId="dialogcontent7">
    <w:name w:val="dialog_content7"/>
    <w:basedOn w:val="a"/>
    <w:rsid w:val="00802FF6"/>
    <w:pPr>
      <w:pBdr>
        <w:top w:val="single" w:sz="2" w:space="0" w:color="4A4A4A"/>
        <w:left w:val="single" w:sz="6" w:space="0" w:color="4A4A4A"/>
        <w:bottom w:val="single" w:sz="2" w:space="0" w:color="4A4A4A"/>
        <w:right w:val="single" w:sz="6" w:space="0" w:color="4A4A4A"/>
      </w:pBdr>
      <w:spacing w:after="255" w:line="240" w:lineRule="auto"/>
    </w:pPr>
    <w:rPr>
      <w:rFonts w:ascii="Times New Roman" w:eastAsia="Times New Roman" w:hAnsi="Times New Roman" w:cs="Times New Roman"/>
      <w:sz w:val="24"/>
      <w:szCs w:val="24"/>
      <w:lang w:eastAsia="ru-RU"/>
    </w:rPr>
  </w:style>
  <w:style w:type="paragraph" w:customStyle="1" w:styleId="dialogfooter7">
    <w:name w:val="dialog_footer7"/>
    <w:basedOn w:val="a"/>
    <w:rsid w:val="00802FF6"/>
    <w:pPr>
      <w:pBdr>
        <w:top w:val="single" w:sz="6" w:space="0" w:color="CCCCCC"/>
        <w:left w:val="single" w:sz="6" w:space="0" w:color="4A4A4A"/>
        <w:bottom w:val="single" w:sz="6" w:space="0" w:color="4A4A4A"/>
        <w:right w:val="single" w:sz="6" w:space="0" w:color="4A4A4A"/>
      </w:pBdr>
      <w:shd w:val="clear" w:color="auto" w:fill="F5F6F7"/>
      <w:spacing w:after="255" w:line="240" w:lineRule="auto"/>
    </w:pPr>
    <w:rPr>
      <w:rFonts w:ascii="Times New Roman" w:eastAsia="Times New Roman" w:hAnsi="Times New Roman" w:cs="Times New Roman"/>
      <w:sz w:val="24"/>
      <w:szCs w:val="24"/>
      <w:lang w:eastAsia="ru-RU"/>
    </w:rPr>
  </w:style>
  <w:style w:type="paragraph" w:customStyle="1" w:styleId="c98b0c50213">
    <w:name w:val="c98b0c502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19">
    <w:name w:val="ff5f992aa19"/>
    <w:basedOn w:val="a"/>
    <w:rsid w:val="00802FF6"/>
    <w:pPr>
      <w:pBdr>
        <w:bottom w:val="single" w:sz="2" w:space="0" w:color="auto"/>
      </w:pBdr>
      <w:spacing w:after="255" w:line="240" w:lineRule="auto"/>
    </w:pPr>
    <w:rPr>
      <w:rFonts w:ascii="Times New Roman" w:eastAsia="Times New Roman" w:hAnsi="Times New Roman" w:cs="Times New Roman"/>
      <w:color w:val="006600"/>
      <w:sz w:val="24"/>
      <w:szCs w:val="24"/>
      <w:lang w:eastAsia="ru-RU"/>
    </w:rPr>
  </w:style>
  <w:style w:type="paragraph" w:customStyle="1" w:styleId="ff5f992aa20">
    <w:name w:val="ff5f992aa20"/>
    <w:basedOn w:val="a"/>
    <w:rsid w:val="00802FF6"/>
    <w:pPr>
      <w:pBdr>
        <w:bottom w:val="single" w:sz="2" w:space="0" w:color="auto"/>
      </w:pBdr>
      <w:spacing w:after="255" w:line="240" w:lineRule="auto"/>
    </w:pPr>
    <w:rPr>
      <w:rFonts w:ascii="Times New Roman" w:eastAsia="Times New Roman" w:hAnsi="Times New Roman" w:cs="Times New Roman"/>
      <w:color w:val="0066FF"/>
      <w:sz w:val="24"/>
      <w:szCs w:val="24"/>
      <w:lang w:eastAsia="ru-RU"/>
    </w:rPr>
  </w:style>
  <w:style w:type="paragraph" w:customStyle="1" w:styleId="oac42d2e27">
    <w:name w:val="oac42d2e2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6d87276a13">
    <w:name w:val="t6d87276a13"/>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wbe4fcbdc7">
    <w:name w:val="wbe4fcbdc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b793a7bc7">
    <w:name w:val="kb793a7bc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b4434a13">
    <w:name w:val="f40b4434a13"/>
    <w:basedOn w:val="a"/>
    <w:rsid w:val="00802FF6"/>
    <w:pPr>
      <w:spacing w:after="255" w:line="240" w:lineRule="auto"/>
    </w:pPr>
    <w:rPr>
      <w:rFonts w:ascii="Times New Roman" w:eastAsia="Times New Roman" w:hAnsi="Times New Roman" w:cs="Times New Roman"/>
      <w:b/>
      <w:bCs/>
      <w:color w:val="FFFFFF"/>
      <w:sz w:val="24"/>
      <w:szCs w:val="24"/>
      <w:lang w:eastAsia="ru-RU"/>
    </w:rPr>
  </w:style>
  <w:style w:type="paragraph" w:customStyle="1" w:styleId="o3f382e277">
    <w:name w:val="o3f382e27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y6290d4a7">
    <w:name w:val="y6290d4a7"/>
    <w:basedOn w:val="a"/>
    <w:rsid w:val="00802FF6"/>
    <w:pPr>
      <w:shd w:val="clear" w:color="auto" w:fill="FEDA5B"/>
      <w:spacing w:after="255" w:line="195" w:lineRule="atLeast"/>
    </w:pPr>
    <w:rPr>
      <w:rFonts w:ascii="Times New Roman" w:eastAsia="Times New Roman" w:hAnsi="Times New Roman" w:cs="Times New Roman"/>
      <w:sz w:val="15"/>
      <w:szCs w:val="15"/>
      <w:lang w:eastAsia="ru-RU"/>
    </w:rPr>
  </w:style>
  <w:style w:type="paragraph" w:customStyle="1" w:styleId="f40b4434a14">
    <w:name w:val="f40b4434a14"/>
    <w:basedOn w:val="a"/>
    <w:rsid w:val="00802FF6"/>
    <w:pPr>
      <w:spacing w:after="255" w:line="240" w:lineRule="auto"/>
    </w:pPr>
    <w:rPr>
      <w:rFonts w:ascii="Times New Roman" w:eastAsia="Times New Roman" w:hAnsi="Times New Roman" w:cs="Times New Roman"/>
      <w:b/>
      <w:bCs/>
      <w:color w:val="000000"/>
      <w:sz w:val="24"/>
      <w:szCs w:val="24"/>
      <w:lang w:eastAsia="ru-RU"/>
    </w:rPr>
  </w:style>
  <w:style w:type="paragraph" w:customStyle="1" w:styleId="udc627e427">
    <w:name w:val="udc627e427"/>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g3ac402d27">
    <w:name w:val="g3ac402d27"/>
    <w:basedOn w:val="a"/>
    <w:rsid w:val="00802FF6"/>
    <w:pPr>
      <w:pBdr>
        <w:bottom w:val="single" w:sz="2" w:space="0" w:color="auto"/>
      </w:pBdr>
      <w:spacing w:after="255" w:line="240" w:lineRule="auto"/>
    </w:pPr>
    <w:rPr>
      <w:rFonts w:ascii="Times New Roman" w:eastAsia="Times New Roman" w:hAnsi="Times New Roman" w:cs="Times New Roman"/>
      <w:color w:val="2060A4"/>
      <w:sz w:val="24"/>
      <w:szCs w:val="24"/>
      <w:lang w:eastAsia="ru-RU"/>
    </w:rPr>
  </w:style>
  <w:style w:type="paragraph" w:customStyle="1" w:styleId="i33c9337d13">
    <w:name w:val="i33c9337d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25">
    <w:name w:val="kec9ffd2a25"/>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3">
    <w:name w:val="k443bfc0b13"/>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6">
    <w:name w:val="kec9ffd2a26"/>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3">
    <w:name w:val="afc181e63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61">
    <w:name w:val="mf5bb5ef661"/>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25">
    <w:name w:val="wab1059e225"/>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3">
    <w:name w:val="p25dfbee613"/>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37">
    <w:name w:val="k48f0a9043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5">
    <w:name w:val="e98d5e50525"/>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3">
    <w:name w:val="m3e49ef85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62">
    <w:name w:val="mf5bb5ef662"/>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63">
    <w:name w:val="mf5bb5ef663"/>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64">
    <w:name w:val="mf5bb5ef664"/>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38">
    <w:name w:val="k48f0a9043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6">
    <w:name w:val="e98d5e50526"/>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65">
    <w:name w:val="mf5bb5ef665"/>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6">
    <w:name w:val="wab1059e226"/>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39">
    <w:name w:val="k48f0a90439"/>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3">
    <w:name w:val="q485a70e313"/>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3">
    <w:name w:val="n86d926fe13"/>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3">
    <w:name w:val="kdb6c1a7013"/>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3">
    <w:name w:val="l1adc5bcc13"/>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3">
    <w:name w:val="b5ad3bb2b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3">
    <w:name w:val="wfa1c0fc713"/>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3">
    <w:name w:val="w40231a713"/>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3">
    <w:name w:val="a59abf48313"/>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3">
    <w:name w:val="a408e729b13"/>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3">
    <w:name w:val="fe704f4fb1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49">
    <w:name w:val="b1aafc54e49"/>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0">
    <w:name w:val="b1aafc54e50"/>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1">
    <w:name w:val="b1aafc54e51"/>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2">
    <w:name w:val="b1aafc54e52"/>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l1e69c2707">
    <w:name w:val="l1e69c270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93c197927">
    <w:name w:val="c93c19792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x45b630b37">
    <w:name w:val="x45b630b3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nfc4bd8b97">
    <w:name w:val="nfc4bd8b9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f5f992aa21">
    <w:name w:val="ff5f992aa21"/>
    <w:basedOn w:val="a"/>
    <w:rsid w:val="00802FF6"/>
    <w:pPr>
      <w:spacing w:after="255" w:line="240" w:lineRule="auto"/>
    </w:pPr>
    <w:rPr>
      <w:rFonts w:ascii="Times New Roman" w:eastAsia="Times New Roman" w:hAnsi="Times New Roman" w:cs="Times New Roman"/>
      <w:color w:val="006600"/>
      <w:sz w:val="24"/>
      <w:szCs w:val="24"/>
      <w:lang w:eastAsia="ru-RU"/>
    </w:rPr>
  </w:style>
  <w:style w:type="paragraph" w:customStyle="1" w:styleId="afa18407f7">
    <w:name w:val="afa18407f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o58abe8d013">
    <w:name w:val="o58abe8d013"/>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x21ce94f17">
    <w:name w:val="x21ce94f17"/>
    <w:basedOn w:val="a"/>
    <w:rsid w:val="00802FF6"/>
    <w:pPr>
      <w:shd w:val="clear" w:color="auto" w:fill="FFFFFF"/>
      <w:spacing w:after="255" w:line="240" w:lineRule="auto"/>
    </w:pPr>
    <w:rPr>
      <w:rFonts w:ascii="Times New Roman" w:eastAsia="Times New Roman" w:hAnsi="Times New Roman" w:cs="Times New Roman"/>
      <w:color w:val="000000"/>
      <w:sz w:val="24"/>
      <w:szCs w:val="24"/>
      <w:lang w:eastAsia="ru-RU"/>
    </w:rPr>
  </w:style>
  <w:style w:type="paragraph" w:customStyle="1" w:styleId="le535fb313">
    <w:name w:val="le535fb313"/>
    <w:basedOn w:val="a"/>
    <w:rsid w:val="00802FF6"/>
    <w:pPr>
      <w:spacing w:after="150" w:line="240" w:lineRule="auto"/>
    </w:pPr>
    <w:rPr>
      <w:rFonts w:ascii="Times New Roman" w:eastAsia="Times New Roman" w:hAnsi="Times New Roman" w:cs="Times New Roman"/>
      <w:sz w:val="24"/>
      <w:szCs w:val="24"/>
      <w:lang w:eastAsia="ru-RU"/>
    </w:rPr>
  </w:style>
  <w:style w:type="paragraph" w:customStyle="1" w:styleId="e652740a7">
    <w:name w:val="e652740a7"/>
    <w:basedOn w:val="a"/>
    <w:rsid w:val="00802FF6"/>
    <w:pPr>
      <w:spacing w:after="255" w:line="300" w:lineRule="atLeast"/>
    </w:pPr>
    <w:rPr>
      <w:rFonts w:ascii="Times New Roman" w:eastAsia="Times New Roman" w:hAnsi="Times New Roman" w:cs="Times New Roman"/>
      <w:sz w:val="27"/>
      <w:szCs w:val="27"/>
      <w:lang w:eastAsia="ru-RU"/>
    </w:rPr>
  </w:style>
  <w:style w:type="paragraph" w:customStyle="1" w:styleId="t6d87276a14">
    <w:name w:val="t6d87276a14"/>
    <w:basedOn w:val="a"/>
    <w:rsid w:val="00802FF6"/>
    <w:pPr>
      <w:pBdr>
        <w:bottom w:val="single" w:sz="2" w:space="0" w:color="auto"/>
      </w:pBdr>
      <w:spacing w:after="255" w:line="240" w:lineRule="auto"/>
    </w:pPr>
    <w:rPr>
      <w:rFonts w:ascii="Times New Roman" w:eastAsia="Times New Roman" w:hAnsi="Times New Roman" w:cs="Times New Roman"/>
      <w:b/>
      <w:bCs/>
      <w:color w:val="2060A4"/>
      <w:sz w:val="24"/>
      <w:szCs w:val="24"/>
      <w:lang w:eastAsia="ru-RU"/>
    </w:rPr>
  </w:style>
  <w:style w:type="paragraph" w:customStyle="1" w:styleId="i7b677faa13">
    <w:name w:val="i7b677faa13"/>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oae6a67c413">
    <w:name w:val="oae6a67c413"/>
    <w:basedOn w:val="a"/>
    <w:rsid w:val="00802FF6"/>
    <w:pPr>
      <w:spacing w:after="60" w:line="240" w:lineRule="auto"/>
    </w:pPr>
    <w:rPr>
      <w:rFonts w:ascii="Times New Roman" w:eastAsia="Times New Roman" w:hAnsi="Times New Roman" w:cs="Times New Roman"/>
      <w:sz w:val="21"/>
      <w:szCs w:val="21"/>
      <w:lang w:eastAsia="ru-RU"/>
    </w:rPr>
  </w:style>
  <w:style w:type="paragraph" w:customStyle="1" w:styleId="r930a5ad77">
    <w:name w:val="r930a5ad77"/>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o58abe8d014">
    <w:name w:val="o58abe8d014"/>
    <w:basedOn w:val="a"/>
    <w:rsid w:val="00802FF6"/>
    <w:pPr>
      <w:shd w:val="clear" w:color="auto" w:fill="FFFFFF"/>
      <w:spacing w:after="255" w:line="240" w:lineRule="auto"/>
    </w:pPr>
    <w:rPr>
      <w:rFonts w:ascii="Times New Roman" w:eastAsia="Times New Roman" w:hAnsi="Times New Roman" w:cs="Times New Roman"/>
      <w:color w:val="000000"/>
      <w:sz w:val="20"/>
      <w:szCs w:val="20"/>
      <w:lang w:eastAsia="ru-RU"/>
    </w:rPr>
  </w:style>
  <w:style w:type="paragraph" w:customStyle="1" w:styleId="e4633878a13">
    <w:name w:val="e4633878a13"/>
    <w:basedOn w:val="a"/>
    <w:rsid w:val="00802FF6"/>
    <w:pPr>
      <w:spacing w:after="240" w:line="270" w:lineRule="atLeast"/>
    </w:pPr>
    <w:rPr>
      <w:rFonts w:ascii="Times New Roman" w:eastAsia="Times New Roman" w:hAnsi="Times New Roman" w:cs="Times New Roman"/>
      <w:sz w:val="23"/>
      <w:szCs w:val="23"/>
      <w:lang w:eastAsia="ru-RU"/>
    </w:rPr>
  </w:style>
  <w:style w:type="paragraph" w:customStyle="1" w:styleId="pd2fa072613">
    <w:name w:val="pd2fa072613"/>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oa3ca793a13">
    <w:name w:val="oa3ca793a13"/>
    <w:basedOn w:val="a"/>
    <w:rsid w:val="00802FF6"/>
    <w:pPr>
      <w:spacing w:after="240" w:line="270" w:lineRule="atLeast"/>
    </w:pPr>
    <w:rPr>
      <w:rFonts w:ascii="Times New Roman" w:eastAsia="Times New Roman" w:hAnsi="Times New Roman" w:cs="Times New Roman"/>
      <w:sz w:val="24"/>
      <w:szCs w:val="24"/>
      <w:lang w:eastAsia="ru-RU"/>
    </w:rPr>
  </w:style>
  <w:style w:type="paragraph" w:customStyle="1" w:styleId="u3c3acdf213">
    <w:name w:val="u3c3acdf213"/>
    <w:basedOn w:val="a"/>
    <w:rsid w:val="00802FF6"/>
    <w:pPr>
      <w:spacing w:after="240" w:line="240" w:lineRule="auto"/>
    </w:pPr>
    <w:rPr>
      <w:rFonts w:ascii="Times New Roman" w:eastAsia="Times New Roman" w:hAnsi="Times New Roman" w:cs="Times New Roman"/>
      <w:sz w:val="24"/>
      <w:szCs w:val="24"/>
      <w:lang w:eastAsia="ru-RU"/>
    </w:rPr>
  </w:style>
  <w:style w:type="paragraph" w:customStyle="1" w:styleId="e4633878a14">
    <w:name w:val="e4633878a14"/>
    <w:basedOn w:val="a"/>
    <w:rsid w:val="00802FF6"/>
    <w:pPr>
      <w:spacing w:after="180" w:line="270" w:lineRule="atLeast"/>
    </w:pPr>
    <w:rPr>
      <w:rFonts w:ascii="Times New Roman" w:eastAsia="Times New Roman" w:hAnsi="Times New Roman" w:cs="Times New Roman"/>
      <w:sz w:val="23"/>
      <w:szCs w:val="23"/>
      <w:lang w:eastAsia="ru-RU"/>
    </w:rPr>
  </w:style>
  <w:style w:type="paragraph" w:customStyle="1" w:styleId="pd2fa072614">
    <w:name w:val="pd2fa072614"/>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oa3ca793a14">
    <w:name w:val="oa3ca793a14"/>
    <w:basedOn w:val="a"/>
    <w:rsid w:val="00802FF6"/>
    <w:pPr>
      <w:spacing w:after="180" w:line="240" w:lineRule="atLeast"/>
    </w:pPr>
    <w:rPr>
      <w:rFonts w:ascii="Times New Roman" w:eastAsia="Times New Roman" w:hAnsi="Times New Roman" w:cs="Times New Roman"/>
      <w:sz w:val="24"/>
      <w:szCs w:val="24"/>
      <w:lang w:eastAsia="ru-RU"/>
    </w:rPr>
  </w:style>
  <w:style w:type="paragraph" w:customStyle="1" w:styleId="u3c3acdf214">
    <w:name w:val="u3c3acdf214"/>
    <w:basedOn w:val="a"/>
    <w:rsid w:val="00802FF6"/>
    <w:pPr>
      <w:spacing w:after="180" w:line="240" w:lineRule="auto"/>
    </w:pPr>
    <w:rPr>
      <w:rFonts w:ascii="Times New Roman" w:eastAsia="Times New Roman" w:hAnsi="Times New Roman" w:cs="Times New Roman"/>
      <w:sz w:val="24"/>
      <w:szCs w:val="24"/>
      <w:lang w:eastAsia="ru-RU"/>
    </w:rPr>
  </w:style>
  <w:style w:type="paragraph" w:customStyle="1" w:styleId="afa3cda3913">
    <w:name w:val="afa3cda3913"/>
    <w:basedOn w:val="a"/>
    <w:rsid w:val="00802FF6"/>
    <w:pPr>
      <w:spacing w:after="105" w:line="240" w:lineRule="auto"/>
    </w:pPr>
    <w:rPr>
      <w:rFonts w:ascii="Times New Roman" w:eastAsia="Times New Roman" w:hAnsi="Times New Roman" w:cs="Times New Roman"/>
      <w:sz w:val="24"/>
      <w:szCs w:val="24"/>
      <w:lang w:eastAsia="ru-RU"/>
    </w:rPr>
  </w:style>
  <w:style w:type="paragraph" w:customStyle="1" w:styleId="afa3cda3914">
    <w:name w:val="afa3cda3914"/>
    <w:basedOn w:val="a"/>
    <w:rsid w:val="00802FF6"/>
    <w:pPr>
      <w:spacing w:after="75" w:line="240" w:lineRule="auto"/>
    </w:pPr>
    <w:rPr>
      <w:rFonts w:ascii="Times New Roman" w:eastAsia="Times New Roman" w:hAnsi="Times New Roman" w:cs="Times New Roman"/>
      <w:sz w:val="24"/>
      <w:szCs w:val="24"/>
      <w:lang w:eastAsia="ru-RU"/>
    </w:rPr>
  </w:style>
  <w:style w:type="paragraph" w:customStyle="1" w:styleId="ac4012927">
    <w:name w:val="ac4012927"/>
    <w:basedOn w:val="a"/>
    <w:rsid w:val="00802FF6"/>
    <w:pPr>
      <w:spacing w:after="255" w:line="240" w:lineRule="auto"/>
      <w:ind w:right="180"/>
    </w:pPr>
    <w:rPr>
      <w:rFonts w:ascii="Times New Roman" w:eastAsia="Times New Roman" w:hAnsi="Times New Roman" w:cs="Times New Roman"/>
      <w:sz w:val="24"/>
      <w:szCs w:val="24"/>
      <w:lang w:eastAsia="ru-RU"/>
    </w:rPr>
  </w:style>
  <w:style w:type="paragraph" w:customStyle="1" w:styleId="cd46ab5d07">
    <w:name w:val="cd46ab5d07"/>
    <w:basedOn w:val="a"/>
    <w:rsid w:val="00802FF6"/>
    <w:pPr>
      <w:spacing w:before="120" w:after="255" w:line="240" w:lineRule="auto"/>
    </w:pPr>
    <w:rPr>
      <w:rFonts w:ascii="Times New Roman" w:eastAsia="Times New Roman" w:hAnsi="Times New Roman" w:cs="Times New Roman"/>
      <w:sz w:val="24"/>
      <w:szCs w:val="24"/>
      <w:lang w:eastAsia="ru-RU"/>
    </w:rPr>
  </w:style>
  <w:style w:type="paragraph" w:customStyle="1" w:styleId="f406daf3913">
    <w:name w:val="f406daf39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f406daf3914">
    <w:name w:val="f406daf391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v849ed1c013">
    <w:name w:val="v849ed1c013"/>
    <w:basedOn w:val="a"/>
    <w:rsid w:val="00802FF6"/>
    <w:pPr>
      <w:spacing w:after="0" w:line="240" w:lineRule="auto"/>
    </w:pPr>
    <w:rPr>
      <w:rFonts w:ascii="Verdana" w:eastAsia="Times New Roman" w:hAnsi="Verdana" w:cs="Times New Roman"/>
      <w:sz w:val="14"/>
      <w:szCs w:val="14"/>
      <w:lang w:eastAsia="ru-RU"/>
    </w:rPr>
  </w:style>
  <w:style w:type="paragraph" w:customStyle="1" w:styleId="p1e8582c013">
    <w:name w:val="p1e8582c01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le535fb314">
    <w:name w:val="le535fb31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p1e8582c014">
    <w:name w:val="p1e8582c014"/>
    <w:basedOn w:val="a"/>
    <w:rsid w:val="00802FF6"/>
    <w:pPr>
      <w:spacing w:before="150" w:after="255" w:line="240" w:lineRule="auto"/>
    </w:pPr>
    <w:rPr>
      <w:rFonts w:ascii="Times New Roman" w:eastAsia="Times New Roman" w:hAnsi="Times New Roman" w:cs="Times New Roman"/>
      <w:sz w:val="23"/>
      <w:szCs w:val="23"/>
      <w:lang w:eastAsia="ru-RU"/>
    </w:rPr>
  </w:style>
  <w:style w:type="paragraph" w:customStyle="1" w:styleId="i7b677faa14">
    <w:name w:val="i7b677faa14"/>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oae6a67c414">
    <w:name w:val="oae6a67c414"/>
    <w:basedOn w:val="a"/>
    <w:rsid w:val="00802FF6"/>
    <w:pPr>
      <w:spacing w:before="150" w:after="255" w:line="240" w:lineRule="auto"/>
    </w:pPr>
    <w:rPr>
      <w:rFonts w:ascii="Times New Roman" w:eastAsia="Times New Roman" w:hAnsi="Times New Roman" w:cs="Times New Roman"/>
      <w:sz w:val="24"/>
      <w:szCs w:val="24"/>
      <w:lang w:eastAsia="ru-RU"/>
    </w:rPr>
  </w:style>
  <w:style w:type="paragraph" w:customStyle="1" w:styleId="v849ed1c014">
    <w:name w:val="v849ed1c014"/>
    <w:basedOn w:val="a"/>
    <w:rsid w:val="00802FF6"/>
    <w:pPr>
      <w:spacing w:after="255" w:line="240" w:lineRule="auto"/>
    </w:pPr>
    <w:rPr>
      <w:rFonts w:ascii="Verdana" w:eastAsia="Times New Roman" w:hAnsi="Verdana" w:cs="Times New Roman"/>
      <w:sz w:val="14"/>
      <w:szCs w:val="14"/>
      <w:lang w:eastAsia="ru-RU"/>
    </w:rPr>
  </w:style>
  <w:style w:type="paragraph" w:customStyle="1" w:styleId="x149fa2207">
    <w:name w:val="x149fa2207"/>
    <w:basedOn w:val="a"/>
    <w:rsid w:val="00802FF6"/>
    <w:pPr>
      <w:spacing w:after="255" w:line="240" w:lineRule="auto"/>
    </w:pPr>
    <w:rPr>
      <w:rFonts w:ascii="Verdana" w:eastAsia="Times New Roman" w:hAnsi="Verdana" w:cs="Times New Roman"/>
      <w:sz w:val="24"/>
      <w:szCs w:val="24"/>
      <w:u w:val="single"/>
      <w:lang w:eastAsia="ru-RU"/>
    </w:rPr>
  </w:style>
  <w:style w:type="paragraph" w:customStyle="1" w:styleId="hb0c2e4bd37">
    <w:name w:val="hb0c2e4bd37"/>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hb0c2e4bd38">
    <w:name w:val="hb0c2e4bd38"/>
    <w:basedOn w:val="a"/>
    <w:rsid w:val="00802FF6"/>
    <w:pPr>
      <w:spacing w:after="255" w:line="240" w:lineRule="auto"/>
      <w:jc w:val="center"/>
      <w:textAlignment w:val="center"/>
    </w:pPr>
    <w:rPr>
      <w:rFonts w:ascii="Times New Roman" w:eastAsia="Times New Roman" w:hAnsi="Times New Roman" w:cs="Times New Roman"/>
      <w:sz w:val="24"/>
      <w:szCs w:val="24"/>
      <w:lang w:eastAsia="ru-RU"/>
    </w:rPr>
  </w:style>
  <w:style w:type="paragraph" w:customStyle="1" w:styleId="bbceec4957">
    <w:name w:val="bbceec495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39">
    <w:name w:val="hb0c2e4bd39"/>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h93e545937">
    <w:name w:val="h93e545937"/>
    <w:basedOn w:val="a"/>
    <w:rsid w:val="00802FF6"/>
    <w:pPr>
      <w:spacing w:after="255" w:line="240" w:lineRule="atLeast"/>
    </w:pPr>
    <w:rPr>
      <w:rFonts w:ascii="Times New Roman" w:eastAsia="Times New Roman" w:hAnsi="Times New Roman" w:cs="Times New Roman"/>
      <w:color w:val="2060A4"/>
      <w:sz w:val="21"/>
      <w:szCs w:val="21"/>
      <w:lang w:eastAsia="ru-RU"/>
    </w:rPr>
  </w:style>
  <w:style w:type="paragraph" w:customStyle="1" w:styleId="u9fd89c277">
    <w:name w:val="u9fd89c27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7f5c46d77">
    <w:name w:val="e7f5c46d7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121a213113">
    <w:name w:val="v121a213113"/>
    <w:basedOn w:val="a"/>
    <w:rsid w:val="00802FF6"/>
    <w:pPr>
      <w:spacing w:after="255" w:line="240" w:lineRule="auto"/>
      <w:textAlignment w:val="center"/>
    </w:pPr>
    <w:rPr>
      <w:rFonts w:ascii="Times New Roman" w:eastAsia="Times New Roman" w:hAnsi="Times New Roman" w:cs="Times New Roman"/>
      <w:sz w:val="24"/>
      <w:szCs w:val="24"/>
      <w:u w:val="single"/>
      <w:lang w:eastAsia="ru-RU"/>
    </w:rPr>
  </w:style>
  <w:style w:type="paragraph" w:customStyle="1" w:styleId="v121a213114">
    <w:name w:val="v121a213114"/>
    <w:basedOn w:val="a"/>
    <w:rsid w:val="00802FF6"/>
    <w:pPr>
      <w:spacing w:after="255" w:line="240" w:lineRule="auto"/>
      <w:textAlignment w:val="center"/>
    </w:pPr>
    <w:rPr>
      <w:rFonts w:ascii="Times New Roman" w:eastAsia="Times New Roman" w:hAnsi="Times New Roman" w:cs="Times New Roman"/>
      <w:color w:val="0066FF"/>
      <w:sz w:val="24"/>
      <w:szCs w:val="24"/>
      <w:u w:val="single"/>
      <w:lang w:eastAsia="ru-RU"/>
    </w:rPr>
  </w:style>
  <w:style w:type="paragraph" w:customStyle="1" w:styleId="s88adac207">
    <w:name w:val="s88adac207"/>
    <w:basedOn w:val="a"/>
    <w:rsid w:val="00802FF6"/>
    <w:pPr>
      <w:spacing w:after="255" w:line="312" w:lineRule="atLeast"/>
    </w:pPr>
    <w:rPr>
      <w:rFonts w:ascii="Times New Roman" w:eastAsia="Times New Roman" w:hAnsi="Times New Roman" w:cs="Times New Roman"/>
      <w:color w:val="FFFFFF"/>
      <w:sz w:val="24"/>
      <w:szCs w:val="24"/>
      <w:lang w:eastAsia="ru-RU"/>
    </w:rPr>
  </w:style>
  <w:style w:type="paragraph" w:customStyle="1" w:styleId="hb0c2e4bd40">
    <w:name w:val="hb0c2e4bd40"/>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g3253c5567">
    <w:name w:val="g3253c556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hb0c2e4bd41">
    <w:name w:val="hb0c2e4bd41"/>
    <w:basedOn w:val="a"/>
    <w:rsid w:val="00802FF6"/>
    <w:pPr>
      <w:spacing w:after="255" w:line="255" w:lineRule="atLeast"/>
      <w:ind w:firstLine="60"/>
      <w:jc w:val="center"/>
    </w:pPr>
    <w:rPr>
      <w:rFonts w:ascii="Times New Roman" w:eastAsia="Times New Roman" w:hAnsi="Times New Roman" w:cs="Times New Roman"/>
      <w:color w:val="FFFFFF"/>
      <w:sz w:val="12"/>
      <w:szCs w:val="12"/>
      <w:lang w:eastAsia="ru-RU"/>
    </w:rPr>
  </w:style>
  <w:style w:type="paragraph" w:customStyle="1" w:styleId="hb0c2e4bd42">
    <w:name w:val="hb0c2e4bd42"/>
    <w:basedOn w:val="a"/>
    <w:rsid w:val="00802FF6"/>
    <w:pPr>
      <w:spacing w:after="255" w:line="105" w:lineRule="atLeast"/>
      <w:ind w:firstLine="60"/>
      <w:jc w:val="center"/>
      <w:textAlignment w:val="top"/>
    </w:pPr>
    <w:rPr>
      <w:rFonts w:ascii="Times New Roman" w:eastAsia="Times New Roman" w:hAnsi="Times New Roman" w:cs="Times New Roman"/>
      <w:color w:val="FFFFFF"/>
      <w:sz w:val="12"/>
      <w:szCs w:val="12"/>
      <w:lang w:eastAsia="ru-RU"/>
    </w:rPr>
  </w:style>
  <w:style w:type="paragraph" w:customStyle="1" w:styleId="g83876b2113">
    <w:name w:val="g83876b2113"/>
    <w:basedOn w:val="a"/>
    <w:rsid w:val="00802FF6"/>
    <w:pPr>
      <w:spacing w:after="255" w:line="240" w:lineRule="auto"/>
      <w:jc w:val="center"/>
    </w:pPr>
    <w:rPr>
      <w:rFonts w:ascii="Times New Roman" w:eastAsia="Times New Roman" w:hAnsi="Times New Roman" w:cs="Times New Roman"/>
      <w:sz w:val="17"/>
      <w:szCs w:val="17"/>
      <w:lang w:eastAsia="ru-RU"/>
    </w:rPr>
  </w:style>
  <w:style w:type="paragraph" w:customStyle="1" w:styleId="s5238f2bc25">
    <w:name w:val="s5238f2bc25"/>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s5238f2bc26">
    <w:name w:val="s5238f2bc26"/>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000000"/>
      <w:sz w:val="24"/>
      <w:szCs w:val="24"/>
      <w:lang w:eastAsia="ru-RU"/>
    </w:rPr>
  </w:style>
  <w:style w:type="paragraph" w:customStyle="1" w:styleId="c65ac92c17">
    <w:name w:val="c65ac92c17"/>
    <w:basedOn w:val="a"/>
    <w:rsid w:val="00802FF6"/>
    <w:pPr>
      <w:spacing w:after="255" w:line="312" w:lineRule="atLeast"/>
    </w:pPr>
    <w:rPr>
      <w:rFonts w:ascii="Times New Roman" w:eastAsia="Times New Roman" w:hAnsi="Times New Roman" w:cs="Times New Roman"/>
      <w:sz w:val="24"/>
      <w:szCs w:val="24"/>
      <w:lang w:eastAsia="ru-RU"/>
    </w:rPr>
  </w:style>
  <w:style w:type="paragraph" w:customStyle="1" w:styleId="s5238f2bc27">
    <w:name w:val="s5238f2bc27"/>
    <w:basedOn w:val="a"/>
    <w:rsid w:val="00802FF6"/>
    <w:pPr>
      <w:pBdr>
        <w:bottom w:val="single" w:sz="2" w:space="0" w:color="auto"/>
      </w:pBdr>
      <w:spacing w:after="255" w:line="210" w:lineRule="atLeast"/>
      <w:textAlignment w:val="top"/>
    </w:pPr>
    <w:rPr>
      <w:rFonts w:ascii="Times New Roman" w:eastAsia="Times New Roman" w:hAnsi="Times New Roman" w:cs="Times New Roman"/>
      <w:color w:val="FFFFFF"/>
      <w:sz w:val="24"/>
      <w:szCs w:val="24"/>
      <w:lang w:eastAsia="ru-RU"/>
    </w:rPr>
  </w:style>
  <w:style w:type="paragraph" w:customStyle="1" w:styleId="u90c054647">
    <w:name w:val="u90c054647"/>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e71b2b2c37">
    <w:name w:val="e71b2b2c37"/>
    <w:basedOn w:val="a"/>
    <w:rsid w:val="00802FF6"/>
    <w:pPr>
      <w:spacing w:after="255" w:line="240" w:lineRule="auto"/>
    </w:pPr>
    <w:rPr>
      <w:rFonts w:ascii="Arial" w:eastAsia="Times New Roman" w:hAnsi="Arial" w:cs="Arial"/>
      <w:sz w:val="24"/>
      <w:szCs w:val="24"/>
      <w:lang w:eastAsia="ru-RU"/>
    </w:rPr>
  </w:style>
  <w:style w:type="paragraph" w:customStyle="1" w:styleId="bd3c3c14825">
    <w:name w:val="bd3c3c14825"/>
    <w:basedOn w:val="a"/>
    <w:rsid w:val="00802FF6"/>
    <w:pPr>
      <w:spacing w:after="0" w:line="240" w:lineRule="atLeast"/>
    </w:pPr>
    <w:rPr>
      <w:rFonts w:ascii="Times New Roman" w:eastAsia="Times New Roman" w:hAnsi="Times New Roman" w:cs="Times New Roman"/>
      <w:sz w:val="24"/>
      <w:szCs w:val="24"/>
      <w:lang w:eastAsia="ru-RU"/>
    </w:rPr>
  </w:style>
  <w:style w:type="paragraph" w:customStyle="1" w:styleId="s5238f2bc28">
    <w:name w:val="s5238f2bc28"/>
    <w:basedOn w:val="a"/>
    <w:rsid w:val="00802FF6"/>
    <w:pPr>
      <w:pBdr>
        <w:bottom w:val="single" w:sz="2" w:space="0" w:color="auto"/>
      </w:pBdr>
      <w:spacing w:after="255" w:line="240" w:lineRule="atLeast"/>
      <w:textAlignment w:val="top"/>
    </w:pPr>
    <w:rPr>
      <w:rFonts w:ascii="Times New Roman" w:eastAsia="Times New Roman" w:hAnsi="Times New Roman" w:cs="Times New Roman"/>
      <w:color w:val="000000"/>
      <w:sz w:val="15"/>
      <w:szCs w:val="15"/>
      <w:lang w:eastAsia="ru-RU"/>
    </w:rPr>
  </w:style>
  <w:style w:type="paragraph" w:customStyle="1" w:styleId="v7735103f37">
    <w:name w:val="v7735103f37"/>
    <w:basedOn w:val="a"/>
    <w:rsid w:val="00802FF6"/>
    <w:pPr>
      <w:pBdr>
        <w:top w:val="single" w:sz="2" w:space="0" w:color="999999"/>
        <w:left w:val="single" w:sz="2" w:space="0" w:color="999999"/>
        <w:bottom w:val="single" w:sz="2" w:space="0" w:color="999999"/>
        <w:right w:val="single" w:sz="2" w:space="0" w:color="999999"/>
      </w:pBdr>
      <w:shd w:val="clear" w:color="auto" w:fill="FFFFFF"/>
      <w:spacing w:before="240" w:after="0" w:line="240" w:lineRule="auto"/>
    </w:pPr>
    <w:rPr>
      <w:rFonts w:ascii="Times New Roman" w:eastAsia="Times New Roman" w:hAnsi="Times New Roman" w:cs="Times New Roman"/>
      <w:sz w:val="24"/>
      <w:szCs w:val="24"/>
      <w:lang w:eastAsia="ru-RU"/>
    </w:rPr>
  </w:style>
  <w:style w:type="paragraph" w:customStyle="1" w:styleId="v7735103f38">
    <w:name w:val="v7735103f38"/>
    <w:basedOn w:val="a"/>
    <w:rsid w:val="00802FF6"/>
    <w:pPr>
      <w:pBdr>
        <w:top w:val="single" w:sz="2" w:space="0" w:color="999999"/>
        <w:left w:val="single" w:sz="2" w:space="0" w:color="999999"/>
        <w:bottom w:val="single" w:sz="2" w:space="0" w:color="999999"/>
        <w:right w:val="single" w:sz="2" w:space="0" w:color="999999"/>
      </w:pBdr>
      <w:shd w:val="clear" w:color="auto" w:fill="FFFFFF"/>
      <w:spacing w:after="240" w:line="240" w:lineRule="auto"/>
    </w:pPr>
    <w:rPr>
      <w:rFonts w:ascii="Times New Roman" w:eastAsia="Times New Roman" w:hAnsi="Times New Roman" w:cs="Times New Roman"/>
      <w:sz w:val="24"/>
      <w:szCs w:val="24"/>
      <w:lang w:eastAsia="ru-RU"/>
    </w:rPr>
  </w:style>
  <w:style w:type="paragraph" w:customStyle="1" w:styleId="bd3c3c14826">
    <w:name w:val="bd3c3c14826"/>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27">
    <w:name w:val="bd3c3c14827"/>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bd3c3c14828">
    <w:name w:val="bd3c3c14828"/>
    <w:basedOn w:val="a"/>
    <w:rsid w:val="00802FF6"/>
    <w:pPr>
      <w:spacing w:after="0" w:line="240" w:lineRule="atLeast"/>
      <w:ind w:left="168"/>
    </w:pPr>
    <w:rPr>
      <w:rFonts w:ascii="Times New Roman" w:eastAsia="Times New Roman" w:hAnsi="Times New Roman" w:cs="Times New Roman"/>
      <w:sz w:val="24"/>
      <w:szCs w:val="24"/>
      <w:lang w:eastAsia="ru-RU"/>
    </w:rPr>
  </w:style>
  <w:style w:type="paragraph" w:customStyle="1" w:styleId="v7735103f39">
    <w:name w:val="v7735103f39"/>
    <w:basedOn w:val="a"/>
    <w:rsid w:val="00802FF6"/>
    <w:pPr>
      <w:pBdr>
        <w:top w:val="single" w:sz="2" w:space="0" w:color="999999"/>
        <w:left w:val="single" w:sz="2" w:space="0" w:color="999999"/>
        <w:bottom w:val="single" w:sz="2" w:space="0" w:color="999999"/>
        <w:right w:val="single" w:sz="2"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40">
    <w:name w:val="v7735103f40"/>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41">
    <w:name w:val="v7735103f41"/>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v7735103f42">
    <w:name w:val="v7735103f42"/>
    <w:basedOn w:val="a"/>
    <w:rsid w:val="00802FF6"/>
    <w:pPr>
      <w:pBdr>
        <w:top w:val="single" w:sz="2" w:space="0" w:color="999999"/>
        <w:left w:val="single" w:sz="2" w:space="0" w:color="999999"/>
        <w:bottom w:val="single" w:sz="2" w:space="0" w:color="999999"/>
        <w:right w:val="single" w:sz="2" w:space="0" w:color="999999"/>
      </w:pBdr>
      <w:spacing w:after="0" w:line="240" w:lineRule="auto"/>
    </w:pPr>
    <w:rPr>
      <w:rFonts w:ascii="Times New Roman" w:eastAsia="Times New Roman" w:hAnsi="Times New Roman" w:cs="Times New Roman"/>
      <w:sz w:val="24"/>
      <w:szCs w:val="24"/>
      <w:lang w:eastAsia="ru-RU"/>
    </w:rPr>
  </w:style>
  <w:style w:type="paragraph" w:customStyle="1" w:styleId="b3d0a9fa113">
    <w:name w:val="b3d0a9fa113"/>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3d0a9fa114">
    <w:name w:val="b3d0a9fa114"/>
    <w:basedOn w:val="a"/>
    <w:rsid w:val="00802FF6"/>
    <w:pPr>
      <w:spacing w:after="0" w:line="240" w:lineRule="auto"/>
      <w:ind w:right="-600"/>
    </w:pPr>
    <w:rPr>
      <w:rFonts w:ascii="Times New Roman" w:eastAsia="Times New Roman" w:hAnsi="Times New Roman" w:cs="Times New Roman"/>
      <w:sz w:val="24"/>
      <w:szCs w:val="24"/>
      <w:lang w:eastAsia="ru-RU"/>
    </w:rPr>
  </w:style>
  <w:style w:type="paragraph" w:customStyle="1" w:styleId="b9a9d269d7">
    <w:name w:val="b9a9d269d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63988d8531">
    <w:name w:val="k63988d8531"/>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2">
    <w:name w:val="k63988d8532"/>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3">
    <w:name w:val="k63988d8533"/>
    <w:basedOn w:val="a"/>
    <w:rsid w:val="00802FF6"/>
    <w:pPr>
      <w:pBdr>
        <w:top w:val="single" w:sz="2" w:space="0" w:color="999999"/>
        <w:left w:val="single" w:sz="2" w:space="0" w:color="999999"/>
        <w:bottom w:val="single" w:sz="6" w:space="0" w:color="999999"/>
        <w:right w:val="single" w:sz="6"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4">
    <w:name w:val="k63988d8534"/>
    <w:basedOn w:val="a"/>
    <w:rsid w:val="00802FF6"/>
    <w:pPr>
      <w:pBdr>
        <w:top w:val="single" w:sz="2" w:space="0" w:color="999999"/>
        <w:left w:val="single" w:sz="2" w:space="0" w:color="999999"/>
        <w:bottom w:val="single" w:sz="2" w:space="0" w:color="999999"/>
        <w:right w:val="single" w:sz="2" w:space="0" w:color="999999"/>
      </w:pBdr>
      <w:spacing w:after="0" w:line="240" w:lineRule="auto"/>
      <w:textAlignment w:val="top"/>
    </w:pPr>
    <w:rPr>
      <w:rFonts w:ascii="Times New Roman" w:eastAsia="Times New Roman" w:hAnsi="Times New Roman" w:cs="Times New Roman"/>
      <w:sz w:val="24"/>
      <w:szCs w:val="24"/>
      <w:lang w:eastAsia="ru-RU"/>
    </w:rPr>
  </w:style>
  <w:style w:type="paragraph" w:customStyle="1" w:styleId="k63988d8535">
    <w:name w:val="k63988d8535"/>
    <w:basedOn w:val="a"/>
    <w:rsid w:val="00802FF6"/>
    <w:pPr>
      <w:pBdr>
        <w:top w:val="single" w:sz="6" w:space="0" w:color="999999"/>
        <w:left w:val="single" w:sz="6" w:space="0" w:color="999999"/>
        <w:bottom w:val="single" w:sz="6" w:space="0" w:color="999999"/>
        <w:right w:val="single" w:sz="6" w:space="0" w:color="999999"/>
      </w:pBdr>
      <w:shd w:val="clear" w:color="auto" w:fill="FFFFFF"/>
      <w:spacing w:after="0" w:line="240" w:lineRule="auto"/>
      <w:textAlignment w:val="top"/>
    </w:pPr>
    <w:rPr>
      <w:rFonts w:ascii="Times New Roman" w:eastAsia="Times New Roman" w:hAnsi="Times New Roman" w:cs="Times New Roman"/>
      <w:sz w:val="24"/>
      <w:szCs w:val="24"/>
      <w:lang w:eastAsia="ru-RU"/>
    </w:rPr>
  </w:style>
  <w:style w:type="paragraph" w:customStyle="1" w:styleId="yf77831d07">
    <w:name w:val="yf77831d07"/>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g83876b2114">
    <w:name w:val="g83876b2114"/>
    <w:basedOn w:val="a"/>
    <w:rsid w:val="00802FF6"/>
    <w:pPr>
      <w:spacing w:before="60" w:after="0" w:line="240" w:lineRule="auto"/>
      <w:jc w:val="center"/>
    </w:pPr>
    <w:rPr>
      <w:rFonts w:ascii="Times New Roman" w:eastAsia="Times New Roman" w:hAnsi="Times New Roman" w:cs="Times New Roman"/>
      <w:sz w:val="15"/>
      <w:szCs w:val="15"/>
      <w:lang w:eastAsia="ru-RU"/>
    </w:rPr>
  </w:style>
  <w:style w:type="paragraph" w:customStyle="1" w:styleId="c98b0c50214">
    <w:name w:val="c98b0c502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33c9337d14">
    <w:name w:val="i33c9337d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kec9ffd2a27">
    <w:name w:val="kec9ffd2a27"/>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k443bfc0b14">
    <w:name w:val="k443bfc0b14"/>
    <w:basedOn w:val="a"/>
    <w:rsid w:val="00802FF6"/>
    <w:pPr>
      <w:shd w:val="clear" w:color="auto" w:fill="FFFFFF"/>
      <w:spacing w:after="255" w:line="240" w:lineRule="auto"/>
    </w:pPr>
    <w:rPr>
      <w:rFonts w:ascii="Times New Roman" w:eastAsia="Times New Roman" w:hAnsi="Times New Roman" w:cs="Times New Roman"/>
      <w:sz w:val="24"/>
      <w:szCs w:val="24"/>
      <w:lang w:eastAsia="ru-RU"/>
    </w:rPr>
  </w:style>
  <w:style w:type="paragraph" w:customStyle="1" w:styleId="kec9ffd2a28">
    <w:name w:val="kec9ffd2a28"/>
    <w:basedOn w:val="a"/>
    <w:rsid w:val="00802FF6"/>
    <w:pPr>
      <w:spacing w:after="255" w:line="240" w:lineRule="auto"/>
      <w:ind w:left="12240"/>
    </w:pPr>
    <w:rPr>
      <w:rFonts w:ascii="Times New Roman" w:eastAsia="Times New Roman" w:hAnsi="Times New Roman" w:cs="Times New Roman"/>
      <w:sz w:val="24"/>
      <w:szCs w:val="24"/>
      <w:lang w:eastAsia="ru-RU"/>
    </w:rPr>
  </w:style>
  <w:style w:type="paragraph" w:customStyle="1" w:styleId="afc181e6314">
    <w:name w:val="afc181e63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66">
    <w:name w:val="mf5bb5ef666"/>
    <w:basedOn w:val="a"/>
    <w:rsid w:val="00802FF6"/>
    <w:pPr>
      <w:shd w:val="clear" w:color="auto" w:fill="333333"/>
      <w:spacing w:after="255" w:line="270" w:lineRule="atLeast"/>
      <w:ind w:right="120"/>
    </w:pPr>
    <w:rPr>
      <w:rFonts w:ascii="Times New Roman" w:eastAsia="Times New Roman" w:hAnsi="Times New Roman" w:cs="Times New Roman"/>
      <w:color w:val="FFFFFF"/>
      <w:sz w:val="17"/>
      <w:szCs w:val="17"/>
      <w:lang w:eastAsia="ru-RU"/>
    </w:rPr>
  </w:style>
  <w:style w:type="paragraph" w:customStyle="1" w:styleId="wab1059e227">
    <w:name w:val="wab1059e227"/>
    <w:basedOn w:val="a"/>
    <w:rsid w:val="00802FF6"/>
    <w:pPr>
      <w:pBdr>
        <w:top w:val="single" w:sz="36" w:space="0" w:color="auto"/>
        <w:left w:val="single" w:sz="36" w:space="0" w:color="auto"/>
        <w:bottom w:val="single" w:sz="36"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p25dfbee614">
    <w:name w:val="p25dfbee614"/>
    <w:basedOn w:val="a"/>
    <w:rsid w:val="00802FF6"/>
    <w:pPr>
      <w:spacing w:after="255" w:line="240" w:lineRule="auto"/>
    </w:pPr>
    <w:rPr>
      <w:rFonts w:ascii="Times New Roman" w:eastAsia="Times New Roman" w:hAnsi="Times New Roman" w:cs="Times New Roman"/>
      <w:color w:val="FFFFFF"/>
      <w:spacing w:val="10"/>
      <w:sz w:val="24"/>
      <w:szCs w:val="24"/>
      <w:lang w:eastAsia="ru-RU"/>
    </w:rPr>
  </w:style>
  <w:style w:type="paragraph" w:customStyle="1" w:styleId="k48f0a90440">
    <w:name w:val="k48f0a90440"/>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7">
    <w:name w:val="e98d5e50527"/>
    <w:basedOn w:val="a"/>
    <w:rsid w:val="00802FF6"/>
    <w:pPr>
      <w:spacing w:after="0" w:line="240" w:lineRule="atLeast"/>
      <w:ind w:left="-45" w:right="-45"/>
      <w:jc w:val="center"/>
    </w:pPr>
    <w:rPr>
      <w:rFonts w:ascii="Times New Roman" w:eastAsia="Times New Roman" w:hAnsi="Times New Roman" w:cs="Times New Roman"/>
      <w:sz w:val="27"/>
      <w:szCs w:val="27"/>
      <w:lang w:eastAsia="ru-RU"/>
    </w:rPr>
  </w:style>
  <w:style w:type="paragraph" w:customStyle="1" w:styleId="m3e49ef8514">
    <w:name w:val="m3e49ef85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f5bb5ef667">
    <w:name w:val="mf5bb5ef667"/>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68">
    <w:name w:val="mf5bb5ef668"/>
    <w:basedOn w:val="a"/>
    <w:rsid w:val="00802FF6"/>
    <w:pPr>
      <w:shd w:val="clear" w:color="auto" w:fill="333333"/>
      <w:spacing w:after="255" w:line="270" w:lineRule="atLeast"/>
      <w:ind w:right="120"/>
    </w:pPr>
    <w:rPr>
      <w:rFonts w:ascii="Times New Roman" w:eastAsia="Times New Roman" w:hAnsi="Times New Roman" w:cs="Times New Roman"/>
      <w:vanish/>
      <w:color w:val="FFFFFF"/>
      <w:sz w:val="17"/>
      <w:szCs w:val="17"/>
      <w:lang w:eastAsia="ru-RU"/>
    </w:rPr>
  </w:style>
  <w:style w:type="paragraph" w:customStyle="1" w:styleId="mf5bb5ef669">
    <w:name w:val="mf5bb5ef669"/>
    <w:basedOn w:val="a"/>
    <w:rsid w:val="00802FF6"/>
    <w:pPr>
      <w:shd w:val="clear" w:color="auto" w:fill="333333"/>
      <w:spacing w:after="255" w:line="285" w:lineRule="atLeast"/>
      <w:ind w:right="120"/>
    </w:pPr>
    <w:rPr>
      <w:rFonts w:ascii="Times New Roman" w:eastAsia="Times New Roman" w:hAnsi="Times New Roman" w:cs="Times New Roman"/>
      <w:color w:val="FFFFFF"/>
      <w:sz w:val="17"/>
      <w:szCs w:val="17"/>
      <w:lang w:eastAsia="ru-RU"/>
    </w:rPr>
  </w:style>
  <w:style w:type="paragraph" w:customStyle="1" w:styleId="k48f0a90441">
    <w:name w:val="k48f0a90441"/>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e98d5e50528">
    <w:name w:val="e98d5e50528"/>
    <w:basedOn w:val="a"/>
    <w:rsid w:val="00802FF6"/>
    <w:pPr>
      <w:spacing w:after="0" w:line="240" w:lineRule="atLeast"/>
      <w:ind w:left="-75" w:right="-75"/>
      <w:jc w:val="center"/>
    </w:pPr>
    <w:rPr>
      <w:rFonts w:ascii="Times New Roman" w:eastAsia="Times New Roman" w:hAnsi="Times New Roman" w:cs="Times New Roman"/>
      <w:sz w:val="38"/>
      <w:szCs w:val="38"/>
      <w:lang w:eastAsia="ru-RU"/>
    </w:rPr>
  </w:style>
  <w:style w:type="paragraph" w:customStyle="1" w:styleId="mf5bb5ef670">
    <w:name w:val="mf5bb5ef670"/>
    <w:basedOn w:val="a"/>
    <w:rsid w:val="00802FF6"/>
    <w:pPr>
      <w:shd w:val="clear" w:color="auto" w:fill="333333"/>
      <w:spacing w:after="255" w:line="330" w:lineRule="atLeast"/>
      <w:ind w:right="135"/>
    </w:pPr>
    <w:rPr>
      <w:rFonts w:ascii="Times New Roman" w:eastAsia="Times New Roman" w:hAnsi="Times New Roman" w:cs="Times New Roman"/>
      <w:color w:val="FFFFFF"/>
      <w:sz w:val="20"/>
      <w:szCs w:val="20"/>
      <w:lang w:eastAsia="ru-RU"/>
    </w:rPr>
  </w:style>
  <w:style w:type="paragraph" w:customStyle="1" w:styleId="wab1059e228">
    <w:name w:val="wab1059e228"/>
    <w:basedOn w:val="a"/>
    <w:rsid w:val="00802FF6"/>
    <w:pPr>
      <w:pBdr>
        <w:top w:val="single" w:sz="48" w:space="0" w:color="auto"/>
        <w:left w:val="single" w:sz="48" w:space="0" w:color="auto"/>
        <w:bottom w:val="single" w:sz="48" w:space="0" w:color="auto"/>
        <w:right w:val="single" w:sz="2" w:space="0" w:color="auto"/>
      </w:pBdr>
      <w:spacing w:after="255" w:line="240" w:lineRule="auto"/>
    </w:pPr>
    <w:rPr>
      <w:rFonts w:ascii="Times New Roman" w:eastAsia="Times New Roman" w:hAnsi="Times New Roman" w:cs="Times New Roman"/>
      <w:sz w:val="24"/>
      <w:szCs w:val="24"/>
      <w:lang w:eastAsia="ru-RU"/>
    </w:rPr>
  </w:style>
  <w:style w:type="paragraph" w:customStyle="1" w:styleId="k48f0a90442">
    <w:name w:val="k48f0a9044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q485a70e314">
    <w:name w:val="q485a70e314"/>
    <w:basedOn w:val="a"/>
    <w:rsid w:val="00802FF6"/>
    <w:pPr>
      <w:spacing w:after="255" w:line="240" w:lineRule="auto"/>
    </w:pPr>
    <w:rPr>
      <w:rFonts w:ascii="Times New Roman" w:eastAsia="Times New Roman" w:hAnsi="Times New Roman" w:cs="Times New Roman"/>
      <w:color w:val="000000"/>
      <w:sz w:val="20"/>
      <w:szCs w:val="20"/>
      <w:lang w:eastAsia="ru-RU"/>
    </w:rPr>
  </w:style>
  <w:style w:type="paragraph" w:customStyle="1" w:styleId="n86d926fe14">
    <w:name w:val="n86d926fe14"/>
    <w:basedOn w:val="a"/>
    <w:rsid w:val="00802FF6"/>
    <w:pPr>
      <w:spacing w:after="255" w:line="240" w:lineRule="auto"/>
      <w:ind w:left="150"/>
    </w:pPr>
    <w:rPr>
      <w:rFonts w:ascii="Times New Roman" w:eastAsia="Times New Roman" w:hAnsi="Times New Roman" w:cs="Times New Roman"/>
      <w:sz w:val="24"/>
      <w:szCs w:val="24"/>
      <w:lang w:eastAsia="ru-RU"/>
    </w:rPr>
  </w:style>
  <w:style w:type="paragraph" w:customStyle="1" w:styleId="kdb6c1a7014">
    <w:name w:val="kdb6c1a7014"/>
    <w:basedOn w:val="a"/>
    <w:rsid w:val="00802FF6"/>
    <w:pPr>
      <w:spacing w:after="255" w:line="240" w:lineRule="auto"/>
    </w:pPr>
    <w:rPr>
      <w:rFonts w:ascii="Times New Roman" w:eastAsia="Times New Roman" w:hAnsi="Times New Roman" w:cs="Times New Roman"/>
      <w:sz w:val="23"/>
      <w:szCs w:val="23"/>
      <w:lang w:eastAsia="ru-RU"/>
    </w:rPr>
  </w:style>
  <w:style w:type="paragraph" w:customStyle="1" w:styleId="l1adc5bcc14">
    <w:name w:val="l1adc5bcc14"/>
    <w:basedOn w:val="a"/>
    <w:rsid w:val="00802FF6"/>
    <w:pPr>
      <w:spacing w:after="255" w:line="240" w:lineRule="auto"/>
    </w:pPr>
    <w:rPr>
      <w:rFonts w:ascii="Times New Roman" w:eastAsia="Times New Roman" w:hAnsi="Times New Roman" w:cs="Times New Roman"/>
      <w:sz w:val="20"/>
      <w:szCs w:val="20"/>
      <w:lang w:eastAsia="ru-RU"/>
    </w:rPr>
  </w:style>
  <w:style w:type="paragraph" w:customStyle="1" w:styleId="b5ad3bb2b14">
    <w:name w:val="b5ad3bb2b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wfa1c0fc714">
    <w:name w:val="wfa1c0fc714"/>
    <w:basedOn w:val="a"/>
    <w:rsid w:val="00802FF6"/>
    <w:pPr>
      <w:spacing w:after="255" w:line="240" w:lineRule="auto"/>
    </w:pPr>
    <w:rPr>
      <w:rFonts w:ascii="Times New Roman" w:eastAsia="Times New Roman" w:hAnsi="Times New Roman" w:cs="Times New Roman"/>
      <w:b/>
      <w:bCs/>
      <w:sz w:val="24"/>
      <w:szCs w:val="24"/>
      <w:lang w:eastAsia="ru-RU"/>
    </w:rPr>
  </w:style>
  <w:style w:type="paragraph" w:customStyle="1" w:styleId="w40231a714">
    <w:name w:val="w40231a714"/>
    <w:basedOn w:val="a"/>
    <w:rsid w:val="00802FF6"/>
    <w:pPr>
      <w:spacing w:after="255" w:line="240" w:lineRule="auto"/>
    </w:pPr>
    <w:rPr>
      <w:rFonts w:ascii="Times New Roman" w:eastAsia="Times New Roman" w:hAnsi="Times New Roman" w:cs="Times New Roman"/>
      <w:b/>
      <w:bCs/>
      <w:vanish/>
      <w:sz w:val="24"/>
      <w:szCs w:val="24"/>
      <w:lang w:eastAsia="ru-RU"/>
    </w:rPr>
  </w:style>
  <w:style w:type="paragraph" w:customStyle="1" w:styleId="a59abf48314">
    <w:name w:val="a59abf48314"/>
    <w:basedOn w:val="a"/>
    <w:rsid w:val="00802FF6"/>
    <w:pPr>
      <w:spacing w:after="0" w:line="240" w:lineRule="auto"/>
    </w:pPr>
    <w:rPr>
      <w:rFonts w:ascii="Times New Roman" w:eastAsia="Times New Roman" w:hAnsi="Times New Roman" w:cs="Times New Roman"/>
      <w:sz w:val="24"/>
      <w:szCs w:val="24"/>
      <w:lang w:eastAsia="ru-RU"/>
    </w:rPr>
  </w:style>
  <w:style w:type="paragraph" w:customStyle="1" w:styleId="a408e729b14">
    <w:name w:val="a408e729b14"/>
    <w:basedOn w:val="a"/>
    <w:rsid w:val="00802FF6"/>
    <w:pPr>
      <w:spacing w:before="75" w:after="75" w:line="240" w:lineRule="auto"/>
    </w:pPr>
    <w:rPr>
      <w:rFonts w:ascii="Times New Roman" w:eastAsia="Times New Roman" w:hAnsi="Times New Roman" w:cs="Times New Roman"/>
      <w:sz w:val="24"/>
      <w:szCs w:val="24"/>
      <w:lang w:eastAsia="ru-RU"/>
    </w:rPr>
  </w:style>
  <w:style w:type="paragraph" w:customStyle="1" w:styleId="fe704f4fb14">
    <w:name w:val="fe704f4fb1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b1aafc54e53">
    <w:name w:val="b1aafc54e53"/>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4">
    <w:name w:val="b1aafc54e54"/>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5">
    <w:name w:val="b1aafc54e55"/>
    <w:basedOn w:val="a"/>
    <w:rsid w:val="00802FF6"/>
    <w:pPr>
      <w:pBdr>
        <w:top w:val="single" w:sz="6" w:space="4" w:color="C8C8C8"/>
        <w:left w:val="single" w:sz="6" w:space="4" w:color="C8C8C8"/>
        <w:bottom w:val="single" w:sz="6" w:space="4" w:color="C8C8C8"/>
        <w:right w:val="single" w:sz="6" w:space="4" w:color="C8C8C8"/>
      </w:pBdr>
      <w:shd w:val="clear" w:color="auto" w:fill="FFFFFF"/>
      <w:spacing w:after="255" w:line="240" w:lineRule="auto"/>
      <w:jc w:val="center"/>
    </w:pPr>
    <w:rPr>
      <w:rFonts w:ascii="Times New Roman" w:eastAsia="Times New Roman" w:hAnsi="Times New Roman" w:cs="Times New Roman"/>
      <w:color w:val="555555"/>
      <w:sz w:val="24"/>
      <w:szCs w:val="24"/>
      <w:lang w:eastAsia="ru-RU"/>
    </w:rPr>
  </w:style>
  <w:style w:type="paragraph" w:customStyle="1" w:styleId="b1aafc54e56">
    <w:name w:val="b1aafc54e56"/>
    <w:basedOn w:val="a"/>
    <w:rsid w:val="00802FF6"/>
    <w:pPr>
      <w:pBdr>
        <w:top w:val="single" w:sz="6" w:space="4" w:color="333333"/>
        <w:left w:val="single" w:sz="6" w:space="4" w:color="333333"/>
        <w:bottom w:val="single" w:sz="6" w:space="4" w:color="333333"/>
        <w:right w:val="single" w:sz="6" w:space="4" w:color="333333"/>
      </w:pBdr>
      <w:shd w:val="clear" w:color="auto" w:fill="FFFFFF"/>
      <w:spacing w:after="255" w:line="240" w:lineRule="auto"/>
      <w:jc w:val="center"/>
    </w:pPr>
    <w:rPr>
      <w:rFonts w:ascii="Times New Roman" w:eastAsia="Times New Roman" w:hAnsi="Times New Roman" w:cs="Times New Roman"/>
      <w:color w:val="333333"/>
      <w:sz w:val="24"/>
      <w:szCs w:val="24"/>
      <w:lang w:eastAsia="ru-RU"/>
    </w:rPr>
  </w:style>
  <w:style w:type="paragraph" w:customStyle="1" w:styleId="m3d2e9baf7">
    <w:name w:val="m3d2e9baf7"/>
    <w:basedOn w:val="a"/>
    <w:rsid w:val="00802F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b13a30e013">
    <w:name w:val="hb13a30e01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tdbb6c7c213">
    <w:name w:val="tdbb6c7c21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p4f39a59f7">
    <w:name w:val="p4f39a59f7"/>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a3f23b467">
    <w:name w:val="ta3f23b467"/>
    <w:basedOn w:val="a"/>
    <w:rsid w:val="00802FF6"/>
    <w:pPr>
      <w:pBdr>
        <w:top w:val="single" w:sz="6" w:space="0" w:color="CCCCCC"/>
        <w:left w:val="single" w:sz="6" w:space="0" w:color="CCCCCC"/>
        <w:bottom w:val="single" w:sz="6" w:space="0" w:color="CCCCCC"/>
        <w:right w:val="single" w:sz="6" w:space="0" w:color="CCCCCC"/>
      </w:pBdr>
      <w:spacing w:after="255" w:line="240" w:lineRule="auto"/>
    </w:pPr>
    <w:rPr>
      <w:rFonts w:ascii="Times New Roman" w:eastAsia="Times New Roman" w:hAnsi="Times New Roman" w:cs="Times New Roman"/>
      <w:sz w:val="24"/>
      <w:szCs w:val="24"/>
      <w:lang w:eastAsia="ru-RU"/>
    </w:rPr>
  </w:style>
  <w:style w:type="paragraph" w:customStyle="1" w:styleId="hb13a30e014">
    <w:name w:val="hb13a30e0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dbb6c7c214">
    <w:name w:val="tdbb6c7c214"/>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yainpageadditionalcontentdescription7">
    <w:name w:val="yainpageadditionalcontent__description7"/>
    <w:basedOn w:val="a"/>
    <w:rsid w:val="00802FF6"/>
    <w:pPr>
      <w:spacing w:after="168" w:line="288" w:lineRule="atLeast"/>
    </w:pPr>
    <w:rPr>
      <w:rFonts w:ascii="Times New Roman" w:eastAsia="Times New Roman" w:hAnsi="Times New Roman" w:cs="Times New Roman"/>
      <w:color w:val="FFFFFF"/>
      <w:sz w:val="36"/>
      <w:szCs w:val="36"/>
      <w:lang w:eastAsia="ru-RU"/>
    </w:rPr>
  </w:style>
  <w:style w:type="paragraph" w:customStyle="1" w:styleId="yainpageadditionalcontentbutton7">
    <w:name w:val="yainpageadditionalcontent__button7"/>
    <w:basedOn w:val="a"/>
    <w:rsid w:val="00802FF6"/>
    <w:pPr>
      <w:shd w:val="clear" w:color="auto" w:fill="535C7A"/>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button8">
    <w:name w:val="yainpageadditionalcontent__button8"/>
    <w:basedOn w:val="a"/>
    <w:rsid w:val="00802FF6"/>
    <w:pPr>
      <w:shd w:val="clear" w:color="auto" w:fill="5D6682"/>
      <w:spacing w:after="255" w:line="240" w:lineRule="auto"/>
      <w:jc w:val="center"/>
    </w:pPr>
    <w:rPr>
      <w:rFonts w:ascii="Times New Roman" w:eastAsia="Times New Roman" w:hAnsi="Times New Roman" w:cs="Times New Roman"/>
      <w:color w:val="FFFFFF"/>
      <w:sz w:val="24"/>
      <w:szCs w:val="24"/>
      <w:lang w:eastAsia="ru-RU"/>
    </w:rPr>
  </w:style>
  <w:style w:type="paragraph" w:customStyle="1" w:styleId="yainpageadditionalcontentdescription8">
    <w:name w:val="yainpageadditionalcontent__description8"/>
    <w:basedOn w:val="a"/>
    <w:rsid w:val="00802FF6"/>
    <w:pPr>
      <w:spacing w:after="120" w:line="288" w:lineRule="atLeast"/>
    </w:pPr>
    <w:rPr>
      <w:rFonts w:ascii="Times New Roman" w:eastAsia="Times New Roman" w:hAnsi="Times New Roman" w:cs="Times New Roman"/>
      <w:color w:val="000000"/>
      <w:sz w:val="36"/>
      <w:szCs w:val="36"/>
      <w:lang w:eastAsia="ru-RU"/>
    </w:rPr>
  </w:style>
  <w:style w:type="paragraph" w:customStyle="1" w:styleId="timeleft3">
    <w:name w:val="timeleft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kip3">
    <w:name w:val="skip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mute3">
    <w:name w:val="mut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unmute3">
    <w:name w:val="unmut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play3">
    <w:name w:val="play3"/>
    <w:basedOn w:val="a"/>
    <w:rsid w:val="00802FF6"/>
    <w:pPr>
      <w:spacing w:after="255" w:line="240" w:lineRule="auto"/>
      <w:ind w:left="-975"/>
    </w:pPr>
    <w:rPr>
      <w:rFonts w:ascii="Times New Roman" w:eastAsia="Times New Roman" w:hAnsi="Times New Roman" w:cs="Times New Roman"/>
      <w:sz w:val="24"/>
      <w:szCs w:val="24"/>
      <w:lang w:eastAsia="ru-RU"/>
    </w:rPr>
  </w:style>
  <w:style w:type="paragraph" w:customStyle="1" w:styleId="pause3">
    <w:name w:val="pause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itle38">
    <w:name w:val="title38"/>
    <w:basedOn w:val="a"/>
    <w:rsid w:val="00802FF6"/>
    <w:pPr>
      <w:spacing w:after="0" w:line="240" w:lineRule="auto"/>
      <w:ind w:left="1500" w:right="2250"/>
    </w:pPr>
    <w:rPr>
      <w:rFonts w:ascii="Times New Roman" w:eastAsia="Times New Roman" w:hAnsi="Times New Roman" w:cs="Times New Roman"/>
      <w:sz w:val="18"/>
      <w:szCs w:val="18"/>
      <w:lang w:eastAsia="ru-RU"/>
    </w:rPr>
  </w:style>
  <w:style w:type="paragraph" w:customStyle="1" w:styleId="toprightblock3">
    <w:name w:val="toprightblock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toprightblockminimal3">
    <w:name w:val="toprightblockminimal3"/>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visitsitewrapper3">
    <w:name w:val="visitsitewrapper3"/>
    <w:basedOn w:val="a"/>
    <w:rsid w:val="00802FF6"/>
    <w:pPr>
      <w:spacing w:after="255" w:line="240" w:lineRule="auto"/>
      <w:jc w:val="center"/>
    </w:pPr>
    <w:rPr>
      <w:rFonts w:ascii="Times New Roman" w:eastAsia="Times New Roman" w:hAnsi="Times New Roman" w:cs="Times New Roman"/>
      <w:sz w:val="24"/>
      <w:szCs w:val="24"/>
      <w:lang w:eastAsia="ru-RU"/>
    </w:rPr>
  </w:style>
  <w:style w:type="paragraph" w:customStyle="1" w:styleId="visitsite3">
    <w:name w:val="visitsite3"/>
    <w:basedOn w:val="a"/>
    <w:rsid w:val="00802FF6"/>
    <w:pPr>
      <w:spacing w:after="255" w:line="240" w:lineRule="auto"/>
      <w:jc w:val="center"/>
    </w:pPr>
    <w:rPr>
      <w:rFonts w:ascii="Arial" w:eastAsia="Times New Roman" w:hAnsi="Arial" w:cs="Arial"/>
      <w:color w:val="FFFFFF"/>
      <w:sz w:val="20"/>
      <w:szCs w:val="20"/>
      <w:lang w:eastAsia="ru-RU"/>
    </w:rPr>
  </w:style>
  <w:style w:type="character" w:customStyle="1" w:styleId="ui-icon127">
    <w:name w:val="ui-icon127"/>
    <w:basedOn w:val="a0"/>
    <w:rsid w:val="00802FF6"/>
    <w:rPr>
      <w:vanish w:val="0"/>
      <w:webHidden w:val="0"/>
      <w:specVanish w:val="0"/>
    </w:rPr>
  </w:style>
  <w:style w:type="paragraph" w:customStyle="1" w:styleId="head8">
    <w:name w:val="head8"/>
    <w:basedOn w:val="a"/>
    <w:rsid w:val="00802FF6"/>
    <w:pPr>
      <w:pBdr>
        <w:left w:val="single" w:sz="6" w:space="0" w:color="7FAFD3"/>
        <w:bottom w:val="single" w:sz="6" w:space="0" w:color="7FAFD3"/>
        <w:right w:val="single" w:sz="6" w:space="0" w:color="7FAFD3"/>
      </w:pBdr>
      <w:shd w:val="clear" w:color="auto" w:fill="005FA8"/>
      <w:spacing w:after="255" w:line="240" w:lineRule="auto"/>
    </w:pPr>
    <w:rPr>
      <w:rFonts w:ascii="Times New Roman" w:eastAsia="Times New Roman" w:hAnsi="Times New Roman" w:cs="Times New Roman"/>
      <w:sz w:val="24"/>
      <w:szCs w:val="24"/>
      <w:lang w:eastAsia="ru-RU"/>
    </w:rPr>
  </w:style>
  <w:style w:type="paragraph" w:customStyle="1" w:styleId="control15">
    <w:name w:val="control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ox-month-year8">
    <w:name w:val="box-month-year8"/>
    <w:basedOn w:val="a"/>
    <w:rsid w:val="00802FF6"/>
    <w:pPr>
      <w:spacing w:after="0" w:line="240" w:lineRule="auto"/>
      <w:jc w:val="center"/>
    </w:pPr>
    <w:rPr>
      <w:rFonts w:ascii="Times New Roman" w:eastAsia="Times New Roman" w:hAnsi="Times New Roman" w:cs="Times New Roman"/>
      <w:caps/>
      <w:sz w:val="24"/>
      <w:szCs w:val="24"/>
      <w:lang w:eastAsia="ru-RU"/>
    </w:rPr>
  </w:style>
  <w:style w:type="paragraph" w:customStyle="1" w:styleId="select-month8">
    <w:name w:val="select-month8"/>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paragraph" w:customStyle="1" w:styleId="select-year8">
    <w:name w:val="select-year8"/>
    <w:basedOn w:val="a"/>
    <w:rsid w:val="00802FF6"/>
    <w:pPr>
      <w:shd w:val="clear" w:color="auto" w:fill="005FA8"/>
      <w:spacing w:after="255" w:line="240" w:lineRule="auto"/>
      <w:jc w:val="center"/>
    </w:pPr>
    <w:rPr>
      <w:rFonts w:ascii="Times New Roman" w:eastAsia="Times New Roman" w:hAnsi="Times New Roman" w:cs="Times New Roman"/>
      <w:vanish/>
      <w:sz w:val="24"/>
      <w:szCs w:val="24"/>
      <w:lang w:eastAsia="ru-RU"/>
    </w:rPr>
  </w:style>
  <w:style w:type="character" w:customStyle="1" w:styleId="active-date8">
    <w:name w:val="active-date8"/>
    <w:basedOn w:val="a0"/>
    <w:rsid w:val="00802FF6"/>
    <w:rPr>
      <w:shd w:val="clear" w:color="auto" w:fill="E5EFF6"/>
    </w:rPr>
  </w:style>
  <w:style w:type="character" w:customStyle="1" w:styleId="today-date8">
    <w:name w:val="today-date8"/>
    <w:basedOn w:val="a0"/>
    <w:rsid w:val="00802FF6"/>
    <w:rPr>
      <w:bdr w:val="single" w:sz="6" w:space="6" w:color="E5EFF6" w:frame="1"/>
    </w:rPr>
  </w:style>
  <w:style w:type="paragraph" w:customStyle="1" w:styleId="uneditable-input36">
    <w:name w:val="uneditable-input36"/>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5">
    <w:name w:val="dropdown-menu15"/>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22">
    <w:name w:val="popover22"/>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uneditable-input37">
    <w:name w:val="uneditable-input37"/>
    <w:basedOn w:val="a"/>
    <w:rsid w:val="00802FF6"/>
    <w:pPr>
      <w:shd w:val="clear" w:color="auto" w:fill="FCFCFC"/>
      <w:spacing w:after="0" w:line="240" w:lineRule="auto"/>
      <w:textAlignment w:val="top"/>
    </w:pPr>
    <w:rPr>
      <w:rFonts w:ascii="Times New Roman" w:eastAsia="Times New Roman" w:hAnsi="Times New Roman" w:cs="Times New Roman"/>
      <w:color w:val="3B3B3B"/>
      <w:sz w:val="21"/>
      <w:szCs w:val="21"/>
      <w:lang w:eastAsia="ru-RU"/>
    </w:rPr>
  </w:style>
  <w:style w:type="paragraph" w:customStyle="1" w:styleId="dropdown-menu16">
    <w:name w:val="dropdown-menu16"/>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popover23">
    <w:name w:val="popover23"/>
    <w:basedOn w:val="a"/>
    <w:rsid w:val="00802FF6"/>
    <w:pPr>
      <w:spacing w:after="255" w:line="240" w:lineRule="auto"/>
    </w:pPr>
    <w:rPr>
      <w:rFonts w:ascii="Times New Roman" w:eastAsia="Times New Roman" w:hAnsi="Times New Roman" w:cs="Times New Roman"/>
      <w:sz w:val="21"/>
      <w:szCs w:val="21"/>
      <w:lang w:eastAsia="ru-RU"/>
    </w:rPr>
  </w:style>
  <w:style w:type="paragraph" w:customStyle="1" w:styleId="add-on15">
    <w:name w:val="add-on15"/>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left="-15"/>
      <w:jc w:val="center"/>
    </w:pPr>
    <w:rPr>
      <w:rFonts w:ascii="Times New Roman" w:eastAsia="Times New Roman" w:hAnsi="Times New Roman" w:cs="Times New Roman"/>
      <w:sz w:val="21"/>
      <w:szCs w:val="21"/>
      <w:lang w:eastAsia="ru-RU"/>
    </w:rPr>
  </w:style>
  <w:style w:type="paragraph" w:customStyle="1" w:styleId="add-on16">
    <w:name w:val="add-on16"/>
    <w:basedOn w:val="a"/>
    <w:rsid w:val="00802FF6"/>
    <w:pPr>
      <w:pBdr>
        <w:top w:val="single" w:sz="6" w:space="3" w:color="CCCCCC"/>
        <w:left w:val="single" w:sz="6" w:space="4" w:color="CCCCCC"/>
        <w:bottom w:val="single" w:sz="6" w:space="3" w:color="CCCCCC"/>
        <w:right w:val="single" w:sz="6" w:space="4" w:color="CCCCCC"/>
      </w:pBdr>
      <w:shd w:val="clear" w:color="auto" w:fill="F2F2F2"/>
      <w:spacing w:after="255" w:line="255" w:lineRule="atLeast"/>
      <w:ind w:right="-15"/>
      <w:jc w:val="center"/>
    </w:pPr>
    <w:rPr>
      <w:rFonts w:ascii="Times New Roman" w:eastAsia="Times New Roman" w:hAnsi="Times New Roman" w:cs="Times New Roman"/>
      <w:sz w:val="21"/>
      <w:szCs w:val="21"/>
      <w:lang w:eastAsia="ru-RU"/>
    </w:rPr>
  </w:style>
  <w:style w:type="paragraph" w:customStyle="1" w:styleId="active15">
    <w:name w:val="active15"/>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active16">
    <w:name w:val="active16"/>
    <w:basedOn w:val="a"/>
    <w:rsid w:val="00802FF6"/>
    <w:pPr>
      <w:shd w:val="clear" w:color="auto" w:fill="A1E1AA"/>
      <w:spacing w:after="255" w:line="240" w:lineRule="auto"/>
    </w:pPr>
    <w:rPr>
      <w:rFonts w:ascii="Times New Roman" w:eastAsia="Times New Roman" w:hAnsi="Times New Roman" w:cs="Times New Roman"/>
      <w:sz w:val="24"/>
      <w:szCs w:val="24"/>
      <w:lang w:eastAsia="ru-RU"/>
    </w:rPr>
  </w:style>
  <w:style w:type="paragraph" w:customStyle="1" w:styleId="btn43">
    <w:name w:val="btn43"/>
    <w:basedOn w:val="a"/>
    <w:rsid w:val="00802FF6"/>
    <w:pPr>
      <w:spacing w:after="255" w:line="240" w:lineRule="auto"/>
      <w:ind w:right="-15"/>
    </w:pPr>
    <w:rPr>
      <w:rFonts w:ascii="Times New Roman" w:eastAsia="Times New Roman" w:hAnsi="Times New Roman" w:cs="Times New Roman"/>
      <w:sz w:val="24"/>
      <w:szCs w:val="24"/>
      <w:lang w:eastAsia="ru-RU"/>
    </w:rPr>
  </w:style>
  <w:style w:type="paragraph" w:customStyle="1" w:styleId="btn44">
    <w:name w:val="btn44"/>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btn-group8">
    <w:name w:val="btn-group8"/>
    <w:basedOn w:val="a"/>
    <w:rsid w:val="00802FF6"/>
    <w:pPr>
      <w:spacing w:after="255" w:line="240" w:lineRule="auto"/>
      <w:ind w:left="-15"/>
    </w:pPr>
    <w:rPr>
      <w:rFonts w:ascii="Times New Roman" w:eastAsia="Times New Roman" w:hAnsi="Times New Roman" w:cs="Times New Roman"/>
      <w:sz w:val="24"/>
      <w:szCs w:val="24"/>
      <w:lang w:eastAsia="ru-RU"/>
    </w:rPr>
  </w:style>
  <w:style w:type="paragraph" w:customStyle="1" w:styleId="help-inline22">
    <w:name w:val="help-inline22"/>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8">
    <w:name w:val="uneditable-input38"/>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2">
    <w:name w:val="input-prepend2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2">
    <w:name w:val="input-append22"/>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23">
    <w:name w:val="help-inline23"/>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39">
    <w:name w:val="uneditable-input39"/>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3">
    <w:name w:val="input-prepend2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3">
    <w:name w:val="input-append23"/>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elp-inline24">
    <w:name w:val="help-inline24"/>
    <w:basedOn w:val="a"/>
    <w:rsid w:val="00802FF6"/>
    <w:pPr>
      <w:spacing w:after="0" w:line="240" w:lineRule="auto"/>
      <w:textAlignment w:val="center"/>
    </w:pPr>
    <w:rPr>
      <w:rFonts w:ascii="Times New Roman" w:eastAsia="Times New Roman" w:hAnsi="Times New Roman" w:cs="Times New Roman"/>
      <w:color w:val="595959"/>
      <w:sz w:val="24"/>
      <w:szCs w:val="24"/>
      <w:lang w:eastAsia="ru-RU"/>
    </w:rPr>
  </w:style>
  <w:style w:type="paragraph" w:customStyle="1" w:styleId="uneditable-input40">
    <w:name w:val="uneditable-input40"/>
    <w:basedOn w:val="a"/>
    <w:rsid w:val="00802FF6"/>
    <w:pPr>
      <w:shd w:val="clear" w:color="auto" w:fill="FCFCFC"/>
      <w:spacing w:after="0" w:line="240" w:lineRule="auto"/>
      <w:textAlignment w:val="center"/>
    </w:pPr>
    <w:rPr>
      <w:rFonts w:ascii="Times New Roman" w:eastAsia="Times New Roman" w:hAnsi="Times New Roman" w:cs="Times New Roman"/>
      <w:color w:val="3B3B3B"/>
      <w:sz w:val="24"/>
      <w:szCs w:val="24"/>
      <w:lang w:eastAsia="ru-RU"/>
    </w:rPr>
  </w:style>
  <w:style w:type="paragraph" w:customStyle="1" w:styleId="input-prepend24">
    <w:name w:val="input-prepend2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input-append24">
    <w:name w:val="input-append24"/>
    <w:basedOn w:val="a"/>
    <w:rsid w:val="00802FF6"/>
    <w:pPr>
      <w:spacing w:after="0" w:line="240" w:lineRule="auto"/>
      <w:textAlignment w:val="center"/>
    </w:pPr>
    <w:rPr>
      <w:rFonts w:ascii="Times New Roman" w:eastAsia="Times New Roman" w:hAnsi="Times New Roman" w:cs="Times New Roman"/>
      <w:sz w:val="2"/>
      <w:szCs w:val="2"/>
      <w:lang w:eastAsia="ru-RU"/>
    </w:rPr>
  </w:style>
  <w:style w:type="paragraph" w:customStyle="1" w:styleId="hide22">
    <w:name w:val="hide22"/>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23">
    <w:name w:val="hide23"/>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hide24">
    <w:name w:val="hide24"/>
    <w:basedOn w:val="a"/>
    <w:rsid w:val="00802FF6"/>
    <w:pPr>
      <w:spacing w:after="255" w:line="240" w:lineRule="auto"/>
    </w:pPr>
    <w:rPr>
      <w:rFonts w:ascii="Times New Roman" w:eastAsia="Times New Roman" w:hAnsi="Times New Roman" w:cs="Times New Roman"/>
      <w:vanish/>
      <w:sz w:val="24"/>
      <w:szCs w:val="24"/>
      <w:lang w:eastAsia="ru-RU"/>
    </w:rPr>
  </w:style>
  <w:style w:type="paragraph" w:customStyle="1" w:styleId="radio15">
    <w:name w:val="radio15"/>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5">
    <w:name w:val="checkbox15"/>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radio16">
    <w:name w:val="radio16"/>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heckbox16">
    <w:name w:val="checkbox16"/>
    <w:basedOn w:val="a"/>
    <w:rsid w:val="00802FF6"/>
    <w:pPr>
      <w:spacing w:after="0" w:line="240" w:lineRule="auto"/>
      <w:textAlignment w:val="center"/>
    </w:pPr>
    <w:rPr>
      <w:rFonts w:ascii="Times New Roman" w:eastAsia="Times New Roman" w:hAnsi="Times New Roman" w:cs="Times New Roman"/>
      <w:sz w:val="24"/>
      <w:szCs w:val="24"/>
      <w:lang w:eastAsia="ru-RU"/>
    </w:rPr>
  </w:style>
  <w:style w:type="paragraph" w:customStyle="1" w:styleId="control-group22">
    <w:name w:val="control-group22"/>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ntrol-label8">
    <w:name w:val="control-label8"/>
    <w:basedOn w:val="a"/>
    <w:rsid w:val="00802FF6"/>
    <w:pPr>
      <w:spacing w:after="255" w:line="240" w:lineRule="auto"/>
      <w:jc w:val="right"/>
    </w:pPr>
    <w:rPr>
      <w:rFonts w:ascii="Times New Roman" w:eastAsia="Times New Roman" w:hAnsi="Times New Roman" w:cs="Times New Roman"/>
      <w:sz w:val="24"/>
      <w:szCs w:val="24"/>
      <w:lang w:eastAsia="ru-RU"/>
    </w:rPr>
  </w:style>
  <w:style w:type="paragraph" w:customStyle="1" w:styleId="controls8">
    <w:name w:val="controls8"/>
    <w:basedOn w:val="a"/>
    <w:rsid w:val="00802FF6"/>
    <w:pPr>
      <w:spacing w:after="255" w:line="240" w:lineRule="auto"/>
      <w:ind w:left="2700"/>
    </w:pPr>
    <w:rPr>
      <w:rFonts w:ascii="Times New Roman" w:eastAsia="Times New Roman" w:hAnsi="Times New Roman" w:cs="Times New Roman"/>
      <w:sz w:val="24"/>
      <w:szCs w:val="24"/>
      <w:lang w:eastAsia="ru-RU"/>
    </w:rPr>
  </w:style>
  <w:style w:type="paragraph" w:customStyle="1" w:styleId="help-block8">
    <w:name w:val="help-block8"/>
    <w:basedOn w:val="a"/>
    <w:rsid w:val="00802FF6"/>
    <w:pPr>
      <w:spacing w:after="0" w:line="240" w:lineRule="auto"/>
    </w:pPr>
    <w:rPr>
      <w:rFonts w:ascii="Times New Roman" w:eastAsia="Times New Roman" w:hAnsi="Times New Roman" w:cs="Times New Roman"/>
      <w:color w:val="595959"/>
      <w:sz w:val="24"/>
      <w:szCs w:val="24"/>
      <w:lang w:eastAsia="ru-RU"/>
    </w:rPr>
  </w:style>
  <w:style w:type="paragraph" w:customStyle="1" w:styleId="form-actions8">
    <w:name w:val="form-actions8"/>
    <w:basedOn w:val="a"/>
    <w:rsid w:val="00802FF6"/>
    <w:pPr>
      <w:pBdr>
        <w:top w:val="single" w:sz="6" w:space="12" w:color="E5E5E5"/>
      </w:pBdr>
      <w:shd w:val="clear" w:color="auto" w:fill="F5F5F5"/>
      <w:spacing w:before="255" w:after="255" w:line="240" w:lineRule="auto"/>
    </w:pPr>
    <w:rPr>
      <w:rFonts w:ascii="Times New Roman" w:eastAsia="Times New Roman" w:hAnsi="Times New Roman" w:cs="Times New Roman"/>
      <w:sz w:val="24"/>
      <w:szCs w:val="24"/>
      <w:lang w:eastAsia="ru-RU"/>
    </w:rPr>
  </w:style>
  <w:style w:type="paragraph" w:customStyle="1" w:styleId="row-grid8">
    <w:name w:val="row-grid8"/>
    <w:basedOn w:val="a"/>
    <w:rsid w:val="00802FF6"/>
    <w:pPr>
      <w:spacing w:after="255" w:line="240" w:lineRule="auto"/>
      <w:ind w:left="-450"/>
    </w:pPr>
    <w:rPr>
      <w:rFonts w:ascii="Times New Roman" w:eastAsia="Times New Roman" w:hAnsi="Times New Roman" w:cs="Times New Roman"/>
      <w:sz w:val="24"/>
      <w:szCs w:val="24"/>
      <w:lang w:eastAsia="ru-RU"/>
    </w:rPr>
  </w:style>
  <w:style w:type="paragraph" w:customStyle="1" w:styleId="error-block8">
    <w:name w:val="error-block8"/>
    <w:basedOn w:val="a"/>
    <w:rsid w:val="00802FF6"/>
    <w:pPr>
      <w:spacing w:after="720" w:line="240" w:lineRule="auto"/>
    </w:pPr>
    <w:rPr>
      <w:rFonts w:ascii="Times New Roman" w:eastAsia="Times New Roman" w:hAnsi="Times New Roman" w:cs="Times New Roman"/>
      <w:sz w:val="24"/>
      <w:szCs w:val="24"/>
      <w:lang w:eastAsia="ru-RU"/>
    </w:rPr>
  </w:style>
  <w:style w:type="paragraph" w:customStyle="1" w:styleId="site-logo8">
    <w:name w:val="site-logo8"/>
    <w:basedOn w:val="a"/>
    <w:rsid w:val="00802FF6"/>
    <w:pPr>
      <w:shd w:val="clear" w:color="auto" w:fill="FFFFFF"/>
      <w:spacing w:after="255" w:line="240" w:lineRule="auto"/>
    </w:pPr>
    <w:rPr>
      <w:rFonts w:ascii="Times New Roman" w:eastAsia="Times New Roman" w:hAnsi="Times New Roman" w:cs="Times New Roman"/>
      <w:vanish/>
      <w:sz w:val="24"/>
      <w:szCs w:val="24"/>
      <w:lang w:eastAsia="ru-RU"/>
    </w:rPr>
  </w:style>
  <w:style w:type="paragraph" w:customStyle="1" w:styleId="age-category8">
    <w:name w:val="age-category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5">
    <w:name w:val="icheckbox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5">
    <w:name w:val="iradio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checkbox16">
    <w:name w:val="icheckbox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iradio16">
    <w:name w:val="iradio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0108">
    <w:name w:val="span-101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5">
    <w:name w:val="span-930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22">
    <w:name w:val="comment-block22"/>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72815">
    <w:name w:val="span-728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comment-block23">
    <w:name w:val="comment-block23"/>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 w:type="paragraph" w:customStyle="1" w:styleId="span-8468">
    <w:name w:val="span-846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3348">
    <w:name w:val="span-334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508">
    <w:name w:val="span-75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208">
    <w:name w:val="span-22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5">
    <w:name w:val="span-240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908">
    <w:name w:val="span-1908"/>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5">
    <w:name w:val="span-17415"/>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93016">
    <w:name w:val="span-930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72816">
    <w:name w:val="span-728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24016">
    <w:name w:val="span-240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span-17416">
    <w:name w:val="span-17416"/>
    <w:basedOn w:val="a"/>
    <w:rsid w:val="00802FF6"/>
    <w:pPr>
      <w:spacing w:after="255" w:line="240" w:lineRule="auto"/>
    </w:pPr>
    <w:rPr>
      <w:rFonts w:ascii="Times New Roman" w:eastAsia="Times New Roman" w:hAnsi="Times New Roman" w:cs="Times New Roman"/>
      <w:sz w:val="24"/>
      <w:szCs w:val="24"/>
      <w:lang w:eastAsia="ru-RU"/>
    </w:rPr>
  </w:style>
  <w:style w:type="paragraph" w:customStyle="1" w:styleId="banner-item8">
    <w:name w:val="banner-item8"/>
    <w:basedOn w:val="a"/>
    <w:rsid w:val="00802FF6"/>
    <w:pPr>
      <w:spacing w:before="210" w:after="255" w:line="0" w:lineRule="auto"/>
    </w:pPr>
    <w:rPr>
      <w:rFonts w:ascii="Times New Roman" w:eastAsia="Times New Roman" w:hAnsi="Times New Roman" w:cs="Times New Roman"/>
      <w:sz w:val="24"/>
      <w:szCs w:val="24"/>
      <w:lang w:eastAsia="ru-RU"/>
    </w:rPr>
  </w:style>
  <w:style w:type="paragraph" w:customStyle="1" w:styleId="teaser8">
    <w:name w:val="teaser8"/>
    <w:basedOn w:val="a"/>
    <w:rsid w:val="00802FF6"/>
    <w:pPr>
      <w:spacing w:after="255" w:line="288" w:lineRule="atLeast"/>
    </w:pPr>
    <w:rPr>
      <w:rFonts w:ascii="Times New Roman" w:eastAsia="Times New Roman" w:hAnsi="Times New Roman" w:cs="Times New Roman"/>
      <w:sz w:val="24"/>
      <w:szCs w:val="24"/>
      <w:lang w:eastAsia="ru-RU"/>
    </w:rPr>
  </w:style>
  <w:style w:type="paragraph" w:customStyle="1" w:styleId="meta22">
    <w:name w:val="meta22"/>
    <w:basedOn w:val="a"/>
    <w:rsid w:val="00802FF6"/>
    <w:pPr>
      <w:spacing w:after="60" w:line="240" w:lineRule="auto"/>
    </w:pPr>
    <w:rPr>
      <w:rFonts w:ascii="Times New Roman" w:eastAsia="Times New Roman" w:hAnsi="Times New Roman" w:cs="Times New Roman"/>
      <w:sz w:val="24"/>
      <w:szCs w:val="24"/>
      <w:lang w:eastAsia="ru-RU"/>
    </w:rPr>
  </w:style>
  <w:style w:type="paragraph" w:customStyle="1" w:styleId="tags-set22">
    <w:name w:val="tags-set22"/>
    <w:basedOn w:val="a"/>
    <w:rsid w:val="00802FF6"/>
    <w:pPr>
      <w:spacing w:after="255" w:line="240" w:lineRule="auto"/>
    </w:pPr>
    <w:rPr>
      <w:rFonts w:ascii="Times New Roman" w:eastAsia="Times New Roman" w:hAnsi="Times New Roman" w:cs="Times New Roman"/>
      <w:sz w:val="2"/>
      <w:szCs w:val="2"/>
      <w:lang w:eastAsia="ru-RU"/>
    </w:rPr>
  </w:style>
  <w:style w:type="paragraph" w:customStyle="1" w:styleId="soon8">
    <w:name w:val="soon8"/>
    <w:basedOn w:val="a"/>
    <w:rsid w:val="00802FF6"/>
    <w:pPr>
      <w:spacing w:after="255" w:line="240" w:lineRule="auto"/>
    </w:pPr>
    <w:rPr>
      <w:rFonts w:ascii="Times New Roman" w:eastAsia="Times New Roman" w:hAnsi="Times New Roman" w:cs="Times New Roman"/>
      <w:caps/>
      <w:sz w:val="24"/>
      <w:szCs w:val="24"/>
      <w:lang w:eastAsia="ru-RU"/>
    </w:rPr>
  </w:style>
  <w:style w:type="paragraph" w:customStyle="1" w:styleId="category15">
    <w:name w:val="category15"/>
    <w:basedOn w:val="a"/>
    <w:rsid w:val="00802FF6"/>
    <w:pPr>
      <w:spacing w:after="255" w:line="240" w:lineRule="auto"/>
      <w:ind w:left="120"/>
      <w:textAlignment w:val="center"/>
    </w:pPr>
    <w:rPr>
      <w:rFonts w:ascii="Times New Roman" w:eastAsia="Times New Roman" w:hAnsi="Times New Roman" w:cs="Times New Roman"/>
      <w:color w:val="808080"/>
      <w:sz w:val="18"/>
      <w:szCs w:val="18"/>
      <w:lang w:eastAsia="ru-RU"/>
    </w:rPr>
  </w:style>
  <w:style w:type="paragraph" w:customStyle="1" w:styleId="category16">
    <w:name w:val="category16"/>
    <w:basedOn w:val="a"/>
    <w:rsid w:val="00802FF6"/>
    <w:pPr>
      <w:spacing w:after="255" w:line="240" w:lineRule="auto"/>
      <w:ind w:left="120"/>
      <w:textAlignment w:val="center"/>
    </w:pPr>
    <w:rPr>
      <w:rFonts w:ascii="Times New Roman" w:eastAsia="Times New Roman" w:hAnsi="Times New Roman" w:cs="Times New Roman"/>
      <w:color w:val="005FA6"/>
      <w:sz w:val="18"/>
      <w:szCs w:val="18"/>
      <w:lang w:eastAsia="ru-RU"/>
    </w:rPr>
  </w:style>
  <w:style w:type="paragraph" w:customStyle="1" w:styleId="item57">
    <w:name w:val="item57"/>
    <w:basedOn w:val="a"/>
    <w:rsid w:val="00802FF6"/>
    <w:pPr>
      <w:spacing w:before="330" w:after="255" w:line="240" w:lineRule="auto"/>
    </w:pPr>
    <w:rPr>
      <w:rFonts w:ascii="Times New Roman" w:eastAsia="Times New Roman" w:hAnsi="Times New Roman" w:cs="Times New Roman"/>
      <w:sz w:val="24"/>
      <w:szCs w:val="24"/>
      <w:lang w:eastAsia="ru-RU"/>
    </w:rPr>
  </w:style>
  <w:style w:type="paragraph" w:customStyle="1" w:styleId="muted22">
    <w:name w:val="muted22"/>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uted23">
    <w:name w:val="muted23"/>
    <w:basedOn w:val="a"/>
    <w:rsid w:val="00802FF6"/>
    <w:pPr>
      <w:spacing w:before="60" w:after="0" w:line="210" w:lineRule="atLeast"/>
    </w:pPr>
    <w:rPr>
      <w:rFonts w:ascii="Times New Roman" w:eastAsia="Times New Roman" w:hAnsi="Times New Roman" w:cs="Times New Roman"/>
      <w:color w:val="808080"/>
      <w:sz w:val="18"/>
      <w:szCs w:val="18"/>
      <w:lang w:eastAsia="ru-RU"/>
    </w:rPr>
  </w:style>
  <w:style w:type="paragraph" w:customStyle="1" w:styleId="meta23">
    <w:name w:val="meta23"/>
    <w:basedOn w:val="a"/>
    <w:rsid w:val="00802FF6"/>
    <w:pPr>
      <w:spacing w:before="360" w:after="255" w:line="240" w:lineRule="auto"/>
    </w:pPr>
    <w:rPr>
      <w:rFonts w:ascii="Times New Roman" w:eastAsia="Times New Roman" w:hAnsi="Times New Roman" w:cs="Times New Roman"/>
      <w:sz w:val="24"/>
      <w:szCs w:val="24"/>
      <w:lang w:eastAsia="ru-RU"/>
    </w:rPr>
  </w:style>
  <w:style w:type="paragraph" w:customStyle="1" w:styleId="img15">
    <w:name w:val="img15"/>
    <w:basedOn w:val="a"/>
    <w:rsid w:val="00802FF6"/>
    <w:pPr>
      <w:spacing w:after="255" w:line="240" w:lineRule="auto"/>
    </w:pPr>
    <w:rPr>
      <w:rFonts w:ascii="Times New Roman" w:eastAsia="Times New Roman" w:hAnsi="Times New Roman" w:cs="Times New Roman"/>
      <w:sz w:val="15"/>
      <w:szCs w:val="15"/>
      <w:lang w:eastAsia="ru-RU"/>
    </w:rPr>
  </w:style>
  <w:style w:type="paragraph" w:customStyle="1" w:styleId="comment-block24">
    <w:name w:val="comment-block24"/>
    <w:basedOn w:val="a"/>
    <w:rsid w:val="00802FF6"/>
    <w:pPr>
      <w:shd w:val="clear" w:color="auto" w:fill="FFF6D1"/>
      <w:spacing w:after="255" w:line="240" w:lineRule="auto"/>
    </w:pPr>
    <w:rPr>
      <w:rFonts w:ascii="Times New Roman" w:eastAsia="Times New Roman" w:hAnsi="Times New Roman" w:cs="Times New Roman"/>
      <w:color w:val="333333"/>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74038">
      <w:bodyDiv w:val="1"/>
      <w:marLeft w:val="0"/>
      <w:marRight w:val="0"/>
      <w:marTop w:val="0"/>
      <w:marBottom w:val="0"/>
      <w:divBdr>
        <w:top w:val="none" w:sz="0" w:space="0" w:color="auto"/>
        <w:left w:val="none" w:sz="0" w:space="0" w:color="auto"/>
        <w:bottom w:val="none" w:sz="0" w:space="0" w:color="auto"/>
        <w:right w:val="none" w:sz="0" w:space="0" w:color="auto"/>
      </w:divBdr>
      <w:divsChild>
        <w:div w:id="1822963926">
          <w:marLeft w:val="0"/>
          <w:marRight w:val="0"/>
          <w:marTop w:val="0"/>
          <w:marBottom w:val="0"/>
          <w:divBdr>
            <w:top w:val="none" w:sz="0" w:space="0" w:color="auto"/>
            <w:left w:val="none" w:sz="0" w:space="0" w:color="auto"/>
            <w:bottom w:val="none" w:sz="0" w:space="0" w:color="auto"/>
            <w:right w:val="none" w:sz="0" w:space="0" w:color="auto"/>
          </w:divBdr>
          <w:divsChild>
            <w:div w:id="1317612491">
              <w:marLeft w:val="0"/>
              <w:marRight w:val="0"/>
              <w:marTop w:val="255"/>
              <w:marBottom w:val="255"/>
              <w:divBdr>
                <w:top w:val="none" w:sz="0" w:space="0" w:color="auto"/>
                <w:left w:val="none" w:sz="0" w:space="0" w:color="auto"/>
                <w:bottom w:val="none" w:sz="0" w:space="0" w:color="auto"/>
                <w:right w:val="none" w:sz="0" w:space="0" w:color="auto"/>
              </w:divBdr>
              <w:divsChild>
                <w:div w:id="296843731">
                  <w:marLeft w:val="0"/>
                  <w:marRight w:val="0"/>
                  <w:marTop w:val="210"/>
                  <w:marBottom w:val="0"/>
                  <w:divBdr>
                    <w:top w:val="none" w:sz="0" w:space="0" w:color="auto"/>
                    <w:left w:val="none" w:sz="0" w:space="0" w:color="auto"/>
                    <w:bottom w:val="none" w:sz="0" w:space="0" w:color="auto"/>
                    <w:right w:val="none" w:sz="0" w:space="0" w:color="auto"/>
                  </w:divBdr>
                  <w:divsChild>
                    <w:div w:id="249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515">
              <w:marLeft w:val="0"/>
              <w:marRight w:val="0"/>
              <w:marTop w:val="0"/>
              <w:marBottom w:val="0"/>
              <w:divBdr>
                <w:top w:val="none" w:sz="0" w:space="0" w:color="auto"/>
                <w:left w:val="none" w:sz="0" w:space="0" w:color="auto"/>
                <w:bottom w:val="none" w:sz="0" w:space="0" w:color="auto"/>
                <w:right w:val="none" w:sz="0" w:space="0" w:color="auto"/>
              </w:divBdr>
              <w:divsChild>
                <w:div w:id="1099105535">
                  <w:marLeft w:val="0"/>
                  <w:marRight w:val="0"/>
                  <w:marTop w:val="0"/>
                  <w:marBottom w:val="0"/>
                  <w:divBdr>
                    <w:top w:val="none" w:sz="0" w:space="0" w:color="auto"/>
                    <w:left w:val="none" w:sz="0" w:space="0" w:color="auto"/>
                    <w:bottom w:val="none" w:sz="0" w:space="0" w:color="auto"/>
                    <w:right w:val="none" w:sz="0" w:space="0" w:color="auto"/>
                  </w:divBdr>
                  <w:divsChild>
                    <w:div w:id="350181358">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644">
              <w:marLeft w:val="0"/>
              <w:marRight w:val="0"/>
              <w:marTop w:val="0"/>
              <w:marBottom w:val="0"/>
              <w:divBdr>
                <w:top w:val="none" w:sz="0" w:space="0" w:color="auto"/>
                <w:left w:val="none" w:sz="0" w:space="0" w:color="auto"/>
                <w:bottom w:val="none" w:sz="0" w:space="0" w:color="auto"/>
                <w:right w:val="none" w:sz="0" w:space="0" w:color="auto"/>
              </w:divBdr>
              <w:divsChild>
                <w:div w:id="2124112460">
                  <w:marLeft w:val="0"/>
                  <w:marRight w:val="0"/>
                  <w:marTop w:val="0"/>
                  <w:marBottom w:val="0"/>
                  <w:divBdr>
                    <w:top w:val="none" w:sz="0" w:space="0" w:color="auto"/>
                    <w:left w:val="none" w:sz="0" w:space="0" w:color="auto"/>
                    <w:bottom w:val="none" w:sz="0" w:space="0" w:color="auto"/>
                    <w:right w:val="none" w:sz="0" w:space="0" w:color="auto"/>
                  </w:divBdr>
                  <w:divsChild>
                    <w:div w:id="1874460760">
                      <w:marLeft w:val="0"/>
                      <w:marRight w:val="0"/>
                      <w:marTop w:val="0"/>
                      <w:marBottom w:val="0"/>
                      <w:divBdr>
                        <w:top w:val="none" w:sz="0" w:space="0" w:color="auto"/>
                        <w:left w:val="none" w:sz="0" w:space="0" w:color="auto"/>
                        <w:bottom w:val="none" w:sz="0" w:space="0" w:color="auto"/>
                        <w:right w:val="none" w:sz="0" w:space="0" w:color="auto"/>
                      </w:divBdr>
                      <w:divsChild>
                        <w:div w:id="1415937822">
                          <w:marLeft w:val="0"/>
                          <w:marRight w:val="0"/>
                          <w:marTop w:val="0"/>
                          <w:marBottom w:val="0"/>
                          <w:divBdr>
                            <w:top w:val="none" w:sz="0" w:space="0" w:color="auto"/>
                            <w:left w:val="none" w:sz="0" w:space="0" w:color="auto"/>
                            <w:bottom w:val="none" w:sz="0" w:space="0" w:color="auto"/>
                            <w:right w:val="none" w:sz="0" w:space="0" w:color="auto"/>
                          </w:divBdr>
                          <w:divsChild>
                            <w:div w:id="1762528142">
                              <w:marLeft w:val="0"/>
                              <w:marRight w:val="0"/>
                              <w:marTop w:val="0"/>
                              <w:marBottom w:val="0"/>
                              <w:divBdr>
                                <w:top w:val="none" w:sz="0" w:space="0" w:color="auto"/>
                                <w:left w:val="none" w:sz="0" w:space="0" w:color="auto"/>
                                <w:bottom w:val="none" w:sz="0" w:space="0" w:color="auto"/>
                                <w:right w:val="none" w:sz="0" w:space="0" w:color="auto"/>
                              </w:divBdr>
                            </w:div>
                            <w:div w:id="1451895620">
                              <w:marLeft w:val="0"/>
                              <w:marRight w:val="0"/>
                              <w:marTop w:val="0"/>
                              <w:marBottom w:val="0"/>
                              <w:divBdr>
                                <w:top w:val="none" w:sz="0" w:space="0" w:color="auto"/>
                                <w:left w:val="none" w:sz="0" w:space="0" w:color="auto"/>
                                <w:bottom w:val="none" w:sz="0" w:space="0" w:color="auto"/>
                                <w:right w:val="none" w:sz="0" w:space="0" w:color="auto"/>
                              </w:divBdr>
                            </w:div>
                          </w:divsChild>
                        </w:div>
                        <w:div w:id="98182810">
                          <w:marLeft w:val="0"/>
                          <w:marRight w:val="0"/>
                          <w:marTop w:val="0"/>
                          <w:marBottom w:val="0"/>
                          <w:divBdr>
                            <w:top w:val="none" w:sz="0" w:space="0" w:color="auto"/>
                            <w:left w:val="none" w:sz="0" w:space="0" w:color="auto"/>
                            <w:bottom w:val="none" w:sz="0" w:space="0" w:color="auto"/>
                            <w:right w:val="none" w:sz="0" w:space="0" w:color="auto"/>
                          </w:divBdr>
                          <w:divsChild>
                            <w:div w:id="1069965204">
                              <w:marLeft w:val="0"/>
                              <w:marRight w:val="0"/>
                              <w:marTop w:val="0"/>
                              <w:marBottom w:val="0"/>
                              <w:divBdr>
                                <w:top w:val="none" w:sz="0" w:space="0" w:color="auto"/>
                                <w:left w:val="none" w:sz="0" w:space="0" w:color="auto"/>
                                <w:bottom w:val="none" w:sz="0" w:space="0" w:color="auto"/>
                                <w:right w:val="none" w:sz="0" w:space="0" w:color="auto"/>
                              </w:divBdr>
                            </w:div>
                            <w:div w:id="1710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416">
                      <w:marLeft w:val="0"/>
                      <w:marRight w:val="0"/>
                      <w:marTop w:val="0"/>
                      <w:marBottom w:val="0"/>
                      <w:divBdr>
                        <w:top w:val="none" w:sz="0" w:space="0" w:color="auto"/>
                        <w:left w:val="none" w:sz="0" w:space="0" w:color="auto"/>
                        <w:bottom w:val="none" w:sz="0" w:space="0" w:color="auto"/>
                        <w:right w:val="none" w:sz="0" w:space="0" w:color="auto"/>
                      </w:divBdr>
                      <w:divsChild>
                        <w:div w:id="719283514">
                          <w:marLeft w:val="0"/>
                          <w:marRight w:val="0"/>
                          <w:marTop w:val="0"/>
                          <w:marBottom w:val="0"/>
                          <w:divBdr>
                            <w:top w:val="none" w:sz="0" w:space="0" w:color="auto"/>
                            <w:left w:val="none" w:sz="0" w:space="0" w:color="auto"/>
                            <w:bottom w:val="none" w:sz="0" w:space="0" w:color="auto"/>
                            <w:right w:val="none" w:sz="0" w:space="0" w:color="auto"/>
                          </w:divBdr>
                        </w:div>
                        <w:div w:id="1029379466">
                          <w:marLeft w:val="0"/>
                          <w:marRight w:val="0"/>
                          <w:marTop w:val="0"/>
                          <w:marBottom w:val="0"/>
                          <w:divBdr>
                            <w:top w:val="none" w:sz="0" w:space="0" w:color="auto"/>
                            <w:left w:val="none" w:sz="0" w:space="0" w:color="auto"/>
                            <w:bottom w:val="none" w:sz="0" w:space="0" w:color="auto"/>
                            <w:right w:val="none" w:sz="0" w:space="0" w:color="auto"/>
                          </w:divBdr>
                          <w:divsChild>
                            <w:div w:id="345637062">
                              <w:marLeft w:val="0"/>
                              <w:marRight w:val="0"/>
                              <w:marTop w:val="0"/>
                              <w:marBottom w:val="0"/>
                              <w:divBdr>
                                <w:top w:val="none" w:sz="0" w:space="0" w:color="auto"/>
                                <w:left w:val="none" w:sz="0" w:space="0" w:color="auto"/>
                                <w:bottom w:val="none" w:sz="0" w:space="0" w:color="auto"/>
                                <w:right w:val="none" w:sz="0" w:space="0" w:color="auto"/>
                              </w:divBdr>
                              <w:divsChild>
                                <w:div w:id="1259362591">
                                  <w:marLeft w:val="0"/>
                                  <w:marRight w:val="0"/>
                                  <w:marTop w:val="0"/>
                                  <w:marBottom w:val="0"/>
                                  <w:divBdr>
                                    <w:top w:val="none" w:sz="0" w:space="0" w:color="auto"/>
                                    <w:left w:val="none" w:sz="0" w:space="0" w:color="auto"/>
                                    <w:bottom w:val="none" w:sz="0" w:space="0" w:color="auto"/>
                                    <w:right w:val="none" w:sz="0" w:space="0" w:color="auto"/>
                                  </w:divBdr>
                                  <w:divsChild>
                                    <w:div w:id="268466923">
                                      <w:marLeft w:val="0"/>
                                      <w:marRight w:val="0"/>
                                      <w:marTop w:val="0"/>
                                      <w:marBottom w:val="0"/>
                                      <w:divBdr>
                                        <w:top w:val="none" w:sz="0" w:space="0" w:color="auto"/>
                                        <w:left w:val="none" w:sz="0" w:space="0" w:color="auto"/>
                                        <w:bottom w:val="none" w:sz="0" w:space="0" w:color="auto"/>
                                        <w:right w:val="none" w:sz="0" w:space="0" w:color="auto"/>
                                      </w:divBdr>
                                    </w:div>
                                    <w:div w:id="1529490718">
                                      <w:marLeft w:val="0"/>
                                      <w:marRight w:val="0"/>
                                      <w:marTop w:val="0"/>
                                      <w:marBottom w:val="128"/>
                                      <w:divBdr>
                                        <w:top w:val="none" w:sz="0" w:space="0" w:color="auto"/>
                                        <w:left w:val="none" w:sz="0" w:space="0" w:color="auto"/>
                                        <w:bottom w:val="none" w:sz="0" w:space="0" w:color="auto"/>
                                        <w:right w:val="none" w:sz="0" w:space="0" w:color="auto"/>
                                      </w:divBdr>
                                      <w:divsChild>
                                        <w:div w:id="716320420">
                                          <w:marLeft w:val="0"/>
                                          <w:marRight w:val="0"/>
                                          <w:marTop w:val="0"/>
                                          <w:marBottom w:val="0"/>
                                          <w:divBdr>
                                            <w:top w:val="none" w:sz="0" w:space="0" w:color="auto"/>
                                            <w:left w:val="none" w:sz="0" w:space="0" w:color="auto"/>
                                            <w:bottom w:val="none" w:sz="0" w:space="0" w:color="auto"/>
                                            <w:right w:val="none" w:sz="0" w:space="0" w:color="auto"/>
                                          </w:divBdr>
                                        </w:div>
                                      </w:divsChild>
                                    </w:div>
                                    <w:div w:id="1663704250">
                                      <w:marLeft w:val="0"/>
                                      <w:marRight w:val="0"/>
                                      <w:marTop w:val="0"/>
                                      <w:marBottom w:val="128"/>
                                      <w:divBdr>
                                        <w:top w:val="none" w:sz="0" w:space="0" w:color="auto"/>
                                        <w:left w:val="none" w:sz="0" w:space="0" w:color="auto"/>
                                        <w:bottom w:val="none" w:sz="0" w:space="0" w:color="auto"/>
                                        <w:right w:val="none" w:sz="0" w:space="0" w:color="auto"/>
                                      </w:divBdr>
                                      <w:divsChild>
                                        <w:div w:id="1969430619">
                                          <w:marLeft w:val="0"/>
                                          <w:marRight w:val="0"/>
                                          <w:marTop w:val="0"/>
                                          <w:marBottom w:val="0"/>
                                          <w:divBdr>
                                            <w:top w:val="none" w:sz="0" w:space="0" w:color="auto"/>
                                            <w:left w:val="none" w:sz="0" w:space="0" w:color="auto"/>
                                            <w:bottom w:val="none" w:sz="0" w:space="0" w:color="auto"/>
                                            <w:right w:val="none" w:sz="0" w:space="0" w:color="auto"/>
                                          </w:divBdr>
                                        </w:div>
                                      </w:divsChild>
                                    </w:div>
                                    <w:div w:id="372312944">
                                      <w:marLeft w:val="0"/>
                                      <w:marRight w:val="0"/>
                                      <w:marTop w:val="0"/>
                                      <w:marBottom w:val="255"/>
                                      <w:divBdr>
                                        <w:top w:val="none" w:sz="0" w:space="0" w:color="auto"/>
                                        <w:left w:val="none" w:sz="0" w:space="0" w:color="auto"/>
                                        <w:bottom w:val="none" w:sz="0" w:space="0" w:color="auto"/>
                                        <w:right w:val="none" w:sz="0" w:space="0" w:color="auto"/>
                                      </w:divBdr>
                                    </w:div>
                                    <w:div w:id="16263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53">
                  <w:marLeft w:val="0"/>
                  <w:marRight w:val="0"/>
                  <w:marTop w:val="0"/>
                  <w:marBottom w:val="0"/>
                  <w:divBdr>
                    <w:top w:val="none" w:sz="0" w:space="0" w:color="auto"/>
                    <w:left w:val="none" w:sz="0" w:space="0" w:color="auto"/>
                    <w:bottom w:val="none" w:sz="0" w:space="0" w:color="auto"/>
                    <w:right w:val="none" w:sz="0" w:space="0" w:color="auto"/>
                  </w:divBdr>
                  <w:divsChild>
                    <w:div w:id="399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8002">
              <w:marLeft w:val="0"/>
              <w:marRight w:val="0"/>
              <w:marTop w:val="0"/>
              <w:marBottom w:val="0"/>
              <w:divBdr>
                <w:top w:val="none" w:sz="0" w:space="0" w:color="auto"/>
                <w:left w:val="none" w:sz="0" w:space="0" w:color="auto"/>
                <w:bottom w:val="none" w:sz="0" w:space="0" w:color="auto"/>
                <w:right w:val="none" w:sz="0" w:space="0" w:color="auto"/>
              </w:divBdr>
              <w:divsChild>
                <w:div w:id="1956907315">
                  <w:marLeft w:val="0"/>
                  <w:marRight w:val="0"/>
                  <w:marTop w:val="0"/>
                  <w:marBottom w:val="0"/>
                  <w:divBdr>
                    <w:top w:val="none" w:sz="0" w:space="0" w:color="auto"/>
                    <w:left w:val="none" w:sz="0" w:space="0" w:color="auto"/>
                    <w:bottom w:val="none" w:sz="0" w:space="0" w:color="auto"/>
                    <w:right w:val="none" w:sz="0" w:space="0" w:color="auto"/>
                  </w:divBdr>
                  <w:divsChild>
                    <w:div w:id="1737821612">
                      <w:marLeft w:val="0"/>
                      <w:marRight w:val="0"/>
                      <w:marTop w:val="0"/>
                      <w:marBottom w:val="0"/>
                      <w:divBdr>
                        <w:top w:val="none" w:sz="0" w:space="0" w:color="auto"/>
                        <w:left w:val="none" w:sz="0" w:space="0" w:color="auto"/>
                        <w:bottom w:val="none" w:sz="0" w:space="0" w:color="auto"/>
                        <w:right w:val="none" w:sz="0" w:space="0" w:color="auto"/>
                      </w:divBdr>
                      <w:divsChild>
                        <w:div w:id="721364337">
                          <w:marLeft w:val="0"/>
                          <w:marRight w:val="0"/>
                          <w:marTop w:val="0"/>
                          <w:marBottom w:val="0"/>
                          <w:divBdr>
                            <w:top w:val="none" w:sz="0" w:space="0" w:color="auto"/>
                            <w:left w:val="none" w:sz="0" w:space="0" w:color="auto"/>
                            <w:bottom w:val="none" w:sz="0" w:space="0" w:color="auto"/>
                            <w:right w:val="none" w:sz="0" w:space="0" w:color="auto"/>
                          </w:divBdr>
                          <w:divsChild>
                            <w:div w:id="874460348">
                              <w:marLeft w:val="0"/>
                              <w:marRight w:val="0"/>
                              <w:marTop w:val="255"/>
                              <w:marBottom w:val="255"/>
                              <w:divBdr>
                                <w:top w:val="none" w:sz="0" w:space="0" w:color="auto"/>
                                <w:left w:val="none" w:sz="0" w:space="0" w:color="auto"/>
                                <w:bottom w:val="none" w:sz="0" w:space="0" w:color="auto"/>
                                <w:right w:val="none" w:sz="0" w:space="0" w:color="auto"/>
                              </w:divBdr>
                              <w:divsChild>
                                <w:div w:id="989754688">
                                  <w:marLeft w:val="0"/>
                                  <w:marRight w:val="0"/>
                                  <w:marTop w:val="210"/>
                                  <w:marBottom w:val="0"/>
                                  <w:divBdr>
                                    <w:top w:val="none" w:sz="0" w:space="0" w:color="auto"/>
                                    <w:left w:val="none" w:sz="0" w:space="0" w:color="auto"/>
                                    <w:bottom w:val="none" w:sz="0" w:space="0" w:color="auto"/>
                                    <w:right w:val="none" w:sz="0" w:space="0" w:color="auto"/>
                                  </w:divBdr>
                                  <w:divsChild>
                                    <w:div w:id="803541214">
                                      <w:marLeft w:val="0"/>
                                      <w:marRight w:val="0"/>
                                      <w:marTop w:val="0"/>
                                      <w:marBottom w:val="0"/>
                                      <w:divBdr>
                                        <w:top w:val="none" w:sz="0" w:space="0" w:color="auto"/>
                                        <w:left w:val="none" w:sz="0" w:space="0" w:color="auto"/>
                                        <w:bottom w:val="none" w:sz="0" w:space="0" w:color="auto"/>
                                        <w:right w:val="none" w:sz="0" w:space="0" w:color="auto"/>
                                      </w:divBdr>
                                    </w:div>
                                    <w:div w:id="754403241">
                                      <w:marLeft w:val="0"/>
                                      <w:marRight w:val="0"/>
                                      <w:marTop w:val="0"/>
                                      <w:marBottom w:val="0"/>
                                      <w:divBdr>
                                        <w:top w:val="none" w:sz="0" w:space="0" w:color="auto"/>
                                        <w:left w:val="none" w:sz="0" w:space="0" w:color="auto"/>
                                        <w:bottom w:val="none" w:sz="0" w:space="0" w:color="auto"/>
                                        <w:right w:val="none" w:sz="0" w:space="0" w:color="auto"/>
                                      </w:divBdr>
                                    </w:div>
                                  </w:divsChild>
                                </w:div>
                                <w:div w:id="597063428">
                                  <w:marLeft w:val="0"/>
                                  <w:marRight w:val="0"/>
                                  <w:marTop w:val="210"/>
                                  <w:marBottom w:val="0"/>
                                  <w:divBdr>
                                    <w:top w:val="none" w:sz="0" w:space="0" w:color="auto"/>
                                    <w:left w:val="none" w:sz="0" w:space="0" w:color="auto"/>
                                    <w:bottom w:val="none" w:sz="0" w:space="0" w:color="auto"/>
                                    <w:right w:val="none" w:sz="0" w:space="0" w:color="auto"/>
                                  </w:divBdr>
                                  <w:divsChild>
                                    <w:div w:id="1248420935">
                                      <w:marLeft w:val="0"/>
                                      <w:marRight w:val="0"/>
                                      <w:marTop w:val="0"/>
                                      <w:marBottom w:val="0"/>
                                      <w:divBdr>
                                        <w:top w:val="none" w:sz="0" w:space="0" w:color="auto"/>
                                        <w:left w:val="none" w:sz="0" w:space="0" w:color="auto"/>
                                        <w:bottom w:val="none" w:sz="0" w:space="0" w:color="auto"/>
                                        <w:right w:val="none" w:sz="0" w:space="0" w:color="auto"/>
                                      </w:divBdr>
                                    </w:div>
                                  </w:divsChild>
                                </w:div>
                                <w:div w:id="1291477543">
                                  <w:marLeft w:val="0"/>
                                  <w:marRight w:val="0"/>
                                  <w:marTop w:val="210"/>
                                  <w:marBottom w:val="0"/>
                                  <w:divBdr>
                                    <w:top w:val="none" w:sz="0" w:space="0" w:color="auto"/>
                                    <w:left w:val="none" w:sz="0" w:space="0" w:color="auto"/>
                                    <w:bottom w:val="none" w:sz="0" w:space="0" w:color="auto"/>
                                    <w:right w:val="none" w:sz="0" w:space="0" w:color="auto"/>
                                  </w:divBdr>
                                  <w:divsChild>
                                    <w:div w:id="1845625234">
                                      <w:marLeft w:val="0"/>
                                      <w:marRight w:val="0"/>
                                      <w:marTop w:val="0"/>
                                      <w:marBottom w:val="0"/>
                                      <w:divBdr>
                                        <w:top w:val="none" w:sz="0" w:space="0" w:color="auto"/>
                                        <w:left w:val="none" w:sz="0" w:space="0" w:color="auto"/>
                                        <w:bottom w:val="none" w:sz="0" w:space="0" w:color="auto"/>
                                        <w:right w:val="none" w:sz="0" w:space="0" w:color="auto"/>
                                      </w:divBdr>
                                    </w:div>
                                  </w:divsChild>
                                </w:div>
                                <w:div w:id="695155123">
                                  <w:marLeft w:val="0"/>
                                  <w:marRight w:val="0"/>
                                  <w:marTop w:val="210"/>
                                  <w:marBottom w:val="0"/>
                                  <w:divBdr>
                                    <w:top w:val="none" w:sz="0" w:space="0" w:color="auto"/>
                                    <w:left w:val="none" w:sz="0" w:space="0" w:color="auto"/>
                                    <w:bottom w:val="none" w:sz="0" w:space="0" w:color="auto"/>
                                    <w:right w:val="none" w:sz="0" w:space="0" w:color="auto"/>
                                  </w:divBdr>
                                  <w:divsChild>
                                    <w:div w:id="5899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6781">
                              <w:marLeft w:val="0"/>
                              <w:marRight w:val="0"/>
                              <w:marTop w:val="255"/>
                              <w:marBottom w:val="255"/>
                              <w:divBdr>
                                <w:top w:val="none" w:sz="0" w:space="0" w:color="auto"/>
                                <w:left w:val="none" w:sz="0" w:space="0" w:color="auto"/>
                                <w:bottom w:val="none" w:sz="0" w:space="0" w:color="auto"/>
                                <w:right w:val="none" w:sz="0" w:space="0" w:color="auto"/>
                              </w:divBdr>
                              <w:divsChild>
                                <w:div w:id="748498718">
                                  <w:marLeft w:val="0"/>
                                  <w:marRight w:val="0"/>
                                  <w:marTop w:val="210"/>
                                  <w:marBottom w:val="0"/>
                                  <w:divBdr>
                                    <w:top w:val="none" w:sz="0" w:space="0" w:color="auto"/>
                                    <w:left w:val="none" w:sz="0" w:space="0" w:color="auto"/>
                                    <w:bottom w:val="none" w:sz="0" w:space="0" w:color="auto"/>
                                    <w:right w:val="none" w:sz="0" w:space="0" w:color="auto"/>
                                  </w:divBdr>
                                  <w:divsChild>
                                    <w:div w:id="3935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4110">
                              <w:marLeft w:val="0"/>
                              <w:marRight w:val="0"/>
                              <w:marTop w:val="0"/>
                              <w:marBottom w:val="0"/>
                              <w:divBdr>
                                <w:top w:val="none" w:sz="0" w:space="0" w:color="auto"/>
                                <w:left w:val="none" w:sz="0" w:space="0" w:color="auto"/>
                                <w:bottom w:val="none" w:sz="0" w:space="0" w:color="auto"/>
                                <w:right w:val="none" w:sz="0" w:space="0" w:color="auto"/>
                              </w:divBdr>
                              <w:divsChild>
                                <w:div w:id="803544506">
                                  <w:marLeft w:val="0"/>
                                  <w:marRight w:val="0"/>
                                  <w:marTop w:val="0"/>
                                  <w:marBottom w:val="0"/>
                                  <w:divBdr>
                                    <w:top w:val="none" w:sz="0" w:space="0" w:color="auto"/>
                                    <w:left w:val="none" w:sz="0" w:space="0" w:color="auto"/>
                                    <w:bottom w:val="none" w:sz="0" w:space="0" w:color="auto"/>
                                    <w:right w:val="none" w:sz="0" w:space="0" w:color="auto"/>
                                  </w:divBdr>
                                </w:div>
                                <w:div w:id="1902935600">
                                  <w:marLeft w:val="0"/>
                                  <w:marRight w:val="0"/>
                                  <w:marTop w:val="0"/>
                                  <w:marBottom w:val="0"/>
                                  <w:divBdr>
                                    <w:top w:val="none" w:sz="0" w:space="0" w:color="auto"/>
                                    <w:left w:val="none" w:sz="0" w:space="0" w:color="auto"/>
                                    <w:bottom w:val="none" w:sz="0" w:space="0" w:color="auto"/>
                                    <w:right w:val="none" w:sz="0" w:space="0" w:color="auto"/>
                                  </w:divBdr>
                                </w:div>
                                <w:div w:id="406542148">
                                  <w:marLeft w:val="0"/>
                                  <w:marRight w:val="0"/>
                                  <w:marTop w:val="0"/>
                                  <w:marBottom w:val="0"/>
                                  <w:divBdr>
                                    <w:top w:val="none" w:sz="0" w:space="0" w:color="auto"/>
                                    <w:left w:val="none" w:sz="0" w:space="0" w:color="auto"/>
                                    <w:bottom w:val="none" w:sz="0" w:space="0" w:color="auto"/>
                                    <w:right w:val="none" w:sz="0" w:space="0" w:color="auto"/>
                                  </w:divBdr>
                                </w:div>
                                <w:div w:id="1650087969">
                                  <w:marLeft w:val="0"/>
                                  <w:marRight w:val="0"/>
                                  <w:marTop w:val="0"/>
                                  <w:marBottom w:val="0"/>
                                  <w:divBdr>
                                    <w:top w:val="none" w:sz="0" w:space="0" w:color="auto"/>
                                    <w:left w:val="none" w:sz="0" w:space="0" w:color="auto"/>
                                    <w:bottom w:val="none" w:sz="0" w:space="0" w:color="auto"/>
                                    <w:right w:val="none" w:sz="0" w:space="0" w:color="auto"/>
                                  </w:divBdr>
                                </w:div>
                                <w:div w:id="2043895339">
                                  <w:marLeft w:val="0"/>
                                  <w:marRight w:val="0"/>
                                  <w:marTop w:val="0"/>
                                  <w:marBottom w:val="0"/>
                                  <w:divBdr>
                                    <w:top w:val="none" w:sz="0" w:space="0" w:color="auto"/>
                                    <w:left w:val="none" w:sz="0" w:space="0" w:color="auto"/>
                                    <w:bottom w:val="none" w:sz="0" w:space="0" w:color="auto"/>
                                    <w:right w:val="none" w:sz="0" w:space="0" w:color="auto"/>
                                  </w:divBdr>
                                </w:div>
                                <w:div w:id="969095138">
                                  <w:marLeft w:val="0"/>
                                  <w:marRight w:val="0"/>
                                  <w:marTop w:val="0"/>
                                  <w:marBottom w:val="0"/>
                                  <w:divBdr>
                                    <w:top w:val="none" w:sz="0" w:space="0" w:color="auto"/>
                                    <w:left w:val="none" w:sz="0" w:space="0" w:color="auto"/>
                                    <w:bottom w:val="none" w:sz="0" w:space="0" w:color="auto"/>
                                    <w:right w:val="none" w:sz="0" w:space="0" w:color="auto"/>
                                  </w:divBdr>
                                </w:div>
                                <w:div w:id="1830949529">
                                  <w:marLeft w:val="0"/>
                                  <w:marRight w:val="0"/>
                                  <w:marTop w:val="0"/>
                                  <w:marBottom w:val="0"/>
                                  <w:divBdr>
                                    <w:top w:val="none" w:sz="0" w:space="0" w:color="auto"/>
                                    <w:left w:val="none" w:sz="0" w:space="0" w:color="auto"/>
                                    <w:bottom w:val="none" w:sz="0" w:space="0" w:color="auto"/>
                                    <w:right w:val="none" w:sz="0" w:space="0" w:color="auto"/>
                                  </w:divBdr>
                                </w:div>
                                <w:div w:id="195697193">
                                  <w:marLeft w:val="0"/>
                                  <w:marRight w:val="0"/>
                                  <w:marTop w:val="0"/>
                                  <w:marBottom w:val="0"/>
                                  <w:divBdr>
                                    <w:top w:val="none" w:sz="0" w:space="0" w:color="auto"/>
                                    <w:left w:val="none" w:sz="0" w:space="0" w:color="auto"/>
                                    <w:bottom w:val="none" w:sz="0" w:space="0" w:color="auto"/>
                                    <w:right w:val="none" w:sz="0" w:space="0" w:color="auto"/>
                                  </w:divBdr>
                                </w:div>
                              </w:divsChild>
                            </w:div>
                            <w:div w:id="1526598867">
                              <w:marLeft w:val="0"/>
                              <w:marRight w:val="0"/>
                              <w:marTop w:val="0"/>
                              <w:marBottom w:val="128"/>
                              <w:divBdr>
                                <w:top w:val="none" w:sz="0" w:space="0" w:color="auto"/>
                                <w:left w:val="none" w:sz="0" w:space="0" w:color="auto"/>
                                <w:bottom w:val="none" w:sz="0" w:space="0" w:color="auto"/>
                                <w:right w:val="none" w:sz="0" w:space="0" w:color="auto"/>
                              </w:divBdr>
                            </w:div>
                            <w:div w:id="1072115830">
                              <w:marLeft w:val="0"/>
                              <w:marRight w:val="0"/>
                              <w:marTop w:val="255"/>
                              <w:marBottom w:val="255"/>
                              <w:divBdr>
                                <w:top w:val="none" w:sz="0" w:space="0" w:color="auto"/>
                                <w:left w:val="none" w:sz="0" w:space="0" w:color="auto"/>
                                <w:bottom w:val="none" w:sz="0" w:space="0" w:color="auto"/>
                                <w:right w:val="none" w:sz="0" w:space="0" w:color="auto"/>
                              </w:divBdr>
                              <w:divsChild>
                                <w:div w:id="1612275877">
                                  <w:marLeft w:val="0"/>
                                  <w:marRight w:val="0"/>
                                  <w:marTop w:val="210"/>
                                  <w:marBottom w:val="0"/>
                                  <w:divBdr>
                                    <w:top w:val="none" w:sz="0" w:space="0" w:color="auto"/>
                                    <w:left w:val="none" w:sz="0" w:space="0" w:color="auto"/>
                                    <w:bottom w:val="none" w:sz="0" w:space="0" w:color="auto"/>
                                    <w:right w:val="none" w:sz="0" w:space="0" w:color="auto"/>
                                  </w:divBdr>
                                  <w:divsChild>
                                    <w:div w:id="3748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088">
                      <w:marLeft w:val="0"/>
                      <w:marRight w:val="0"/>
                      <w:marTop w:val="255"/>
                      <w:marBottom w:val="255"/>
                      <w:divBdr>
                        <w:top w:val="none" w:sz="0" w:space="0" w:color="auto"/>
                        <w:left w:val="none" w:sz="0" w:space="0" w:color="auto"/>
                        <w:bottom w:val="none" w:sz="0" w:space="0" w:color="auto"/>
                        <w:right w:val="none" w:sz="0" w:space="0" w:color="auto"/>
                      </w:divBdr>
                      <w:divsChild>
                        <w:div w:id="1894077507">
                          <w:marLeft w:val="0"/>
                          <w:marRight w:val="0"/>
                          <w:marTop w:val="0"/>
                          <w:marBottom w:val="0"/>
                          <w:divBdr>
                            <w:top w:val="none" w:sz="0" w:space="0" w:color="auto"/>
                            <w:left w:val="none" w:sz="0" w:space="0" w:color="auto"/>
                            <w:bottom w:val="none" w:sz="0" w:space="0" w:color="auto"/>
                            <w:right w:val="none" w:sz="0" w:space="0" w:color="auto"/>
                          </w:divBdr>
                          <w:divsChild>
                            <w:div w:id="20905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045">
                      <w:marLeft w:val="0"/>
                      <w:marRight w:val="0"/>
                      <w:marTop w:val="255"/>
                      <w:marBottom w:val="255"/>
                      <w:divBdr>
                        <w:top w:val="none" w:sz="0" w:space="0" w:color="auto"/>
                        <w:left w:val="none" w:sz="0" w:space="0" w:color="auto"/>
                        <w:bottom w:val="none" w:sz="0" w:space="0" w:color="auto"/>
                        <w:right w:val="none" w:sz="0" w:space="0" w:color="auto"/>
                      </w:divBdr>
                      <w:divsChild>
                        <w:div w:id="293490918">
                          <w:marLeft w:val="0"/>
                          <w:marRight w:val="0"/>
                          <w:marTop w:val="0"/>
                          <w:marBottom w:val="0"/>
                          <w:divBdr>
                            <w:top w:val="none" w:sz="0" w:space="0" w:color="auto"/>
                            <w:left w:val="none" w:sz="0" w:space="0" w:color="auto"/>
                            <w:bottom w:val="none" w:sz="0" w:space="0" w:color="auto"/>
                            <w:right w:val="none" w:sz="0" w:space="0" w:color="auto"/>
                          </w:divBdr>
                          <w:divsChild>
                            <w:div w:id="2032222329">
                              <w:marLeft w:val="0"/>
                              <w:marRight w:val="0"/>
                              <w:marTop w:val="0"/>
                              <w:marBottom w:val="0"/>
                              <w:divBdr>
                                <w:top w:val="none" w:sz="0" w:space="0" w:color="auto"/>
                                <w:left w:val="none" w:sz="0" w:space="0" w:color="auto"/>
                                <w:bottom w:val="none" w:sz="0" w:space="0" w:color="auto"/>
                                <w:right w:val="none" w:sz="0" w:space="0" w:color="auto"/>
                              </w:divBdr>
                            </w:div>
                            <w:div w:id="1265502259">
                              <w:marLeft w:val="0"/>
                              <w:marRight w:val="0"/>
                              <w:marTop w:val="0"/>
                              <w:marBottom w:val="0"/>
                              <w:divBdr>
                                <w:top w:val="none" w:sz="0" w:space="0" w:color="auto"/>
                                <w:left w:val="none" w:sz="0" w:space="0" w:color="auto"/>
                                <w:bottom w:val="none" w:sz="0" w:space="0" w:color="auto"/>
                                <w:right w:val="none" w:sz="0" w:space="0" w:color="auto"/>
                              </w:divBdr>
                              <w:divsChild>
                                <w:div w:id="855921889">
                                  <w:marLeft w:val="0"/>
                                  <w:marRight w:val="0"/>
                                  <w:marTop w:val="0"/>
                                  <w:marBottom w:val="0"/>
                                  <w:divBdr>
                                    <w:top w:val="none" w:sz="0" w:space="0" w:color="auto"/>
                                    <w:left w:val="none" w:sz="0" w:space="0" w:color="auto"/>
                                    <w:bottom w:val="none" w:sz="0" w:space="0" w:color="auto"/>
                                    <w:right w:val="none" w:sz="0" w:space="0" w:color="auto"/>
                                  </w:divBdr>
                                  <w:divsChild>
                                    <w:div w:id="1791314358">
                                      <w:marLeft w:val="0"/>
                                      <w:marRight w:val="0"/>
                                      <w:marTop w:val="0"/>
                                      <w:marBottom w:val="0"/>
                                      <w:divBdr>
                                        <w:top w:val="none" w:sz="0" w:space="0" w:color="auto"/>
                                        <w:left w:val="none" w:sz="0" w:space="0" w:color="auto"/>
                                        <w:bottom w:val="none" w:sz="0" w:space="0" w:color="auto"/>
                                        <w:right w:val="none" w:sz="0" w:space="0" w:color="auto"/>
                                      </w:divBdr>
                                      <w:divsChild>
                                        <w:div w:id="1552502745">
                                          <w:marLeft w:val="0"/>
                                          <w:marRight w:val="0"/>
                                          <w:marTop w:val="0"/>
                                          <w:marBottom w:val="0"/>
                                          <w:divBdr>
                                            <w:top w:val="none" w:sz="0" w:space="0" w:color="auto"/>
                                            <w:left w:val="none" w:sz="0" w:space="0" w:color="auto"/>
                                            <w:bottom w:val="none" w:sz="0" w:space="0" w:color="auto"/>
                                            <w:right w:val="none" w:sz="0" w:space="0" w:color="auto"/>
                                          </w:divBdr>
                                          <w:divsChild>
                                            <w:div w:id="1922370243">
                                              <w:marLeft w:val="0"/>
                                              <w:marRight w:val="0"/>
                                              <w:marTop w:val="0"/>
                                              <w:marBottom w:val="0"/>
                                              <w:divBdr>
                                                <w:top w:val="none" w:sz="0" w:space="0" w:color="auto"/>
                                                <w:left w:val="none" w:sz="0" w:space="0" w:color="auto"/>
                                                <w:bottom w:val="none" w:sz="0" w:space="0" w:color="auto"/>
                                                <w:right w:val="none" w:sz="0" w:space="0" w:color="auto"/>
                                              </w:divBdr>
                                              <w:divsChild>
                                                <w:div w:id="1303540888">
                                                  <w:marLeft w:val="0"/>
                                                  <w:marRight w:val="0"/>
                                                  <w:marTop w:val="0"/>
                                                  <w:marBottom w:val="0"/>
                                                  <w:divBdr>
                                                    <w:top w:val="none" w:sz="0" w:space="0" w:color="auto"/>
                                                    <w:left w:val="none" w:sz="0" w:space="0" w:color="auto"/>
                                                    <w:bottom w:val="none" w:sz="0" w:space="0" w:color="auto"/>
                                                    <w:right w:val="none" w:sz="0" w:space="0" w:color="auto"/>
                                                  </w:divBdr>
                                                  <w:divsChild>
                                                    <w:div w:id="580677762">
                                                      <w:marLeft w:val="0"/>
                                                      <w:marRight w:val="0"/>
                                                      <w:marTop w:val="0"/>
                                                      <w:marBottom w:val="0"/>
                                                      <w:divBdr>
                                                        <w:top w:val="none" w:sz="0" w:space="0" w:color="auto"/>
                                                        <w:left w:val="none" w:sz="0" w:space="0" w:color="auto"/>
                                                        <w:bottom w:val="none" w:sz="0" w:space="0" w:color="auto"/>
                                                        <w:right w:val="none" w:sz="0" w:space="0" w:color="auto"/>
                                                      </w:divBdr>
                                                      <w:divsChild>
                                                        <w:div w:id="78714782">
                                                          <w:marLeft w:val="0"/>
                                                          <w:marRight w:val="0"/>
                                                          <w:marTop w:val="0"/>
                                                          <w:marBottom w:val="0"/>
                                                          <w:divBdr>
                                                            <w:top w:val="none" w:sz="0" w:space="0" w:color="auto"/>
                                                            <w:left w:val="none" w:sz="0" w:space="0" w:color="auto"/>
                                                            <w:bottom w:val="none" w:sz="0" w:space="0" w:color="auto"/>
                                                            <w:right w:val="none" w:sz="0" w:space="0" w:color="auto"/>
                                                          </w:divBdr>
                                                        </w:div>
                                                      </w:divsChild>
                                                    </w:div>
                                                    <w:div w:id="1659573421">
                                                      <w:marLeft w:val="0"/>
                                                      <w:marRight w:val="0"/>
                                                      <w:marTop w:val="0"/>
                                                      <w:marBottom w:val="0"/>
                                                      <w:divBdr>
                                                        <w:top w:val="none" w:sz="0" w:space="0" w:color="auto"/>
                                                        <w:left w:val="none" w:sz="0" w:space="0" w:color="auto"/>
                                                        <w:bottom w:val="none" w:sz="0" w:space="0" w:color="auto"/>
                                                        <w:right w:val="none" w:sz="0" w:space="0" w:color="auto"/>
                                                      </w:divBdr>
                                                    </w:div>
                                                    <w:div w:id="1147476669">
                                                      <w:marLeft w:val="0"/>
                                                      <w:marRight w:val="0"/>
                                                      <w:marTop w:val="0"/>
                                                      <w:marBottom w:val="0"/>
                                                      <w:divBdr>
                                                        <w:top w:val="none" w:sz="0" w:space="0" w:color="auto"/>
                                                        <w:left w:val="none" w:sz="0" w:space="0" w:color="auto"/>
                                                        <w:bottom w:val="none" w:sz="0" w:space="0" w:color="auto"/>
                                                        <w:right w:val="none" w:sz="0" w:space="0" w:color="auto"/>
                                                      </w:divBdr>
                                                    </w:div>
                                                  </w:divsChild>
                                                </w:div>
                                                <w:div w:id="73402164">
                                                  <w:marLeft w:val="0"/>
                                                  <w:marRight w:val="0"/>
                                                  <w:marTop w:val="0"/>
                                                  <w:marBottom w:val="0"/>
                                                  <w:divBdr>
                                                    <w:top w:val="none" w:sz="0" w:space="0" w:color="auto"/>
                                                    <w:left w:val="none" w:sz="0" w:space="0" w:color="auto"/>
                                                    <w:bottom w:val="none" w:sz="0" w:space="0" w:color="auto"/>
                                                    <w:right w:val="none" w:sz="0" w:space="0" w:color="auto"/>
                                                  </w:divBdr>
                                                  <w:divsChild>
                                                    <w:div w:id="391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76952">
                                      <w:marLeft w:val="0"/>
                                      <w:marRight w:val="0"/>
                                      <w:marTop w:val="0"/>
                                      <w:marBottom w:val="0"/>
                                      <w:divBdr>
                                        <w:top w:val="none" w:sz="0" w:space="0" w:color="auto"/>
                                        <w:left w:val="none" w:sz="0" w:space="0" w:color="auto"/>
                                        <w:bottom w:val="none" w:sz="0" w:space="0" w:color="auto"/>
                                        <w:right w:val="none" w:sz="0" w:space="0" w:color="auto"/>
                                      </w:divBdr>
                                      <w:divsChild>
                                        <w:div w:id="609094267">
                                          <w:marLeft w:val="0"/>
                                          <w:marRight w:val="0"/>
                                          <w:marTop w:val="0"/>
                                          <w:marBottom w:val="0"/>
                                          <w:divBdr>
                                            <w:top w:val="none" w:sz="0" w:space="0" w:color="auto"/>
                                            <w:left w:val="none" w:sz="0" w:space="0" w:color="auto"/>
                                            <w:bottom w:val="none" w:sz="0" w:space="0" w:color="auto"/>
                                            <w:right w:val="none" w:sz="0" w:space="0" w:color="auto"/>
                                          </w:divBdr>
                                          <w:divsChild>
                                            <w:div w:id="64887344">
                                              <w:marLeft w:val="0"/>
                                              <w:marRight w:val="0"/>
                                              <w:marTop w:val="0"/>
                                              <w:marBottom w:val="0"/>
                                              <w:divBdr>
                                                <w:top w:val="none" w:sz="0" w:space="0" w:color="auto"/>
                                                <w:left w:val="none" w:sz="0" w:space="0" w:color="auto"/>
                                                <w:bottom w:val="none" w:sz="0" w:space="0" w:color="auto"/>
                                                <w:right w:val="none" w:sz="0" w:space="0" w:color="auto"/>
                                              </w:divBdr>
                                              <w:divsChild>
                                                <w:div w:id="1426611980">
                                                  <w:marLeft w:val="0"/>
                                                  <w:marRight w:val="0"/>
                                                  <w:marTop w:val="0"/>
                                                  <w:marBottom w:val="0"/>
                                                  <w:divBdr>
                                                    <w:top w:val="none" w:sz="0" w:space="0" w:color="auto"/>
                                                    <w:left w:val="none" w:sz="0" w:space="0" w:color="auto"/>
                                                    <w:bottom w:val="none" w:sz="0" w:space="0" w:color="auto"/>
                                                    <w:right w:val="none" w:sz="0" w:space="0" w:color="auto"/>
                                                  </w:divBdr>
                                                  <w:divsChild>
                                                    <w:div w:id="1484082967">
                                                      <w:marLeft w:val="0"/>
                                                      <w:marRight w:val="0"/>
                                                      <w:marTop w:val="0"/>
                                                      <w:marBottom w:val="0"/>
                                                      <w:divBdr>
                                                        <w:top w:val="none" w:sz="0" w:space="0" w:color="auto"/>
                                                        <w:left w:val="none" w:sz="0" w:space="0" w:color="auto"/>
                                                        <w:bottom w:val="none" w:sz="0" w:space="0" w:color="auto"/>
                                                        <w:right w:val="none" w:sz="0" w:space="0" w:color="auto"/>
                                                      </w:divBdr>
                                                    </w:div>
                                                  </w:divsChild>
                                                </w:div>
                                                <w:div w:id="1749187341">
                                                  <w:marLeft w:val="0"/>
                                                  <w:marRight w:val="0"/>
                                                  <w:marTop w:val="0"/>
                                                  <w:marBottom w:val="0"/>
                                                  <w:divBdr>
                                                    <w:top w:val="none" w:sz="0" w:space="0" w:color="auto"/>
                                                    <w:left w:val="none" w:sz="0" w:space="0" w:color="auto"/>
                                                    <w:bottom w:val="none" w:sz="0" w:space="0" w:color="auto"/>
                                                    <w:right w:val="none" w:sz="0" w:space="0" w:color="auto"/>
                                                  </w:divBdr>
                                                </w:div>
                                                <w:div w:id="1531608254">
                                                  <w:marLeft w:val="0"/>
                                                  <w:marRight w:val="0"/>
                                                  <w:marTop w:val="0"/>
                                                  <w:marBottom w:val="0"/>
                                                  <w:divBdr>
                                                    <w:top w:val="none" w:sz="0" w:space="0" w:color="auto"/>
                                                    <w:left w:val="none" w:sz="0" w:space="0" w:color="auto"/>
                                                    <w:bottom w:val="none" w:sz="0" w:space="0" w:color="auto"/>
                                                    <w:right w:val="none" w:sz="0" w:space="0" w:color="auto"/>
                                                  </w:divBdr>
                                                </w:div>
                                                <w:div w:id="1614483210">
                                                  <w:marLeft w:val="0"/>
                                                  <w:marRight w:val="0"/>
                                                  <w:marTop w:val="0"/>
                                                  <w:marBottom w:val="0"/>
                                                  <w:divBdr>
                                                    <w:top w:val="none" w:sz="0" w:space="0" w:color="auto"/>
                                                    <w:left w:val="none" w:sz="0" w:space="0" w:color="auto"/>
                                                    <w:bottom w:val="none" w:sz="0" w:space="0" w:color="auto"/>
                                                    <w:right w:val="none" w:sz="0" w:space="0" w:color="auto"/>
                                                  </w:divBdr>
                                                  <w:divsChild>
                                                    <w:div w:id="9865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02414">
                      <w:marLeft w:val="0"/>
                      <w:marRight w:val="0"/>
                      <w:marTop w:val="0"/>
                      <w:marBottom w:val="255"/>
                      <w:divBdr>
                        <w:top w:val="none" w:sz="0" w:space="0" w:color="auto"/>
                        <w:left w:val="none" w:sz="0" w:space="0" w:color="auto"/>
                        <w:bottom w:val="none" w:sz="0" w:space="0" w:color="auto"/>
                        <w:right w:val="none" w:sz="0" w:space="0" w:color="auto"/>
                      </w:divBdr>
                      <w:divsChild>
                        <w:div w:id="1504126132">
                          <w:marLeft w:val="0"/>
                          <w:marRight w:val="0"/>
                          <w:marTop w:val="0"/>
                          <w:marBottom w:val="0"/>
                          <w:divBdr>
                            <w:top w:val="none" w:sz="0" w:space="0" w:color="auto"/>
                            <w:left w:val="none" w:sz="0" w:space="0" w:color="auto"/>
                            <w:bottom w:val="none" w:sz="0" w:space="0" w:color="auto"/>
                            <w:right w:val="none" w:sz="0" w:space="0" w:color="auto"/>
                          </w:divBdr>
                        </w:div>
                      </w:divsChild>
                    </w:div>
                    <w:div w:id="1577473735">
                      <w:marLeft w:val="0"/>
                      <w:marRight w:val="0"/>
                      <w:marTop w:val="0"/>
                      <w:marBottom w:val="0"/>
                      <w:divBdr>
                        <w:top w:val="none" w:sz="0" w:space="0" w:color="auto"/>
                        <w:left w:val="none" w:sz="0" w:space="0" w:color="auto"/>
                        <w:bottom w:val="none" w:sz="0" w:space="0" w:color="auto"/>
                        <w:right w:val="none" w:sz="0" w:space="0" w:color="auto"/>
                      </w:divBdr>
                      <w:divsChild>
                        <w:div w:id="835413320">
                          <w:marLeft w:val="0"/>
                          <w:marRight w:val="0"/>
                          <w:marTop w:val="0"/>
                          <w:marBottom w:val="180"/>
                          <w:divBdr>
                            <w:top w:val="none" w:sz="0" w:space="0" w:color="auto"/>
                            <w:left w:val="none" w:sz="0" w:space="0" w:color="auto"/>
                            <w:bottom w:val="none" w:sz="0" w:space="0" w:color="auto"/>
                            <w:right w:val="none" w:sz="0" w:space="0" w:color="auto"/>
                          </w:divBdr>
                        </w:div>
                        <w:div w:id="27145792">
                          <w:marLeft w:val="0"/>
                          <w:marRight w:val="0"/>
                          <w:marTop w:val="0"/>
                          <w:marBottom w:val="0"/>
                          <w:divBdr>
                            <w:top w:val="none" w:sz="0" w:space="0" w:color="auto"/>
                            <w:left w:val="none" w:sz="0" w:space="0" w:color="auto"/>
                            <w:bottom w:val="none" w:sz="0" w:space="0" w:color="auto"/>
                            <w:right w:val="none" w:sz="0" w:space="0" w:color="auto"/>
                          </w:divBdr>
                        </w:div>
                      </w:divsChild>
                    </w:div>
                    <w:div w:id="2070420422">
                      <w:marLeft w:val="0"/>
                      <w:marRight w:val="0"/>
                      <w:marTop w:val="0"/>
                      <w:marBottom w:val="390"/>
                      <w:divBdr>
                        <w:top w:val="none" w:sz="0" w:space="0" w:color="auto"/>
                        <w:left w:val="none" w:sz="0" w:space="0" w:color="auto"/>
                        <w:bottom w:val="none" w:sz="0" w:space="0" w:color="auto"/>
                        <w:right w:val="none" w:sz="0" w:space="0" w:color="auto"/>
                      </w:divBdr>
                      <w:divsChild>
                        <w:div w:id="1111052580">
                          <w:marLeft w:val="0"/>
                          <w:marRight w:val="0"/>
                          <w:marTop w:val="240"/>
                          <w:marBottom w:val="0"/>
                          <w:divBdr>
                            <w:top w:val="none" w:sz="0" w:space="0" w:color="auto"/>
                            <w:left w:val="none" w:sz="0" w:space="0" w:color="auto"/>
                            <w:bottom w:val="none" w:sz="0" w:space="0" w:color="auto"/>
                            <w:right w:val="none" w:sz="0" w:space="0" w:color="auto"/>
                          </w:divBdr>
                          <w:divsChild>
                            <w:div w:id="1290623781">
                              <w:marLeft w:val="0"/>
                              <w:marRight w:val="0"/>
                              <w:marTop w:val="0"/>
                              <w:marBottom w:val="0"/>
                              <w:divBdr>
                                <w:top w:val="none" w:sz="0" w:space="0" w:color="auto"/>
                                <w:left w:val="none" w:sz="0" w:space="0" w:color="auto"/>
                                <w:bottom w:val="none" w:sz="0" w:space="0" w:color="auto"/>
                                <w:right w:val="none" w:sz="0" w:space="0" w:color="auto"/>
                              </w:divBdr>
                              <w:divsChild>
                                <w:div w:id="10308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672">
                      <w:marLeft w:val="0"/>
                      <w:marRight w:val="0"/>
                      <w:marTop w:val="0"/>
                      <w:marBottom w:val="0"/>
                      <w:divBdr>
                        <w:top w:val="none" w:sz="0" w:space="0" w:color="auto"/>
                        <w:left w:val="none" w:sz="0" w:space="0" w:color="auto"/>
                        <w:bottom w:val="none" w:sz="0" w:space="0" w:color="auto"/>
                        <w:right w:val="none" w:sz="0" w:space="0" w:color="auto"/>
                      </w:divBdr>
                    </w:div>
                    <w:div w:id="1317105236">
                      <w:marLeft w:val="0"/>
                      <w:marRight w:val="0"/>
                      <w:marTop w:val="0"/>
                      <w:marBottom w:val="0"/>
                      <w:divBdr>
                        <w:top w:val="none" w:sz="0" w:space="0" w:color="auto"/>
                        <w:left w:val="none" w:sz="0" w:space="0" w:color="auto"/>
                        <w:bottom w:val="none" w:sz="0" w:space="0" w:color="auto"/>
                        <w:right w:val="none" w:sz="0" w:space="0" w:color="auto"/>
                      </w:divBdr>
                    </w:div>
                    <w:div w:id="1285187767">
                      <w:marLeft w:val="0"/>
                      <w:marRight w:val="0"/>
                      <w:marTop w:val="0"/>
                      <w:marBottom w:val="0"/>
                      <w:divBdr>
                        <w:top w:val="none" w:sz="0" w:space="0" w:color="auto"/>
                        <w:left w:val="none" w:sz="0" w:space="0" w:color="auto"/>
                        <w:bottom w:val="none" w:sz="0" w:space="0" w:color="auto"/>
                        <w:right w:val="none" w:sz="0" w:space="0" w:color="auto"/>
                      </w:divBdr>
                      <w:divsChild>
                        <w:div w:id="843666163">
                          <w:marLeft w:val="0"/>
                          <w:marRight w:val="0"/>
                          <w:marTop w:val="0"/>
                          <w:marBottom w:val="0"/>
                          <w:divBdr>
                            <w:top w:val="none" w:sz="0" w:space="0" w:color="auto"/>
                            <w:left w:val="none" w:sz="0" w:space="0" w:color="auto"/>
                            <w:bottom w:val="none" w:sz="0" w:space="0" w:color="auto"/>
                            <w:right w:val="none" w:sz="0" w:space="0" w:color="auto"/>
                          </w:divBdr>
                          <w:divsChild>
                            <w:div w:id="1001398537">
                              <w:marLeft w:val="0"/>
                              <w:marRight w:val="0"/>
                              <w:marTop w:val="0"/>
                              <w:marBottom w:val="0"/>
                              <w:divBdr>
                                <w:top w:val="none" w:sz="0" w:space="0" w:color="auto"/>
                                <w:left w:val="none" w:sz="0" w:space="0" w:color="auto"/>
                                <w:bottom w:val="none" w:sz="0" w:space="0" w:color="auto"/>
                                <w:right w:val="none" w:sz="0" w:space="0" w:color="auto"/>
                              </w:divBdr>
                            </w:div>
                            <w:div w:id="1188253913">
                              <w:marLeft w:val="0"/>
                              <w:marRight w:val="0"/>
                              <w:marTop w:val="0"/>
                              <w:marBottom w:val="0"/>
                              <w:divBdr>
                                <w:top w:val="none" w:sz="0" w:space="0" w:color="auto"/>
                                <w:left w:val="none" w:sz="0" w:space="0" w:color="auto"/>
                                <w:bottom w:val="none" w:sz="0" w:space="0" w:color="auto"/>
                                <w:right w:val="none" w:sz="0" w:space="0" w:color="auto"/>
                              </w:divBdr>
                              <w:divsChild>
                                <w:div w:id="1601718090">
                                  <w:marLeft w:val="0"/>
                                  <w:marRight w:val="0"/>
                                  <w:marTop w:val="0"/>
                                  <w:marBottom w:val="0"/>
                                  <w:divBdr>
                                    <w:top w:val="none" w:sz="0" w:space="0" w:color="auto"/>
                                    <w:left w:val="none" w:sz="0" w:space="0" w:color="auto"/>
                                    <w:bottom w:val="none" w:sz="0" w:space="0" w:color="auto"/>
                                    <w:right w:val="none" w:sz="0" w:space="0" w:color="auto"/>
                                  </w:divBdr>
                                </w:div>
                                <w:div w:id="259263974">
                                  <w:marLeft w:val="0"/>
                                  <w:marRight w:val="0"/>
                                  <w:marTop w:val="0"/>
                                  <w:marBottom w:val="0"/>
                                  <w:divBdr>
                                    <w:top w:val="none" w:sz="0" w:space="0" w:color="auto"/>
                                    <w:left w:val="none" w:sz="0" w:space="0" w:color="auto"/>
                                    <w:bottom w:val="none" w:sz="0" w:space="0" w:color="auto"/>
                                    <w:right w:val="none" w:sz="0" w:space="0" w:color="auto"/>
                                  </w:divBdr>
                                </w:div>
                                <w:div w:id="758449014">
                                  <w:marLeft w:val="0"/>
                                  <w:marRight w:val="0"/>
                                  <w:marTop w:val="0"/>
                                  <w:marBottom w:val="0"/>
                                  <w:divBdr>
                                    <w:top w:val="none" w:sz="0" w:space="0" w:color="auto"/>
                                    <w:left w:val="none" w:sz="0" w:space="0" w:color="auto"/>
                                    <w:bottom w:val="none" w:sz="0" w:space="0" w:color="auto"/>
                                    <w:right w:val="none" w:sz="0" w:space="0" w:color="auto"/>
                                  </w:divBdr>
                                </w:div>
                                <w:div w:id="1353534969">
                                  <w:marLeft w:val="0"/>
                                  <w:marRight w:val="0"/>
                                  <w:marTop w:val="0"/>
                                  <w:marBottom w:val="0"/>
                                  <w:divBdr>
                                    <w:top w:val="none" w:sz="0" w:space="0" w:color="auto"/>
                                    <w:left w:val="none" w:sz="0" w:space="0" w:color="auto"/>
                                    <w:bottom w:val="none" w:sz="0" w:space="0" w:color="auto"/>
                                    <w:right w:val="none" w:sz="0" w:space="0" w:color="auto"/>
                                  </w:divBdr>
                                </w:div>
                                <w:div w:id="1842894143">
                                  <w:marLeft w:val="0"/>
                                  <w:marRight w:val="0"/>
                                  <w:marTop w:val="0"/>
                                  <w:marBottom w:val="0"/>
                                  <w:divBdr>
                                    <w:top w:val="none" w:sz="0" w:space="0" w:color="auto"/>
                                    <w:left w:val="none" w:sz="0" w:space="0" w:color="auto"/>
                                    <w:bottom w:val="none" w:sz="0" w:space="0" w:color="auto"/>
                                    <w:right w:val="none" w:sz="0" w:space="0" w:color="auto"/>
                                  </w:divBdr>
                                </w:div>
                                <w:div w:id="70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0815">
                      <w:marLeft w:val="0"/>
                      <w:marRight w:val="0"/>
                      <w:marTop w:val="0"/>
                      <w:marBottom w:val="0"/>
                      <w:divBdr>
                        <w:top w:val="none" w:sz="0" w:space="0" w:color="auto"/>
                        <w:left w:val="none" w:sz="0" w:space="0" w:color="auto"/>
                        <w:bottom w:val="none" w:sz="0" w:space="0" w:color="auto"/>
                        <w:right w:val="none" w:sz="0" w:space="0" w:color="auto"/>
                      </w:divBdr>
                      <w:divsChild>
                        <w:div w:id="1522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7984">
              <w:marLeft w:val="0"/>
              <w:marRight w:val="0"/>
              <w:marTop w:val="0"/>
              <w:marBottom w:val="0"/>
              <w:divBdr>
                <w:top w:val="none" w:sz="0" w:space="0" w:color="auto"/>
                <w:left w:val="none" w:sz="0" w:space="0" w:color="auto"/>
                <w:bottom w:val="none" w:sz="0" w:space="0" w:color="auto"/>
                <w:right w:val="none" w:sz="0" w:space="0" w:color="auto"/>
              </w:divBdr>
              <w:divsChild>
                <w:div w:id="1177888193">
                  <w:marLeft w:val="0"/>
                  <w:marRight w:val="0"/>
                  <w:marTop w:val="0"/>
                  <w:marBottom w:val="0"/>
                  <w:divBdr>
                    <w:top w:val="none" w:sz="0" w:space="0" w:color="auto"/>
                    <w:left w:val="none" w:sz="0" w:space="0" w:color="auto"/>
                    <w:bottom w:val="none" w:sz="0" w:space="0" w:color="auto"/>
                    <w:right w:val="none" w:sz="0" w:space="0" w:color="auto"/>
                  </w:divBdr>
                  <w:divsChild>
                    <w:div w:id="1843355613">
                      <w:marLeft w:val="0"/>
                      <w:marRight w:val="0"/>
                      <w:marTop w:val="0"/>
                      <w:marBottom w:val="0"/>
                      <w:divBdr>
                        <w:top w:val="none" w:sz="0" w:space="0" w:color="auto"/>
                        <w:left w:val="none" w:sz="0" w:space="0" w:color="auto"/>
                        <w:bottom w:val="none" w:sz="0" w:space="0" w:color="auto"/>
                        <w:right w:val="none" w:sz="0" w:space="0" w:color="auto"/>
                      </w:divBdr>
                      <w:divsChild>
                        <w:div w:id="15600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80703">
          <w:marLeft w:val="0"/>
          <w:marRight w:val="0"/>
          <w:marTop w:val="0"/>
          <w:marBottom w:val="0"/>
          <w:divBdr>
            <w:top w:val="none" w:sz="0" w:space="0" w:color="auto"/>
            <w:left w:val="none" w:sz="0" w:space="0" w:color="auto"/>
            <w:bottom w:val="none" w:sz="0" w:space="0" w:color="auto"/>
            <w:right w:val="none" w:sz="0" w:space="0" w:color="auto"/>
          </w:divBdr>
          <w:divsChild>
            <w:div w:id="1997031640">
              <w:marLeft w:val="0"/>
              <w:marRight w:val="0"/>
              <w:marTop w:val="0"/>
              <w:marBottom w:val="0"/>
              <w:divBdr>
                <w:top w:val="none" w:sz="0" w:space="0" w:color="auto"/>
                <w:left w:val="none" w:sz="0" w:space="0" w:color="auto"/>
                <w:bottom w:val="none" w:sz="0" w:space="0" w:color="auto"/>
                <w:right w:val="none" w:sz="0" w:space="0" w:color="auto"/>
              </w:divBdr>
            </w:div>
          </w:divsChild>
        </w:div>
        <w:div w:id="1730691565">
          <w:marLeft w:val="0"/>
          <w:marRight w:val="0"/>
          <w:marTop w:val="0"/>
          <w:marBottom w:val="0"/>
          <w:divBdr>
            <w:top w:val="none" w:sz="0" w:space="0" w:color="auto"/>
            <w:left w:val="none" w:sz="0" w:space="0" w:color="auto"/>
            <w:bottom w:val="none" w:sz="0" w:space="0" w:color="auto"/>
            <w:right w:val="none" w:sz="0" w:space="0" w:color="auto"/>
          </w:divBdr>
          <w:divsChild>
            <w:div w:id="539442693">
              <w:marLeft w:val="0"/>
              <w:marRight w:val="0"/>
              <w:marTop w:val="0"/>
              <w:marBottom w:val="0"/>
              <w:divBdr>
                <w:top w:val="none" w:sz="0" w:space="0" w:color="auto"/>
                <w:left w:val="none" w:sz="0" w:space="0" w:color="auto"/>
                <w:bottom w:val="none" w:sz="0" w:space="0" w:color="auto"/>
                <w:right w:val="none" w:sz="0" w:space="0" w:color="auto"/>
              </w:divBdr>
            </w:div>
          </w:divsChild>
        </w:div>
        <w:div w:id="76808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rant.ru/products/ipo/prime/doc/72485152/" TargetMode="External"/><Relationship Id="rId18" Type="http://schemas.openxmlformats.org/officeDocument/2006/relationships/hyperlink" Target="https://www.garant.ru/products/ipo/prime/doc/72485152/" TargetMode="External"/><Relationship Id="rId26" Type="http://schemas.openxmlformats.org/officeDocument/2006/relationships/hyperlink" Target="https://www.garant.ru/products/ipo/prime/doc/72485152/" TargetMode="External"/><Relationship Id="rId39" Type="http://schemas.openxmlformats.org/officeDocument/2006/relationships/hyperlink" Target="https://smi2.ru/newdata/news?ad=7059730&amp;bl=87796&amp;ct=adpreview&amp;st=37&amp;bvuuid=5fe67f74-5042-448a-8a6d-aa9a505ae06f&amp;ev=H4sIAAAAAAAAAOOS6P62innqpHXMkz6tY17QtZ75xtF1zBOBfAB8Ig9nGgAAAA&amp;rnd=43340" TargetMode="External"/><Relationship Id="rId21" Type="http://schemas.openxmlformats.org/officeDocument/2006/relationships/hyperlink" Target="https://www.garant.ru/products/ipo/prime/doc/72485152/" TargetMode="External"/><Relationship Id="rId34" Type="http://schemas.openxmlformats.org/officeDocument/2006/relationships/image" Target="media/image2.jpeg"/><Relationship Id="rId42" Type="http://schemas.openxmlformats.org/officeDocument/2006/relationships/hyperlink" Target="https://smi2.ru/newdata/news?ad=7062816&amp;bl=87796&amp;ct=adpreview&amp;st=37&amp;bvuuid=5fe67f74-5042-448a-8a6d-aa9a505ae06f&amp;ev=H4sIAAAAAAAAAOOS6P62innqpHXMkz6tY17QtZ75xtF1zBOBfAB8Ig9nGgAAAA&amp;rnd=180740" TargetMode="External"/><Relationship Id="rId47" Type="http://schemas.openxmlformats.org/officeDocument/2006/relationships/hyperlink" Target="https://smi2.ru/newdata/news?ad=7054040&amp;bl=87796&amp;ct=adpreview&amp;st=37&amp;bvuuid=5fe67f74-5042-448a-8a6d-aa9a505ae06f&amp;ev=H4sIAAAAAAAAAOOS6P62innqpHXMkz6tY17QtZ75xtF1zBOBfAB8Ig9nGgAAAA&amp;rnd=11210" TargetMode="External"/><Relationship Id="rId50" Type="http://schemas.openxmlformats.org/officeDocument/2006/relationships/hyperlink" Target="https://smi2.ru/newdata/news?ad=7047441&amp;bl=87796&amp;ct=adpreview&amp;st=37&amp;bvuuid=5fe67f74-5042-448a-8a6d-aa9a505ae06f&amp;ev=H4sIAAAAAAAAAOOS6P62innqpHXMkz6tY17QtZ75xtF1zBOBfAB8Ig9nGgAAAA&amp;rnd=916268" TargetMode="External"/><Relationship Id="rId55" Type="http://schemas.openxmlformats.org/officeDocument/2006/relationships/image" Target="media/image9.png"/><Relationship Id="rId63" Type="http://schemas.openxmlformats.org/officeDocument/2006/relationships/hyperlink" Target="https://www.garant.ru/products/ipo/prime/doc/72485152/" TargetMode="External"/><Relationship Id="rId7" Type="http://schemas.openxmlformats.org/officeDocument/2006/relationships/hyperlink" Target="https://www.garant.ru/products/ipo/prime/doc/72485152/" TargetMode="External"/><Relationship Id="rId2" Type="http://schemas.openxmlformats.org/officeDocument/2006/relationships/styles" Target="styles.xml"/><Relationship Id="rId16" Type="http://schemas.openxmlformats.org/officeDocument/2006/relationships/hyperlink" Target="https://www.garant.ru/products/ipo/prime/doc/72485152/" TargetMode="External"/><Relationship Id="rId20" Type="http://schemas.openxmlformats.org/officeDocument/2006/relationships/hyperlink" Target="https://www.garant.ru/products/ipo/prime/doc/72485152/" TargetMode="External"/><Relationship Id="rId29" Type="http://schemas.openxmlformats.org/officeDocument/2006/relationships/hyperlink" Target="https://www.garant.ru/products/ipo/prime/doc/72485152/" TargetMode="External"/><Relationship Id="rId41" Type="http://schemas.openxmlformats.org/officeDocument/2006/relationships/hyperlink" Target="https://smi2.ru/newdata/news?ad=7059730&amp;bl=87796&amp;ct=adpreview&amp;st=37&amp;bvuuid=5fe67f74-5042-448a-8a6d-aa9a505ae06f&amp;ev=H4sIAAAAAAAAAOOS6P62innqpHXMkz6tY17QtZ75xtF1zBOBfAB8Ig9nGgAAAA&amp;rnd=43340" TargetMode="External"/><Relationship Id="rId54" Type="http://schemas.openxmlformats.org/officeDocument/2006/relationships/hyperlink" Target="https://www.garant.ru/" TargetMode="External"/><Relationship Id="rId62"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s://www.garant.ru/products/ipo/prime/doc/72485152/" TargetMode="External"/><Relationship Id="rId11" Type="http://schemas.openxmlformats.org/officeDocument/2006/relationships/hyperlink" Target="https://www.garant.ru/products/ipo/prime/doc/72485152/" TargetMode="External"/><Relationship Id="rId24" Type="http://schemas.openxmlformats.org/officeDocument/2006/relationships/hyperlink" Target="https://www.garant.ru/products/ipo/prime/doc/72485152/" TargetMode="External"/><Relationship Id="rId32" Type="http://schemas.openxmlformats.org/officeDocument/2006/relationships/hyperlink" Target="https://www.garant.ru/company/disclaimer/" TargetMode="External"/><Relationship Id="rId37" Type="http://schemas.openxmlformats.org/officeDocument/2006/relationships/image" Target="media/image3.jpeg"/><Relationship Id="rId40" Type="http://schemas.openxmlformats.org/officeDocument/2006/relationships/image" Target="media/image4.png"/><Relationship Id="rId45" Type="http://schemas.openxmlformats.org/officeDocument/2006/relationships/hyperlink" Target="https://smi2.ru/newdata/news?ad=7054040&amp;bl=87796&amp;ct=adpreview&amp;st=37&amp;bvuuid=5fe67f74-5042-448a-8a6d-aa9a505ae06f&amp;ev=H4sIAAAAAAAAAOOS6P62innqpHXMkz6tY17QtZ75xtF1zBOBfAB8Ig9nGgAAAA&amp;rnd=11210" TargetMode="External"/><Relationship Id="rId53" Type="http://schemas.openxmlformats.org/officeDocument/2006/relationships/hyperlink" Target="http://aero.garant.ru/internet/?utm_source=garant&amp;utm_medium=pop-up&amp;utm_campaign=230-144&amp;utm_content=lead-from-dri" TargetMode="External"/><Relationship Id="rId58" Type="http://schemas.openxmlformats.org/officeDocument/2006/relationships/hyperlink" Target="mailto:editor@garant.ru" TargetMode="External"/><Relationship Id="rId5" Type="http://schemas.openxmlformats.org/officeDocument/2006/relationships/image" Target="media/image1.gif"/><Relationship Id="rId15" Type="http://schemas.openxmlformats.org/officeDocument/2006/relationships/hyperlink" Target="https://www.garant.ru/products/ipo/prime/doc/72485152/" TargetMode="External"/><Relationship Id="rId23" Type="http://schemas.openxmlformats.org/officeDocument/2006/relationships/hyperlink" Target="https://www.garant.ru/products/ipo/prime/doc/72485152/" TargetMode="External"/><Relationship Id="rId28" Type="http://schemas.openxmlformats.org/officeDocument/2006/relationships/hyperlink" Target="https://www.garant.ru/products/ipo/prime/doc/72485152/" TargetMode="External"/><Relationship Id="rId36" Type="http://schemas.openxmlformats.org/officeDocument/2006/relationships/hyperlink" Target="https://smi2.ru/newdata/news?ad=7047445&amp;bl=87796&amp;ct=adpreview&amp;st=37&amp;bvuuid=5fe67f74-5042-448a-8a6d-aa9a505ae06f&amp;ev=H4sIAAAAAAAAAOOS6P62innqpHXMkz6tY17QtZ75xtF1zBOBfAB8Ig9nGgAAAA&amp;rnd=365871" TargetMode="External"/><Relationship Id="rId49" Type="http://schemas.openxmlformats.org/officeDocument/2006/relationships/image" Target="media/image7.jpeg"/><Relationship Id="rId57" Type="http://schemas.openxmlformats.org/officeDocument/2006/relationships/hyperlink" Target="mailto:info@garant.ru" TargetMode="External"/><Relationship Id="rId61" Type="http://schemas.openxmlformats.org/officeDocument/2006/relationships/hyperlink" Target="http://www.liveinternet.ru/click;garant-ru" TargetMode="External"/><Relationship Id="rId10" Type="http://schemas.openxmlformats.org/officeDocument/2006/relationships/hyperlink" Target="https://www.garant.ru/products/ipo/prime/doc/72485152/" TargetMode="External"/><Relationship Id="rId19" Type="http://schemas.openxmlformats.org/officeDocument/2006/relationships/hyperlink" Target="https://www.garant.ru/products/ipo/prime/doc/72485152/" TargetMode="External"/><Relationship Id="rId31" Type="http://schemas.openxmlformats.org/officeDocument/2006/relationships/hyperlink" Target="https://www.garant.ru/products/ipo/prime/doc/72485152/" TargetMode="External"/><Relationship Id="rId44" Type="http://schemas.openxmlformats.org/officeDocument/2006/relationships/hyperlink" Target="https://smi2.ru/newdata/news?ad=7062816&amp;bl=87796&amp;ct=adpreview&amp;st=37&amp;bvuuid=5fe67f74-5042-448a-8a6d-aa9a505ae06f&amp;ev=H4sIAAAAAAAAAOOS6P62innqpHXMkz6tY17QtZ75xtF1zBOBfAB8Ig9nGgAAAA&amp;rnd=180740" TargetMode="External"/><Relationship Id="rId52" Type="http://schemas.openxmlformats.org/officeDocument/2006/relationships/image" Target="media/image8.png"/><Relationship Id="rId60" Type="http://schemas.openxmlformats.org/officeDocument/2006/relationships/hyperlink" Target="https://www.garant.ru/adv/"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rant.ru/products/ipo/prime/doc/72485152/" TargetMode="External"/><Relationship Id="rId14" Type="http://schemas.openxmlformats.org/officeDocument/2006/relationships/hyperlink" Target="https://www.garant.ru/products/ipo/prime/doc/72485152/" TargetMode="External"/><Relationship Id="rId22" Type="http://schemas.openxmlformats.org/officeDocument/2006/relationships/hyperlink" Target="https://www.garant.ru/products/ipo/prime/doc/72485152/" TargetMode="External"/><Relationship Id="rId27" Type="http://schemas.openxmlformats.org/officeDocument/2006/relationships/hyperlink" Target="https://www.garant.ru/products/ipo/prime/doc/72485152/" TargetMode="External"/><Relationship Id="rId30" Type="http://schemas.openxmlformats.org/officeDocument/2006/relationships/hyperlink" Target="https://www.garant.ru/products/ipo/prime/doc/72485152/" TargetMode="External"/><Relationship Id="rId35" Type="http://schemas.openxmlformats.org/officeDocument/2006/relationships/hyperlink" Target="https://smi2.ru/newdata/news?ad=6994699&amp;bl=87796&amp;ct=adpreview&amp;st=37&amp;bvuuid=5fe67f74-5042-448a-8a6d-aa9a505ae06f&amp;ev=H4sIAAAAAAAAAOOS6P62innqpHXMkz6tY17QtZ75xtF1zBOBfAB8Ig9nGgAAAA&amp;rnd=125547" TargetMode="External"/><Relationship Id="rId43" Type="http://schemas.openxmlformats.org/officeDocument/2006/relationships/image" Target="media/image5.jpeg"/><Relationship Id="rId48" Type="http://schemas.openxmlformats.org/officeDocument/2006/relationships/hyperlink" Target="https://smi2.ru/newdata/news?ad=7047441&amp;bl=87796&amp;ct=adpreview&amp;st=37&amp;bvuuid=5fe67f74-5042-448a-8a6d-aa9a505ae06f&amp;ev=H4sIAAAAAAAAAOOS6P62innqpHXMkz6tY17QtZ75xtF1zBOBfAB8Ig9nGgAAAA&amp;rnd=916268" TargetMode="External"/><Relationship Id="rId56" Type="http://schemas.openxmlformats.org/officeDocument/2006/relationships/hyperlink" Target="http://www.garant.ru/company/disclaimer/" TargetMode="External"/><Relationship Id="rId64" Type="http://schemas.openxmlformats.org/officeDocument/2006/relationships/fontTable" Target="fontTable.xml"/><Relationship Id="rId8" Type="http://schemas.openxmlformats.org/officeDocument/2006/relationships/hyperlink" Target="https://www.garant.ru/products/ipo/prime/doc/72485152/" TargetMode="External"/><Relationship Id="rId51" Type="http://schemas.openxmlformats.org/officeDocument/2006/relationships/hyperlink" Target="https://www.garant.ru/products/ipo/prime/doc/72485152/#friends" TargetMode="External"/><Relationship Id="rId3" Type="http://schemas.openxmlformats.org/officeDocument/2006/relationships/settings" Target="settings.xml"/><Relationship Id="rId12" Type="http://schemas.openxmlformats.org/officeDocument/2006/relationships/hyperlink" Target="https://www.garant.ru/products/ipo/prime/doc/72485152/" TargetMode="External"/><Relationship Id="rId17" Type="http://schemas.openxmlformats.org/officeDocument/2006/relationships/hyperlink" Target="https://www.garant.ru/products/ipo/prime/doc/72485152/" TargetMode="External"/><Relationship Id="rId25" Type="http://schemas.openxmlformats.org/officeDocument/2006/relationships/hyperlink" Target="https://www.garant.ru/products/ipo/prime/doc/72485152/" TargetMode="External"/><Relationship Id="rId33" Type="http://schemas.openxmlformats.org/officeDocument/2006/relationships/hyperlink" Target="https://smi2.ru/newdata/news?ad=6994699&amp;bl=87796&amp;ct=adpreview&amp;st=37&amp;bvuuid=5fe67f74-5042-448a-8a6d-aa9a505ae06f&amp;ev=H4sIAAAAAAAAAOOS6P62innqpHXMkz6tY17QtZ75xtF1zBOBfAB8Ig9nGgAAAA&amp;rnd=125547" TargetMode="External"/><Relationship Id="rId38" Type="http://schemas.openxmlformats.org/officeDocument/2006/relationships/hyperlink" Target="https://smi2.ru/newdata/news?ad=7047445&amp;bl=87796&amp;ct=adpreview&amp;st=37&amp;bvuuid=5fe67f74-5042-448a-8a6d-aa9a505ae06f&amp;ev=H4sIAAAAAAAAAOOS6P62innqpHXMkz6tY17QtZ75xtF1zBOBfAB8Ig9nGgAAAA&amp;rnd=365871" TargetMode="External"/><Relationship Id="rId46" Type="http://schemas.openxmlformats.org/officeDocument/2006/relationships/image" Target="media/image6.jpeg"/><Relationship Id="rId59" Type="http://schemas.openxmlformats.org/officeDocument/2006/relationships/hyperlink" Target="mailto:adv@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9447</Words>
  <Characters>53853</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Obraz20</dc:creator>
  <cp:keywords/>
  <dc:description/>
  <cp:lastModifiedBy>Obraz20</cp:lastModifiedBy>
  <cp:revision>1</cp:revision>
  <dcterms:created xsi:type="dcterms:W3CDTF">2019-08-27T02:34:00Z</dcterms:created>
  <dcterms:modified xsi:type="dcterms:W3CDTF">2019-08-27T02:47:00Z</dcterms:modified>
</cp:coreProperties>
</file>
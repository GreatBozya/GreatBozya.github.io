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086" w:rsidRPr="004F6DAA" w:rsidRDefault="006C5D8D" w:rsidP="00B74086">
      <w:pPr>
        <w:keepNext/>
        <w:tabs>
          <w:tab w:val="left" w:pos="708"/>
          <w:tab w:val="num" w:pos="1440"/>
        </w:tabs>
        <w:suppressAutoHyphens/>
        <w:spacing w:line="252" w:lineRule="auto"/>
        <w:jc w:val="center"/>
        <w:outlineLvl w:val="1"/>
        <w:rPr>
          <w:rFonts w:eastAsia="Times New Roman"/>
          <w:caps/>
          <w:sz w:val="28"/>
          <w:szCs w:val="28"/>
          <w:lang w:eastAsia="ar-SA"/>
        </w:rPr>
      </w:pPr>
      <w:ins w:id="0" w:author="User" w:date="2021-05-21T10:08:00Z">
        <w:r>
          <w:rPr>
            <w:rFonts w:eastAsia="Times New Roman"/>
            <w:caps/>
            <w:sz w:val="28"/>
            <w:szCs w:val="28"/>
            <w:lang w:eastAsia="ar-SA"/>
          </w:rPr>
          <w:br/>
        </w:r>
      </w:ins>
      <w:r w:rsidR="00B74086" w:rsidRPr="004F6DAA">
        <w:rPr>
          <w:rFonts w:eastAsia="Times New Roman"/>
          <w:caps/>
          <w:sz w:val="28"/>
          <w:szCs w:val="28"/>
          <w:lang w:eastAsia="ar-SA"/>
        </w:rPr>
        <w:t xml:space="preserve">УПРАВЛЕНИЕ ОБРАЗОВАНИЯ АДМИНИСТРАЦИИ ГОРОДА БЛАГОВЕЩЕНСКА </w:t>
      </w:r>
    </w:p>
    <w:p w:rsidR="00B74086" w:rsidRPr="004F6DAA" w:rsidRDefault="00B74086" w:rsidP="00B74086">
      <w:pPr>
        <w:tabs>
          <w:tab w:val="left" w:pos="0"/>
        </w:tabs>
        <w:jc w:val="center"/>
        <w:rPr>
          <w:rFonts w:eastAsia="Times New Roman"/>
          <w:caps/>
          <w:sz w:val="28"/>
          <w:szCs w:val="28"/>
        </w:rPr>
      </w:pPr>
      <w:r w:rsidRPr="004F6DAA">
        <w:rPr>
          <w:rFonts w:eastAsia="Times New Roman"/>
          <w:b/>
          <w:caps/>
          <w:sz w:val="28"/>
          <w:szCs w:val="28"/>
        </w:rPr>
        <w:t>(</w:t>
      </w:r>
      <w:r w:rsidRPr="004F6DAA">
        <w:rPr>
          <w:rFonts w:eastAsia="Times New Roman"/>
          <w:b/>
          <w:sz w:val="28"/>
          <w:szCs w:val="28"/>
        </w:rPr>
        <w:t>УПРАВЛЕНИЕ ОБРАЗОВАНИЯ ГОРОДА</w:t>
      </w:r>
      <w:r w:rsidRPr="004F6DAA">
        <w:rPr>
          <w:rFonts w:eastAsia="Times New Roman"/>
          <w:caps/>
          <w:sz w:val="28"/>
          <w:szCs w:val="28"/>
        </w:rPr>
        <w:t>)</w:t>
      </w:r>
    </w:p>
    <w:p w:rsidR="00B74086" w:rsidRPr="004F6DAA" w:rsidRDefault="00B74086" w:rsidP="00B74086">
      <w:pPr>
        <w:tabs>
          <w:tab w:val="left" w:pos="0"/>
        </w:tabs>
        <w:jc w:val="center"/>
        <w:rPr>
          <w:rFonts w:eastAsia="Times New Roman"/>
          <w:caps/>
          <w:sz w:val="28"/>
          <w:szCs w:val="28"/>
        </w:rPr>
      </w:pPr>
    </w:p>
    <w:p w:rsidR="00B74086" w:rsidRPr="004F6DAA" w:rsidRDefault="00B74086" w:rsidP="00B74086">
      <w:pPr>
        <w:keepNext/>
        <w:widowControl/>
        <w:numPr>
          <w:ilvl w:val="2"/>
          <w:numId w:val="21"/>
        </w:numPr>
        <w:tabs>
          <w:tab w:val="left" w:pos="0"/>
        </w:tabs>
        <w:suppressAutoHyphens/>
        <w:autoSpaceDE/>
        <w:autoSpaceDN/>
        <w:adjustRightInd/>
        <w:jc w:val="center"/>
        <w:outlineLvl w:val="2"/>
        <w:rPr>
          <w:rFonts w:eastAsia="Times New Roman"/>
          <w:b/>
          <w:bCs/>
          <w:caps/>
          <w:sz w:val="28"/>
          <w:szCs w:val="28"/>
          <w:lang w:eastAsia="ar-SA"/>
        </w:rPr>
      </w:pPr>
      <w:r w:rsidRPr="004F6DAA">
        <w:rPr>
          <w:rFonts w:eastAsia="Times New Roman"/>
          <w:b/>
          <w:bCs/>
          <w:caps/>
          <w:sz w:val="28"/>
          <w:szCs w:val="28"/>
          <w:lang w:eastAsia="ar-SA"/>
        </w:rPr>
        <w:t>п р и к а з</w:t>
      </w:r>
    </w:p>
    <w:p w:rsidR="00B74086" w:rsidRPr="004F6DAA" w:rsidRDefault="00B74086" w:rsidP="00B74086">
      <w:pPr>
        <w:jc w:val="center"/>
        <w:rPr>
          <w:rFonts w:eastAsia="Times New Roman"/>
          <w:caps/>
          <w:sz w:val="28"/>
          <w:szCs w:val="28"/>
        </w:rPr>
      </w:pPr>
    </w:p>
    <w:p w:rsidR="00B74086" w:rsidRPr="004F6DAA" w:rsidRDefault="00B74086" w:rsidP="00B74086">
      <w:pPr>
        <w:rPr>
          <w:rFonts w:eastAsia="Times New Roman"/>
          <w:sz w:val="28"/>
          <w:szCs w:val="28"/>
        </w:rPr>
      </w:pPr>
    </w:p>
    <w:p w:rsidR="00B74086" w:rsidRPr="004F6DAA" w:rsidRDefault="00B74086" w:rsidP="00B74086">
      <w:pPr>
        <w:rPr>
          <w:rFonts w:eastAsia="Times New Roman"/>
          <w:sz w:val="28"/>
          <w:szCs w:val="28"/>
          <w:u w:val="single"/>
        </w:rPr>
      </w:pPr>
      <w:r w:rsidRPr="004F6DAA">
        <w:rPr>
          <w:rFonts w:eastAsia="Times New Roman"/>
          <w:sz w:val="28"/>
          <w:szCs w:val="28"/>
        </w:rPr>
        <w:t>«</w:t>
      </w:r>
      <w:ins w:id="1" w:author="User" w:date="2021-05-21T09:37:00Z">
        <w:r w:rsidR="007C169F">
          <w:rPr>
            <w:rFonts w:eastAsia="Times New Roman"/>
            <w:sz w:val="28"/>
            <w:szCs w:val="28"/>
            <w:u w:val="single"/>
          </w:rPr>
          <w:t>20</w:t>
        </w:r>
      </w:ins>
      <w:del w:id="2" w:author="User" w:date="2021-05-21T09:37:00Z">
        <w:r w:rsidRPr="004F6DAA" w:rsidDel="007C169F">
          <w:rPr>
            <w:rFonts w:eastAsia="Times New Roman"/>
            <w:sz w:val="28"/>
            <w:szCs w:val="28"/>
            <w:u w:val="single"/>
          </w:rPr>
          <w:tab/>
        </w:r>
      </w:del>
      <w:r w:rsidRPr="004F6DAA">
        <w:rPr>
          <w:rFonts w:eastAsia="Times New Roman"/>
          <w:sz w:val="28"/>
          <w:szCs w:val="28"/>
        </w:rPr>
        <w:t>» мая 2021 года</w:t>
      </w:r>
      <w:r w:rsidRPr="004F6DAA">
        <w:rPr>
          <w:rFonts w:eastAsia="Times New Roman"/>
          <w:sz w:val="28"/>
          <w:szCs w:val="28"/>
        </w:rPr>
        <w:tab/>
      </w:r>
      <w:r w:rsidRPr="004F6DAA">
        <w:rPr>
          <w:rFonts w:eastAsia="Times New Roman"/>
          <w:sz w:val="28"/>
          <w:szCs w:val="28"/>
        </w:rPr>
        <w:tab/>
      </w:r>
      <w:r w:rsidRPr="004F6DAA">
        <w:rPr>
          <w:rFonts w:eastAsia="Times New Roman"/>
          <w:sz w:val="28"/>
          <w:szCs w:val="28"/>
        </w:rPr>
        <w:tab/>
      </w:r>
      <w:r w:rsidRPr="004F6DAA">
        <w:rPr>
          <w:rFonts w:eastAsia="Times New Roman"/>
          <w:sz w:val="28"/>
          <w:szCs w:val="28"/>
        </w:rPr>
        <w:tab/>
      </w:r>
      <w:r w:rsidRPr="004F6DAA">
        <w:rPr>
          <w:rFonts w:eastAsia="Times New Roman"/>
          <w:sz w:val="28"/>
          <w:szCs w:val="28"/>
        </w:rPr>
        <w:tab/>
      </w:r>
      <w:r w:rsidRPr="004F6DAA">
        <w:rPr>
          <w:rFonts w:eastAsia="Times New Roman"/>
          <w:sz w:val="28"/>
          <w:szCs w:val="28"/>
        </w:rPr>
        <w:tab/>
      </w:r>
      <w:r w:rsidRPr="004F6DAA">
        <w:rPr>
          <w:rFonts w:eastAsia="Times New Roman"/>
          <w:sz w:val="28"/>
          <w:szCs w:val="28"/>
        </w:rPr>
        <w:tab/>
      </w:r>
      <w:r w:rsidRPr="004F6DAA">
        <w:rPr>
          <w:rFonts w:eastAsia="Times New Roman"/>
          <w:sz w:val="28"/>
          <w:szCs w:val="28"/>
        </w:rPr>
        <w:tab/>
        <w:t>№ </w:t>
      </w:r>
      <w:ins w:id="3" w:author="User" w:date="2021-05-21T09:37:00Z">
        <w:r w:rsidR="007C169F">
          <w:rPr>
            <w:rFonts w:eastAsia="Times New Roman"/>
            <w:sz w:val="28"/>
            <w:szCs w:val="28"/>
          </w:rPr>
          <w:t>38</w:t>
        </w:r>
        <w:del w:id="4" w:author="Пользователь Windows" w:date="2021-05-21T12:13:00Z">
          <w:r w:rsidR="007C169F" w:rsidDel="008D0F63">
            <w:rPr>
              <w:rFonts w:eastAsia="Times New Roman"/>
              <w:sz w:val="28"/>
              <w:szCs w:val="28"/>
            </w:rPr>
            <w:delText>7</w:delText>
          </w:r>
        </w:del>
      </w:ins>
      <w:ins w:id="5" w:author="Пользователь Windows" w:date="2021-05-21T12:13:00Z">
        <w:r w:rsidR="008D0F63">
          <w:rPr>
            <w:rFonts w:eastAsia="Times New Roman"/>
            <w:sz w:val="28"/>
            <w:szCs w:val="28"/>
          </w:rPr>
          <w:t>6</w:t>
        </w:r>
      </w:ins>
    </w:p>
    <w:p w:rsidR="00B74086" w:rsidRPr="004F6DAA" w:rsidRDefault="00B74086" w:rsidP="00B74086">
      <w:pPr>
        <w:ind w:left="-180"/>
        <w:jc w:val="center"/>
        <w:rPr>
          <w:rFonts w:eastAsia="Times New Roman"/>
          <w:sz w:val="28"/>
          <w:szCs w:val="28"/>
        </w:rPr>
      </w:pPr>
      <w:r w:rsidRPr="004F6DAA">
        <w:rPr>
          <w:rFonts w:eastAsia="Times New Roman"/>
          <w:sz w:val="28"/>
          <w:szCs w:val="28"/>
        </w:rPr>
        <w:t>г. Благовещенск</w:t>
      </w:r>
    </w:p>
    <w:p w:rsidR="00B74086" w:rsidRPr="004F6DAA" w:rsidRDefault="00B74086" w:rsidP="00B74086">
      <w:pPr>
        <w:jc w:val="center"/>
        <w:rPr>
          <w:rFonts w:eastAsia="Times New Roman"/>
          <w:sz w:val="28"/>
          <w:szCs w:val="28"/>
        </w:rPr>
      </w:pPr>
    </w:p>
    <w:p w:rsidR="00684AFD" w:rsidRDefault="00684AFD" w:rsidP="00B74086">
      <w:pPr>
        <w:shd w:val="clear" w:color="auto" w:fill="FFFFFF"/>
        <w:tabs>
          <w:tab w:val="left" w:pos="2155"/>
          <w:tab w:val="left" w:pos="3250"/>
        </w:tabs>
        <w:spacing w:line="322" w:lineRule="exact"/>
        <w:ind w:left="38" w:right="4147"/>
        <w:jc w:val="both"/>
        <w:rPr>
          <w:rFonts w:eastAsia="Times New Roman"/>
          <w:b/>
          <w:sz w:val="28"/>
          <w:szCs w:val="28"/>
        </w:rPr>
      </w:pPr>
    </w:p>
    <w:p w:rsidR="004D2D78" w:rsidRPr="004F6DAA" w:rsidRDefault="00D637C7" w:rsidP="00B74086">
      <w:pPr>
        <w:shd w:val="clear" w:color="auto" w:fill="FFFFFF"/>
        <w:tabs>
          <w:tab w:val="left" w:pos="2155"/>
          <w:tab w:val="left" w:pos="3250"/>
        </w:tabs>
        <w:spacing w:line="322" w:lineRule="exact"/>
        <w:ind w:left="38" w:right="4147"/>
        <w:jc w:val="both"/>
        <w:rPr>
          <w:b/>
          <w:sz w:val="28"/>
          <w:szCs w:val="28"/>
        </w:rPr>
      </w:pPr>
      <w:r w:rsidRPr="004F6DAA">
        <w:rPr>
          <w:rFonts w:eastAsia="Times New Roman"/>
          <w:b/>
          <w:sz w:val="28"/>
          <w:szCs w:val="28"/>
        </w:rPr>
        <w:t>Об обеспечении информационной безопасности при проведении мероприятий государственной итоговой аттестации по образовательным программам основного общего и среднего общего образования</w:t>
      </w:r>
      <w:r w:rsidR="00A47675" w:rsidRPr="004F6DAA">
        <w:rPr>
          <w:rFonts w:eastAsia="Times New Roman"/>
          <w:b/>
          <w:sz w:val="28"/>
          <w:szCs w:val="28"/>
        </w:rPr>
        <w:t>20</w:t>
      </w:r>
      <w:r w:rsidR="00B74086" w:rsidRPr="004F6DAA">
        <w:rPr>
          <w:rFonts w:eastAsia="Times New Roman"/>
          <w:b/>
          <w:sz w:val="28"/>
          <w:szCs w:val="28"/>
        </w:rPr>
        <w:t>21</w:t>
      </w:r>
      <w:r w:rsidR="00A47675" w:rsidRPr="004F6DAA">
        <w:rPr>
          <w:rFonts w:eastAsia="Times New Roman"/>
          <w:b/>
          <w:sz w:val="28"/>
          <w:szCs w:val="28"/>
        </w:rPr>
        <w:t xml:space="preserve"> году</w:t>
      </w:r>
    </w:p>
    <w:p w:rsidR="00B74086" w:rsidRPr="004F6DAA" w:rsidRDefault="00B74086" w:rsidP="00B74086">
      <w:pPr>
        <w:shd w:val="clear" w:color="auto" w:fill="FFFFFF"/>
        <w:spacing w:line="322" w:lineRule="exact"/>
        <w:ind w:left="10" w:right="19" w:firstLine="638"/>
        <w:jc w:val="both"/>
        <w:rPr>
          <w:rFonts w:eastAsia="Times New Roman"/>
          <w:sz w:val="28"/>
          <w:szCs w:val="28"/>
        </w:rPr>
      </w:pPr>
    </w:p>
    <w:p w:rsidR="004D2D78" w:rsidRPr="004F6DAA" w:rsidRDefault="00A47675" w:rsidP="00D637C7">
      <w:pPr>
        <w:shd w:val="clear" w:color="auto" w:fill="FFFFFF"/>
        <w:spacing w:line="322" w:lineRule="exact"/>
        <w:ind w:firstLine="638"/>
        <w:jc w:val="both"/>
        <w:rPr>
          <w:sz w:val="28"/>
          <w:szCs w:val="28"/>
        </w:rPr>
      </w:pPr>
      <w:r w:rsidRPr="004F6DAA">
        <w:rPr>
          <w:rFonts w:eastAsia="Times New Roman"/>
          <w:sz w:val="28"/>
          <w:szCs w:val="28"/>
        </w:rPr>
        <w:t>В соотве</w:t>
      </w:r>
      <w:r w:rsidR="00B74086" w:rsidRPr="004F6DAA">
        <w:rPr>
          <w:rFonts w:eastAsia="Times New Roman"/>
          <w:sz w:val="28"/>
          <w:szCs w:val="28"/>
        </w:rPr>
        <w:t>тствии с Федеральным законом от 29.12.2012 г. № </w:t>
      </w:r>
      <w:r w:rsidRPr="004F6DAA">
        <w:rPr>
          <w:rFonts w:eastAsia="Times New Roman"/>
          <w:sz w:val="28"/>
          <w:szCs w:val="28"/>
        </w:rPr>
        <w:t>273-ФЗ «Об образовании в Российской Федерации», Постановлением Правит</w:t>
      </w:r>
      <w:r w:rsidR="00B74086" w:rsidRPr="004F6DAA">
        <w:rPr>
          <w:rFonts w:eastAsia="Times New Roman"/>
          <w:sz w:val="28"/>
          <w:szCs w:val="28"/>
        </w:rPr>
        <w:t>ельства Российской Федерации от 31.08.2013 г. № </w:t>
      </w:r>
      <w:r w:rsidRPr="004F6DAA">
        <w:rPr>
          <w:rFonts w:eastAsia="Times New Roman"/>
          <w:sz w:val="28"/>
          <w:szCs w:val="28"/>
        </w:rPr>
        <w:t>755 «О федеральной информационной системе обеспечения проведения государственной итоговой аттестации обучающихся, освоивших основные образовательные программы основного общего и среднего общего образования, и приема граждан в образовательные организации для получения среднего профессионального и высшего образования и региональных информационных системах обеспечения проведения государственной итоговой аттестации обучающихся, освоивших основные образовательные программы основного общего и среднего общего образования», приказом Министерства просвещения Российской Федерации и Федеральной службы по надзору</w:t>
      </w:r>
      <w:r w:rsidR="00B74086" w:rsidRPr="004F6DAA">
        <w:rPr>
          <w:rFonts w:eastAsia="Times New Roman"/>
          <w:sz w:val="28"/>
          <w:szCs w:val="28"/>
        </w:rPr>
        <w:t xml:space="preserve"> в сфере образования и науки от 07.11.2018 </w:t>
      </w:r>
      <w:r w:rsidRPr="004F6DAA">
        <w:rPr>
          <w:rFonts w:eastAsia="Times New Roman"/>
          <w:sz w:val="28"/>
          <w:szCs w:val="28"/>
        </w:rPr>
        <w:t xml:space="preserve">г. № </w:t>
      </w:r>
      <w:r w:rsidR="00B74086" w:rsidRPr="004F6DAA">
        <w:rPr>
          <w:rFonts w:eastAsia="Times New Roman"/>
          <w:sz w:val="28"/>
          <w:szCs w:val="28"/>
        </w:rPr>
        <w:t> </w:t>
      </w:r>
      <w:r w:rsidRPr="004F6DAA">
        <w:rPr>
          <w:rFonts w:eastAsia="Times New Roman"/>
          <w:sz w:val="28"/>
          <w:szCs w:val="28"/>
        </w:rPr>
        <w:t xml:space="preserve">189/1513 «Об утверждении Порядка проведения государственной итоговой аттестации по образовательным программам </w:t>
      </w:r>
      <w:r w:rsidR="00B74086" w:rsidRPr="004F6DAA">
        <w:rPr>
          <w:rFonts w:eastAsia="Times New Roman"/>
          <w:sz w:val="28"/>
          <w:szCs w:val="28"/>
        </w:rPr>
        <w:t xml:space="preserve">основного общего образования», совместным приказом Минпросвещения России и Рособрнадзора от 07.11.2018 № 190/1512 </w:t>
      </w:r>
      <w:r w:rsidR="00D637C7" w:rsidRPr="004F6DAA">
        <w:rPr>
          <w:rFonts w:eastAsia="Times New Roman"/>
          <w:sz w:val="28"/>
          <w:szCs w:val="28"/>
        </w:rPr>
        <w:t>«Об утверждении Порядка проведения государственной итоговой аттестации по образовательным программам среднего общего образования»</w:t>
      </w:r>
      <w:r w:rsidR="00B74086" w:rsidRPr="004F6DAA">
        <w:rPr>
          <w:rFonts w:eastAsia="Times New Roman"/>
          <w:sz w:val="28"/>
          <w:szCs w:val="28"/>
        </w:rPr>
        <w:t xml:space="preserve">, утвержденного </w:t>
      </w:r>
      <w:r w:rsidRPr="004F6DAA">
        <w:rPr>
          <w:rFonts w:eastAsia="Times New Roman"/>
          <w:sz w:val="28"/>
          <w:szCs w:val="28"/>
        </w:rPr>
        <w:t>в целях обеспечения надлежащей информационной безопасности при проведении государственной итоговой аттестации году</w:t>
      </w:r>
    </w:p>
    <w:p w:rsidR="00D637C7" w:rsidRPr="004F6DAA" w:rsidRDefault="00D637C7" w:rsidP="00D637C7">
      <w:pPr>
        <w:jc w:val="both"/>
        <w:rPr>
          <w:rFonts w:eastAsia="Times New Roman"/>
          <w:color w:val="000000"/>
          <w:spacing w:val="-1"/>
          <w:sz w:val="28"/>
          <w:szCs w:val="28"/>
        </w:rPr>
      </w:pPr>
      <w:r w:rsidRPr="004F6DAA">
        <w:rPr>
          <w:rFonts w:eastAsia="Times New Roman"/>
          <w:b/>
          <w:sz w:val="28"/>
          <w:szCs w:val="28"/>
        </w:rPr>
        <w:t>п р и к а з ы в а ю:</w:t>
      </w:r>
      <w:r w:rsidRPr="004F6DAA">
        <w:rPr>
          <w:rFonts w:eastAsia="Times New Roman"/>
          <w:color w:val="000000"/>
          <w:spacing w:val="-1"/>
          <w:sz w:val="28"/>
          <w:szCs w:val="28"/>
        </w:rPr>
        <w:t xml:space="preserve"> </w:t>
      </w:r>
    </w:p>
    <w:p w:rsidR="004F6DAA" w:rsidRPr="004F6DAA" w:rsidRDefault="004F6DAA" w:rsidP="00D637C7">
      <w:pPr>
        <w:jc w:val="both"/>
        <w:rPr>
          <w:rFonts w:eastAsia="Times New Roman"/>
          <w:color w:val="000000"/>
          <w:spacing w:val="-1"/>
          <w:sz w:val="28"/>
          <w:szCs w:val="28"/>
        </w:rPr>
      </w:pPr>
      <w:r w:rsidRPr="004F6DAA">
        <w:rPr>
          <w:rFonts w:eastAsia="Times New Roman"/>
          <w:color w:val="000000"/>
          <w:spacing w:val="-1"/>
          <w:sz w:val="28"/>
          <w:szCs w:val="28"/>
        </w:rPr>
        <w:tab/>
        <w:t xml:space="preserve">1. </w:t>
      </w:r>
      <w:r w:rsidRPr="004F6DAA">
        <w:rPr>
          <w:rFonts w:eastAsia="Times New Roman"/>
          <w:sz w:val="28"/>
          <w:szCs w:val="28"/>
        </w:rPr>
        <w:t xml:space="preserve">Утвердить прилагаемое </w:t>
      </w:r>
      <w:r w:rsidR="001E7CE6">
        <w:rPr>
          <w:rFonts w:eastAsia="Times New Roman"/>
          <w:sz w:val="28"/>
          <w:szCs w:val="28"/>
        </w:rPr>
        <w:t>П</w:t>
      </w:r>
      <w:r w:rsidRPr="004F6DAA">
        <w:rPr>
          <w:rFonts w:eastAsia="Times New Roman"/>
          <w:sz w:val="28"/>
          <w:szCs w:val="28"/>
        </w:rPr>
        <w:t xml:space="preserve">оложение об обеспечении </w:t>
      </w:r>
      <w:r w:rsidRPr="004F6DAA">
        <w:rPr>
          <w:rFonts w:eastAsia="Times New Roman"/>
          <w:spacing w:val="-13"/>
          <w:sz w:val="28"/>
          <w:szCs w:val="28"/>
        </w:rPr>
        <w:t xml:space="preserve">информационной безопасности при проведении государственной итоговой </w:t>
      </w:r>
      <w:r w:rsidRPr="004F6DAA">
        <w:rPr>
          <w:rFonts w:eastAsia="Times New Roman"/>
          <w:spacing w:val="-11"/>
          <w:sz w:val="28"/>
          <w:szCs w:val="28"/>
        </w:rPr>
        <w:t xml:space="preserve">аттестации по образовательным программам основного общего и среднего </w:t>
      </w:r>
      <w:r w:rsidRPr="004F6DAA">
        <w:rPr>
          <w:rFonts w:eastAsia="Times New Roman"/>
          <w:spacing w:val="-7"/>
          <w:sz w:val="28"/>
          <w:szCs w:val="28"/>
        </w:rPr>
        <w:t xml:space="preserve">общего образования в городе Благовещенске в </w:t>
      </w:r>
      <w:r w:rsidRPr="004F6DAA">
        <w:rPr>
          <w:rFonts w:eastAsia="Times New Roman"/>
          <w:sz w:val="28"/>
          <w:szCs w:val="28"/>
        </w:rPr>
        <w:t>2021 году.</w:t>
      </w:r>
    </w:p>
    <w:p w:rsidR="00D637C7" w:rsidRPr="004F6DAA" w:rsidRDefault="004F6DAA" w:rsidP="00D637C7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A47675" w:rsidRPr="004F6DAA">
        <w:rPr>
          <w:sz w:val="28"/>
          <w:szCs w:val="28"/>
        </w:rPr>
        <w:t xml:space="preserve">. </w:t>
      </w:r>
      <w:r w:rsidR="00D637C7" w:rsidRPr="004F6DAA">
        <w:rPr>
          <w:sz w:val="28"/>
          <w:szCs w:val="28"/>
        </w:rPr>
        <w:t>Назначить ответственными лицами за обеспечение информационной безопасности, конфиденциальности информации на муниципальном уровне Акусок И.В., начальника отдела общего и дополнительного образования, Ильину О.А., консультанта отдела общего и дополнительного образования.</w:t>
      </w:r>
    </w:p>
    <w:p w:rsidR="00D637C7" w:rsidRPr="004F6DAA" w:rsidRDefault="00D637C7" w:rsidP="00A47675">
      <w:pPr>
        <w:pStyle w:val="Default"/>
        <w:ind w:firstLine="709"/>
        <w:jc w:val="both"/>
        <w:rPr>
          <w:sz w:val="28"/>
          <w:szCs w:val="28"/>
        </w:rPr>
      </w:pPr>
      <w:r w:rsidRPr="004F6DAA">
        <w:rPr>
          <w:sz w:val="28"/>
          <w:szCs w:val="28"/>
        </w:rPr>
        <w:t xml:space="preserve">2. Руководителям общеобразовательных организаций </w:t>
      </w:r>
      <w:r w:rsidR="00A47675" w:rsidRPr="004F6DAA">
        <w:rPr>
          <w:sz w:val="28"/>
          <w:szCs w:val="28"/>
        </w:rPr>
        <w:t>города Благовещенска</w:t>
      </w:r>
      <w:r w:rsidRPr="004F6DAA">
        <w:rPr>
          <w:sz w:val="28"/>
          <w:szCs w:val="28"/>
        </w:rPr>
        <w:t xml:space="preserve">: </w:t>
      </w:r>
    </w:p>
    <w:p w:rsidR="00D637C7" w:rsidRPr="004F6DAA" w:rsidRDefault="00A47675" w:rsidP="00A47675">
      <w:pPr>
        <w:pStyle w:val="Default"/>
        <w:ind w:firstLine="709"/>
        <w:jc w:val="both"/>
        <w:rPr>
          <w:sz w:val="28"/>
          <w:szCs w:val="28"/>
        </w:rPr>
      </w:pPr>
      <w:r w:rsidRPr="004F6DAA">
        <w:rPr>
          <w:sz w:val="28"/>
          <w:szCs w:val="28"/>
        </w:rPr>
        <w:t>2</w:t>
      </w:r>
      <w:r w:rsidR="00D637C7" w:rsidRPr="004F6DAA">
        <w:rPr>
          <w:sz w:val="28"/>
          <w:szCs w:val="28"/>
        </w:rPr>
        <w:t xml:space="preserve">.1. принять меры по обеспечению информационной безопасности при проведении ГИА согласно </w:t>
      </w:r>
      <w:r w:rsidRPr="004F6DAA">
        <w:rPr>
          <w:sz w:val="28"/>
          <w:szCs w:val="28"/>
        </w:rPr>
        <w:t>П</w:t>
      </w:r>
      <w:r w:rsidR="00D637C7" w:rsidRPr="004F6DAA">
        <w:rPr>
          <w:sz w:val="28"/>
          <w:szCs w:val="28"/>
        </w:rPr>
        <w:t xml:space="preserve">оложению об обеспечении информационной безопасности при проведении ГИА в </w:t>
      </w:r>
      <w:r w:rsidRPr="004F6DAA">
        <w:rPr>
          <w:sz w:val="28"/>
          <w:szCs w:val="28"/>
        </w:rPr>
        <w:t>городе Благовещенске</w:t>
      </w:r>
      <w:r w:rsidR="00D637C7" w:rsidRPr="004F6DAA">
        <w:rPr>
          <w:sz w:val="28"/>
          <w:szCs w:val="28"/>
        </w:rPr>
        <w:t xml:space="preserve">, в том числе: </w:t>
      </w:r>
    </w:p>
    <w:p w:rsidR="00D637C7" w:rsidRPr="004F6DAA" w:rsidRDefault="00D637C7" w:rsidP="00D637C7">
      <w:pPr>
        <w:pStyle w:val="Default"/>
        <w:ind w:firstLine="709"/>
        <w:jc w:val="both"/>
        <w:rPr>
          <w:sz w:val="28"/>
          <w:szCs w:val="28"/>
        </w:rPr>
      </w:pPr>
      <w:r w:rsidRPr="004F6DAA">
        <w:rPr>
          <w:sz w:val="28"/>
          <w:szCs w:val="28"/>
        </w:rPr>
        <w:t>при получении, учете, хранении, доставке и приемке-передаче экзаменационных материалов;</w:t>
      </w:r>
    </w:p>
    <w:p w:rsidR="004D2D78" w:rsidRPr="004F6DAA" w:rsidRDefault="00C62DE2" w:rsidP="00C62DE2">
      <w:pPr>
        <w:shd w:val="clear" w:color="auto" w:fill="FFFFFF"/>
        <w:tabs>
          <w:tab w:val="left" w:pos="1440"/>
        </w:tabs>
        <w:spacing w:line="322" w:lineRule="exact"/>
        <w:ind w:right="34" w:firstLine="729"/>
        <w:jc w:val="both"/>
        <w:rPr>
          <w:spacing w:val="-9"/>
          <w:sz w:val="28"/>
          <w:szCs w:val="28"/>
        </w:rPr>
      </w:pPr>
      <w:r w:rsidRPr="004F6DAA">
        <w:rPr>
          <w:rFonts w:eastAsia="Times New Roman"/>
          <w:sz w:val="28"/>
          <w:szCs w:val="28"/>
        </w:rPr>
        <w:t>2.2. о</w:t>
      </w:r>
      <w:r w:rsidR="00A47675" w:rsidRPr="004F6DAA">
        <w:rPr>
          <w:rFonts w:eastAsia="Times New Roman"/>
          <w:sz w:val="28"/>
          <w:szCs w:val="28"/>
        </w:rPr>
        <w:t>беспечить проведение инструктажа лицам, привлекаемым к проведению государственной итоговой аттестации, по соблюдению информационной безопасности.</w:t>
      </w:r>
    </w:p>
    <w:p w:rsidR="00684AFD" w:rsidRDefault="00684AFD" w:rsidP="00684AFD">
      <w:pPr>
        <w:shd w:val="clear" w:color="auto" w:fill="FFFFFF"/>
        <w:spacing w:line="322" w:lineRule="exact"/>
        <w:ind w:left="5" w:right="58" w:firstLine="552"/>
        <w:jc w:val="both"/>
        <w:rPr>
          <w:rFonts w:eastAsia="Times New Roman"/>
          <w:sz w:val="28"/>
          <w:szCs w:val="28"/>
        </w:rPr>
      </w:pPr>
      <w:r>
        <w:rPr>
          <w:sz w:val="28"/>
          <w:szCs w:val="28"/>
        </w:rPr>
        <w:t>3</w:t>
      </w:r>
      <w:r w:rsidR="00A47675" w:rsidRPr="004F6DAA">
        <w:rPr>
          <w:sz w:val="28"/>
          <w:szCs w:val="28"/>
        </w:rPr>
        <w:t xml:space="preserve">. </w:t>
      </w:r>
      <w:r w:rsidR="00A47675" w:rsidRPr="004F6DAA">
        <w:rPr>
          <w:rFonts w:eastAsia="Times New Roman"/>
          <w:sz w:val="28"/>
          <w:szCs w:val="28"/>
        </w:rPr>
        <w:t>Контроль исполнени</w:t>
      </w:r>
      <w:r>
        <w:rPr>
          <w:rFonts w:eastAsia="Times New Roman"/>
          <w:sz w:val="28"/>
          <w:szCs w:val="28"/>
        </w:rPr>
        <w:t>я</w:t>
      </w:r>
      <w:r w:rsidR="00A47675" w:rsidRPr="004F6DAA">
        <w:rPr>
          <w:rFonts w:eastAsia="Times New Roman"/>
          <w:sz w:val="28"/>
          <w:szCs w:val="28"/>
        </w:rPr>
        <w:t xml:space="preserve"> приказа возложить на </w:t>
      </w:r>
      <w:r>
        <w:rPr>
          <w:rFonts w:eastAsia="Times New Roman"/>
          <w:sz w:val="28"/>
          <w:szCs w:val="28"/>
        </w:rPr>
        <w:t>Акусок И.В., начальника управления образования администрации города.</w:t>
      </w:r>
    </w:p>
    <w:p w:rsidR="00684AFD" w:rsidRDefault="00684AFD" w:rsidP="00684AFD">
      <w:pPr>
        <w:shd w:val="clear" w:color="auto" w:fill="FFFFFF"/>
        <w:spacing w:line="322" w:lineRule="exact"/>
        <w:ind w:left="5" w:right="58" w:firstLine="552"/>
        <w:jc w:val="both"/>
        <w:rPr>
          <w:rFonts w:eastAsia="Times New Roman"/>
          <w:sz w:val="28"/>
          <w:szCs w:val="28"/>
        </w:rPr>
      </w:pPr>
    </w:p>
    <w:p w:rsidR="00684AFD" w:rsidRDefault="00684AFD" w:rsidP="00684AFD">
      <w:pPr>
        <w:shd w:val="clear" w:color="auto" w:fill="FFFFFF"/>
        <w:spacing w:line="322" w:lineRule="exact"/>
        <w:ind w:left="5" w:right="58" w:firstLine="552"/>
        <w:jc w:val="both"/>
        <w:rPr>
          <w:rFonts w:eastAsia="Times New Roman"/>
          <w:sz w:val="28"/>
          <w:szCs w:val="28"/>
        </w:rPr>
      </w:pPr>
    </w:p>
    <w:p w:rsidR="00684AFD" w:rsidRDefault="00684AFD" w:rsidP="00684AFD">
      <w:pPr>
        <w:shd w:val="clear" w:color="auto" w:fill="FFFFFF"/>
        <w:spacing w:line="322" w:lineRule="exact"/>
        <w:ind w:left="5" w:right="58" w:firstLine="552"/>
        <w:jc w:val="both"/>
        <w:rPr>
          <w:rFonts w:eastAsia="Times New Roman"/>
          <w:sz w:val="28"/>
          <w:szCs w:val="28"/>
        </w:rPr>
      </w:pPr>
    </w:p>
    <w:p w:rsidR="00684AFD" w:rsidRDefault="005E5882" w:rsidP="00684AFD">
      <w:pPr>
        <w:shd w:val="clear" w:color="auto" w:fill="FFFFFF"/>
        <w:spacing w:line="322" w:lineRule="exact"/>
        <w:ind w:left="5" w:right="58" w:hanging="5"/>
        <w:jc w:val="both"/>
        <w:rPr>
          <w:rFonts w:eastAsia="Times New Roman"/>
          <w:sz w:val="28"/>
          <w:szCs w:val="28"/>
        </w:rPr>
      </w:pPr>
      <w:ins w:id="6" w:author="User" w:date="2021-05-19T20:00:00Z"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2FBDEC93" wp14:editId="242984D1">
              <wp:simplePos x="0" y="0"/>
              <wp:positionH relativeFrom="column">
                <wp:posOffset>3422628</wp:posOffset>
              </wp:positionH>
              <wp:positionV relativeFrom="paragraph">
                <wp:posOffset>95756</wp:posOffset>
              </wp:positionV>
              <wp:extent cx="1000125" cy="381000"/>
              <wp:effectExtent l="0" t="0" r="9525" b="0"/>
              <wp:wrapNone/>
              <wp:docPr id="6" name="Рисунок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00125" cy="3810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r w:rsidR="00684AFD">
        <w:rPr>
          <w:rFonts w:eastAsia="Times New Roman"/>
          <w:sz w:val="28"/>
          <w:szCs w:val="28"/>
        </w:rPr>
        <w:t>Начальник управления образования</w:t>
      </w:r>
    </w:p>
    <w:p w:rsidR="00684AFD" w:rsidRDefault="00684AFD" w:rsidP="00917682">
      <w:pPr>
        <w:shd w:val="clear" w:color="auto" w:fill="FFFFFF"/>
        <w:tabs>
          <w:tab w:val="left" w:pos="7088"/>
        </w:tabs>
        <w:spacing w:line="322" w:lineRule="exact"/>
        <w:ind w:right="5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администрации гор</w:t>
      </w:r>
      <w:r w:rsidR="00917682">
        <w:rPr>
          <w:rFonts w:eastAsia="Times New Roman"/>
          <w:sz w:val="28"/>
          <w:szCs w:val="28"/>
        </w:rPr>
        <w:t>ода</w:t>
      </w:r>
      <w:r w:rsidR="00917682"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>Э.Б. Поцелуева</w:t>
      </w:r>
    </w:p>
    <w:p w:rsidR="004D2D78" w:rsidRPr="004F6DAA" w:rsidRDefault="00A47675" w:rsidP="00684AFD">
      <w:pPr>
        <w:shd w:val="clear" w:color="auto" w:fill="FFFFFF"/>
        <w:spacing w:line="322" w:lineRule="exact"/>
        <w:ind w:left="5" w:right="58" w:firstLine="552"/>
        <w:jc w:val="both"/>
        <w:rPr>
          <w:sz w:val="28"/>
          <w:szCs w:val="28"/>
        </w:rPr>
      </w:pPr>
      <w:r w:rsidRPr="004F6DAA">
        <w:rPr>
          <w:rFonts w:eastAsia="Times New Roman"/>
          <w:sz w:val="28"/>
          <w:szCs w:val="28"/>
        </w:rPr>
        <w:t xml:space="preserve"> </w:t>
      </w:r>
    </w:p>
    <w:p w:rsidR="008365BD" w:rsidRDefault="008365BD">
      <w:pPr>
        <w:widowControl/>
        <w:autoSpaceDE/>
        <w:autoSpaceDN/>
        <w:adjustRightInd/>
        <w:spacing w:after="160" w:line="259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</w:p>
    <w:p w:rsidR="007C169F" w:rsidRPr="00491435" w:rsidRDefault="007C169F">
      <w:pPr>
        <w:jc w:val="right"/>
        <w:rPr>
          <w:ins w:id="7" w:author="User" w:date="2021-05-21T09:40:00Z"/>
          <w:sz w:val="28"/>
        </w:rPr>
        <w:pPrChange w:id="8" w:author="User" w:date="2021-05-21T09:40:00Z">
          <w:pPr>
            <w:jc w:val="center"/>
          </w:pPr>
        </w:pPrChange>
      </w:pPr>
      <w:ins w:id="9" w:author="User" w:date="2021-05-21T09:40:00Z">
        <w:r>
          <w:rPr>
            <w:sz w:val="28"/>
          </w:rPr>
          <w:lastRenderedPageBreak/>
          <w:t>Приложение</w:t>
        </w:r>
      </w:ins>
    </w:p>
    <w:p w:rsidR="007C169F" w:rsidRDefault="007C169F">
      <w:pPr>
        <w:jc w:val="right"/>
        <w:rPr>
          <w:ins w:id="10" w:author="User" w:date="2021-05-21T09:40:00Z"/>
          <w:sz w:val="28"/>
        </w:rPr>
        <w:pPrChange w:id="11" w:author="User" w:date="2021-05-21T09:40:00Z">
          <w:pPr>
            <w:jc w:val="center"/>
          </w:pPr>
        </w:pPrChange>
      </w:pPr>
      <w:ins w:id="12" w:author="User" w:date="2021-05-21T09:40:00Z">
        <w:r w:rsidRPr="00491435">
          <w:rPr>
            <w:sz w:val="28"/>
          </w:rPr>
          <w:t>к приказу управления образования города</w:t>
        </w:r>
      </w:ins>
    </w:p>
    <w:p w:rsidR="007C169F" w:rsidRPr="008D0F63" w:rsidRDefault="007C169F">
      <w:pPr>
        <w:jc w:val="right"/>
        <w:rPr>
          <w:ins w:id="13" w:author="User" w:date="2021-05-21T09:40:00Z"/>
          <w:sz w:val="28"/>
          <w:rPrChange w:id="14" w:author="Пользователь Windows" w:date="2021-05-21T12:13:00Z">
            <w:rPr>
              <w:ins w:id="15" w:author="User" w:date="2021-05-21T09:40:00Z"/>
              <w:sz w:val="28"/>
              <w:lang w:val="en-US"/>
            </w:rPr>
          </w:rPrChange>
        </w:rPr>
        <w:pPrChange w:id="16" w:author="User" w:date="2021-05-21T09:40:00Z">
          <w:pPr>
            <w:jc w:val="center"/>
          </w:pPr>
        </w:pPrChange>
      </w:pPr>
      <w:ins w:id="17" w:author="User" w:date="2021-05-21T09:40:00Z">
        <w:r w:rsidRPr="00791E5A">
          <w:rPr>
            <w:sz w:val="28"/>
          </w:rPr>
          <w:t>от</w:t>
        </w:r>
        <w:r>
          <w:rPr>
            <w:sz w:val="28"/>
          </w:rPr>
          <w:t> </w:t>
        </w:r>
      </w:ins>
      <w:ins w:id="18" w:author="User" w:date="2021-05-21T09:42:00Z">
        <w:r>
          <w:rPr>
            <w:sz w:val="28"/>
          </w:rPr>
          <w:t>20</w:t>
        </w:r>
      </w:ins>
      <w:ins w:id="19" w:author="User" w:date="2021-05-21T09:40:00Z">
        <w:r>
          <w:rPr>
            <w:sz w:val="28"/>
          </w:rPr>
          <w:t>.</w:t>
        </w:r>
      </w:ins>
      <w:ins w:id="20" w:author="User" w:date="2021-05-21T09:42:00Z">
        <w:r>
          <w:rPr>
            <w:sz w:val="28"/>
          </w:rPr>
          <w:t>05</w:t>
        </w:r>
      </w:ins>
      <w:ins w:id="21" w:author="User" w:date="2021-05-21T09:40:00Z">
        <w:r>
          <w:rPr>
            <w:sz w:val="28"/>
          </w:rPr>
          <w:t>.202</w:t>
        </w:r>
      </w:ins>
      <w:ins w:id="22" w:author="User" w:date="2021-05-21T09:42:00Z">
        <w:r>
          <w:rPr>
            <w:sz w:val="28"/>
          </w:rPr>
          <w:t>1</w:t>
        </w:r>
      </w:ins>
      <w:ins w:id="23" w:author="User" w:date="2021-05-21T09:40:00Z">
        <w:r>
          <w:rPr>
            <w:sz w:val="28"/>
          </w:rPr>
          <w:tab/>
          <w:t xml:space="preserve"> </w:t>
        </w:r>
        <w:r w:rsidRPr="00791E5A">
          <w:rPr>
            <w:sz w:val="28"/>
          </w:rPr>
          <w:t>№</w:t>
        </w:r>
        <w:r>
          <w:rPr>
            <w:sz w:val="28"/>
          </w:rPr>
          <w:t> 38</w:t>
        </w:r>
        <w:del w:id="24" w:author="Пользователь Windows" w:date="2021-05-21T12:13:00Z">
          <w:r w:rsidDel="009F5445">
            <w:rPr>
              <w:sz w:val="28"/>
            </w:rPr>
            <w:delText>7</w:delText>
          </w:r>
        </w:del>
      </w:ins>
      <w:ins w:id="25" w:author="Пользователь Windows" w:date="2021-05-21T12:13:00Z">
        <w:r w:rsidR="009F5445">
          <w:rPr>
            <w:sz w:val="28"/>
          </w:rPr>
          <w:t>6</w:t>
        </w:r>
      </w:ins>
      <w:bookmarkStart w:id="26" w:name="_GoBack"/>
      <w:bookmarkEnd w:id="26"/>
    </w:p>
    <w:p w:rsidR="007C169F" w:rsidRDefault="007C169F" w:rsidP="003809B5">
      <w:pPr>
        <w:shd w:val="clear" w:color="auto" w:fill="FFFFFF"/>
        <w:spacing w:line="346" w:lineRule="exact"/>
        <w:jc w:val="center"/>
        <w:rPr>
          <w:ins w:id="27" w:author="User" w:date="2021-05-21T09:40:00Z"/>
          <w:rFonts w:eastAsia="Times New Roman"/>
          <w:b/>
          <w:bCs/>
          <w:sz w:val="28"/>
          <w:szCs w:val="28"/>
        </w:rPr>
      </w:pPr>
    </w:p>
    <w:p w:rsidR="0096333D" w:rsidRDefault="00A47675" w:rsidP="003809B5">
      <w:pPr>
        <w:shd w:val="clear" w:color="auto" w:fill="FFFFFF"/>
        <w:spacing w:line="346" w:lineRule="exact"/>
        <w:jc w:val="center"/>
        <w:rPr>
          <w:ins w:id="28" w:author="User" w:date="2021-05-19T17:43:00Z"/>
          <w:rFonts w:eastAsia="Times New Roman"/>
          <w:b/>
          <w:bCs/>
          <w:sz w:val="28"/>
          <w:szCs w:val="28"/>
        </w:rPr>
      </w:pPr>
      <w:del w:id="29" w:author="User" w:date="2021-05-19T17:42:00Z">
        <w:r w:rsidRPr="004F6DAA" w:rsidDel="0096333D">
          <w:rPr>
            <w:rFonts w:eastAsia="Times New Roman"/>
            <w:b/>
            <w:bCs/>
            <w:sz w:val="28"/>
            <w:szCs w:val="28"/>
          </w:rPr>
          <w:delText xml:space="preserve">Порядок </w:delText>
        </w:r>
      </w:del>
      <w:ins w:id="30" w:author="User" w:date="2021-05-19T17:42:00Z">
        <w:r w:rsidR="0096333D">
          <w:rPr>
            <w:rFonts w:eastAsia="Times New Roman"/>
            <w:b/>
            <w:bCs/>
            <w:sz w:val="28"/>
            <w:szCs w:val="28"/>
          </w:rPr>
          <w:t>Положение</w:t>
        </w:r>
      </w:ins>
    </w:p>
    <w:p w:rsidR="0096333D" w:rsidRDefault="0096333D" w:rsidP="003809B5">
      <w:pPr>
        <w:shd w:val="clear" w:color="auto" w:fill="FFFFFF"/>
        <w:spacing w:line="346" w:lineRule="exact"/>
        <w:jc w:val="center"/>
        <w:rPr>
          <w:ins w:id="31" w:author="User" w:date="2021-05-19T17:43:00Z"/>
          <w:rFonts w:eastAsia="Times New Roman"/>
          <w:b/>
          <w:bCs/>
          <w:sz w:val="28"/>
          <w:szCs w:val="28"/>
        </w:rPr>
      </w:pPr>
      <w:ins w:id="32" w:author="User" w:date="2021-05-19T17:42:00Z">
        <w:r>
          <w:rPr>
            <w:rFonts w:eastAsia="Times New Roman"/>
            <w:b/>
            <w:bCs/>
            <w:sz w:val="28"/>
            <w:szCs w:val="28"/>
          </w:rPr>
          <w:t xml:space="preserve">об </w:t>
        </w:r>
      </w:ins>
      <w:del w:id="33" w:author="User" w:date="2021-05-19T17:42:00Z">
        <w:r w:rsidR="00A47675" w:rsidRPr="004F6DAA" w:rsidDel="0096333D">
          <w:rPr>
            <w:rFonts w:eastAsia="Times New Roman"/>
            <w:b/>
            <w:bCs/>
            <w:sz w:val="28"/>
            <w:szCs w:val="28"/>
          </w:rPr>
          <w:delText xml:space="preserve">обеспечения </w:delText>
        </w:r>
      </w:del>
      <w:ins w:id="34" w:author="User" w:date="2021-05-19T17:42:00Z">
        <w:r w:rsidRPr="004F6DAA">
          <w:rPr>
            <w:rFonts w:eastAsia="Times New Roman"/>
            <w:b/>
            <w:bCs/>
            <w:sz w:val="28"/>
            <w:szCs w:val="28"/>
          </w:rPr>
          <w:t>обеспечени</w:t>
        </w:r>
        <w:r>
          <w:rPr>
            <w:rFonts w:eastAsia="Times New Roman"/>
            <w:b/>
            <w:bCs/>
            <w:sz w:val="28"/>
            <w:szCs w:val="28"/>
          </w:rPr>
          <w:t>и</w:t>
        </w:r>
        <w:r w:rsidRPr="004F6DAA">
          <w:rPr>
            <w:rFonts w:eastAsia="Times New Roman"/>
            <w:b/>
            <w:bCs/>
            <w:sz w:val="28"/>
            <w:szCs w:val="28"/>
          </w:rPr>
          <w:t xml:space="preserve"> </w:t>
        </w:r>
      </w:ins>
      <w:r w:rsidR="00A47675" w:rsidRPr="004F6DAA">
        <w:rPr>
          <w:rFonts w:eastAsia="Times New Roman"/>
          <w:b/>
          <w:bCs/>
          <w:sz w:val="28"/>
          <w:szCs w:val="28"/>
        </w:rPr>
        <w:t xml:space="preserve">информационной безопасности </w:t>
      </w:r>
    </w:p>
    <w:p w:rsidR="004D2D78" w:rsidRPr="004F6DAA" w:rsidRDefault="00A47675" w:rsidP="003809B5">
      <w:pPr>
        <w:shd w:val="clear" w:color="auto" w:fill="FFFFFF"/>
        <w:spacing w:line="346" w:lineRule="exact"/>
        <w:jc w:val="center"/>
        <w:rPr>
          <w:sz w:val="28"/>
          <w:szCs w:val="28"/>
        </w:rPr>
      </w:pPr>
      <w:r w:rsidRPr="004F6DAA">
        <w:rPr>
          <w:rFonts w:eastAsia="Times New Roman"/>
          <w:b/>
          <w:bCs/>
          <w:sz w:val="28"/>
          <w:szCs w:val="28"/>
        </w:rPr>
        <w:t>при проведении</w:t>
      </w:r>
    </w:p>
    <w:p w:rsidR="00AE1EFD" w:rsidRPr="004F6DAA" w:rsidRDefault="00A47675" w:rsidP="003809B5">
      <w:pPr>
        <w:shd w:val="clear" w:color="auto" w:fill="FFFFFF"/>
        <w:spacing w:line="346" w:lineRule="exact"/>
        <w:jc w:val="center"/>
        <w:rPr>
          <w:rFonts w:eastAsia="Times New Roman"/>
          <w:b/>
          <w:bCs/>
          <w:sz w:val="28"/>
          <w:szCs w:val="28"/>
        </w:rPr>
      </w:pPr>
      <w:r w:rsidRPr="004F6DAA">
        <w:rPr>
          <w:rFonts w:eastAsia="Times New Roman"/>
          <w:b/>
          <w:bCs/>
          <w:sz w:val="28"/>
          <w:szCs w:val="28"/>
        </w:rPr>
        <w:t xml:space="preserve">государственной итоговой аттестации </w:t>
      </w:r>
    </w:p>
    <w:p w:rsidR="004D2D78" w:rsidRDefault="00A47675" w:rsidP="003809B5">
      <w:pPr>
        <w:shd w:val="clear" w:color="auto" w:fill="FFFFFF"/>
        <w:spacing w:line="346" w:lineRule="exact"/>
        <w:jc w:val="center"/>
        <w:rPr>
          <w:rFonts w:eastAsia="Times New Roman"/>
          <w:b/>
          <w:bCs/>
          <w:sz w:val="28"/>
          <w:szCs w:val="28"/>
        </w:rPr>
      </w:pPr>
      <w:r w:rsidRPr="004F6DAA">
        <w:rPr>
          <w:rFonts w:eastAsia="Times New Roman"/>
          <w:b/>
          <w:bCs/>
          <w:sz w:val="28"/>
          <w:szCs w:val="28"/>
        </w:rPr>
        <w:t xml:space="preserve">в </w:t>
      </w:r>
      <w:r w:rsidR="00AE1EFD">
        <w:rPr>
          <w:rFonts w:eastAsia="Times New Roman"/>
          <w:b/>
          <w:bCs/>
          <w:sz w:val="28"/>
          <w:szCs w:val="28"/>
        </w:rPr>
        <w:t>городе Благовещенске</w:t>
      </w:r>
      <w:r w:rsidRPr="004F6DAA">
        <w:rPr>
          <w:rFonts w:eastAsia="Times New Roman"/>
          <w:b/>
          <w:bCs/>
          <w:sz w:val="28"/>
          <w:szCs w:val="28"/>
        </w:rPr>
        <w:t xml:space="preserve"> в 20</w:t>
      </w:r>
      <w:r w:rsidR="00AE1EFD">
        <w:rPr>
          <w:rFonts w:eastAsia="Times New Roman"/>
          <w:b/>
          <w:bCs/>
          <w:sz w:val="28"/>
          <w:szCs w:val="28"/>
        </w:rPr>
        <w:t>21</w:t>
      </w:r>
      <w:r w:rsidRPr="004F6DAA">
        <w:rPr>
          <w:rFonts w:eastAsia="Times New Roman"/>
          <w:b/>
          <w:bCs/>
          <w:sz w:val="28"/>
          <w:szCs w:val="28"/>
        </w:rPr>
        <w:t xml:space="preserve"> году</w:t>
      </w:r>
    </w:p>
    <w:p w:rsidR="00AE1EFD" w:rsidRDefault="00917682" w:rsidP="003809B5">
      <w:pPr>
        <w:shd w:val="clear" w:color="auto" w:fill="FFFFFF"/>
        <w:jc w:val="center"/>
        <w:rPr>
          <w:sz w:val="28"/>
          <w:szCs w:val="28"/>
        </w:rPr>
      </w:pPr>
      <w:r>
        <w:rPr>
          <w:b/>
          <w:bCs/>
          <w:spacing w:val="-5"/>
          <w:sz w:val="28"/>
          <w:szCs w:val="28"/>
        </w:rPr>
        <w:t>1. </w:t>
      </w:r>
      <w:r w:rsidR="00AE1EFD">
        <w:rPr>
          <w:rFonts w:eastAsia="Times New Roman"/>
          <w:b/>
          <w:bCs/>
          <w:spacing w:val="-5"/>
          <w:sz w:val="28"/>
          <w:szCs w:val="28"/>
        </w:rPr>
        <w:t>Введение</w:t>
      </w:r>
    </w:p>
    <w:p w:rsidR="00AE1EFD" w:rsidRDefault="00AE1EFD" w:rsidP="00917682">
      <w:pPr>
        <w:shd w:val="clear" w:color="auto" w:fill="FFFFFF"/>
        <w:spacing w:line="317" w:lineRule="exact"/>
        <w:ind w:firstLine="691"/>
        <w:rPr>
          <w:sz w:val="28"/>
          <w:szCs w:val="28"/>
        </w:rPr>
      </w:pPr>
      <w:r>
        <w:rPr>
          <w:rFonts w:eastAsia="Times New Roman"/>
          <w:spacing w:val="-10"/>
          <w:sz w:val="28"/>
          <w:szCs w:val="28"/>
        </w:rPr>
        <w:t>Настоящее Положение разработано в соответствии с:</w:t>
      </w:r>
    </w:p>
    <w:p w:rsidR="00AE1EFD" w:rsidRDefault="00AE1EFD" w:rsidP="00AE1EFD">
      <w:pPr>
        <w:numPr>
          <w:ilvl w:val="0"/>
          <w:numId w:val="22"/>
        </w:numPr>
        <w:shd w:val="clear" w:color="auto" w:fill="FFFFFF"/>
        <w:tabs>
          <w:tab w:val="left" w:pos="864"/>
        </w:tabs>
        <w:spacing w:line="317" w:lineRule="exact"/>
        <w:ind w:right="29" w:firstLine="691"/>
        <w:jc w:val="both"/>
        <w:rPr>
          <w:sz w:val="28"/>
          <w:szCs w:val="28"/>
        </w:rPr>
      </w:pPr>
      <w:r>
        <w:rPr>
          <w:rFonts w:eastAsia="Times New Roman"/>
          <w:spacing w:val="-9"/>
          <w:sz w:val="28"/>
          <w:szCs w:val="28"/>
        </w:rPr>
        <w:t xml:space="preserve">федеральным законом Российской Федерации от 29 декабря 2012 </w:t>
      </w:r>
      <w:r>
        <w:rPr>
          <w:rFonts w:eastAsia="Times New Roman"/>
          <w:spacing w:val="-10"/>
          <w:sz w:val="28"/>
          <w:szCs w:val="28"/>
        </w:rPr>
        <w:t>года №</w:t>
      </w:r>
      <w:r w:rsidR="00917682">
        <w:rPr>
          <w:rFonts w:eastAsia="Times New Roman"/>
          <w:spacing w:val="-10"/>
          <w:sz w:val="28"/>
          <w:szCs w:val="28"/>
        </w:rPr>
        <w:t> </w:t>
      </w:r>
      <w:r>
        <w:rPr>
          <w:rFonts w:eastAsia="Times New Roman"/>
          <w:spacing w:val="-10"/>
          <w:sz w:val="28"/>
          <w:szCs w:val="28"/>
        </w:rPr>
        <w:t>273-ФЗ «Об образовании в Российской Федерации»;</w:t>
      </w:r>
    </w:p>
    <w:p w:rsidR="00AE1EFD" w:rsidRDefault="00AE1EFD" w:rsidP="00AE1EFD">
      <w:pPr>
        <w:numPr>
          <w:ilvl w:val="0"/>
          <w:numId w:val="22"/>
        </w:numPr>
        <w:shd w:val="clear" w:color="auto" w:fill="FFFFFF"/>
        <w:tabs>
          <w:tab w:val="left" w:pos="864"/>
        </w:tabs>
        <w:spacing w:line="317" w:lineRule="exact"/>
        <w:ind w:right="19" w:firstLine="691"/>
        <w:jc w:val="both"/>
        <w:rPr>
          <w:sz w:val="28"/>
          <w:szCs w:val="28"/>
        </w:rPr>
      </w:pPr>
      <w:r>
        <w:rPr>
          <w:rFonts w:eastAsia="Times New Roman"/>
          <w:spacing w:val="-11"/>
          <w:sz w:val="28"/>
          <w:szCs w:val="28"/>
        </w:rPr>
        <w:t xml:space="preserve">федеральным законом Российской Федерации от 27 июля 2006 года </w:t>
      </w:r>
      <w:r w:rsidR="00917682">
        <w:rPr>
          <w:rFonts w:eastAsia="Times New Roman"/>
          <w:spacing w:val="-10"/>
          <w:sz w:val="28"/>
          <w:szCs w:val="28"/>
        </w:rPr>
        <w:t>№ </w:t>
      </w:r>
      <w:r>
        <w:rPr>
          <w:rFonts w:eastAsia="Times New Roman"/>
          <w:spacing w:val="-10"/>
          <w:sz w:val="28"/>
          <w:szCs w:val="28"/>
        </w:rPr>
        <w:t xml:space="preserve">149-ФЗ «Об информации, информационных технологиях и о защите </w:t>
      </w:r>
      <w:r>
        <w:rPr>
          <w:rFonts w:eastAsia="Times New Roman"/>
          <w:sz w:val="28"/>
          <w:szCs w:val="28"/>
        </w:rPr>
        <w:t>информации»;</w:t>
      </w:r>
    </w:p>
    <w:p w:rsidR="00AE1EFD" w:rsidRDefault="00AE1EFD" w:rsidP="00917682">
      <w:pPr>
        <w:numPr>
          <w:ilvl w:val="0"/>
          <w:numId w:val="22"/>
        </w:numPr>
        <w:shd w:val="clear" w:color="auto" w:fill="FFFFFF"/>
        <w:tabs>
          <w:tab w:val="left" w:pos="864"/>
        </w:tabs>
        <w:spacing w:line="317" w:lineRule="exact"/>
        <w:ind w:firstLine="691"/>
        <w:jc w:val="both"/>
        <w:rPr>
          <w:sz w:val="28"/>
          <w:szCs w:val="28"/>
        </w:rPr>
      </w:pPr>
      <w:r>
        <w:rPr>
          <w:rFonts w:eastAsia="Times New Roman"/>
          <w:spacing w:val="-11"/>
          <w:sz w:val="28"/>
          <w:szCs w:val="28"/>
        </w:rPr>
        <w:t xml:space="preserve">федеральным </w:t>
      </w:r>
      <w:r w:rsidR="00917682">
        <w:rPr>
          <w:rFonts w:eastAsia="Times New Roman"/>
          <w:spacing w:val="-11"/>
          <w:sz w:val="28"/>
          <w:szCs w:val="28"/>
        </w:rPr>
        <w:t>законом Российской Федерации от </w:t>
      </w:r>
      <w:r>
        <w:rPr>
          <w:rFonts w:eastAsia="Times New Roman"/>
          <w:spacing w:val="-11"/>
          <w:sz w:val="28"/>
          <w:szCs w:val="28"/>
        </w:rPr>
        <w:t xml:space="preserve">27 июля 2006 года </w:t>
      </w:r>
      <w:r>
        <w:rPr>
          <w:rFonts w:eastAsia="Times New Roman"/>
          <w:sz w:val="28"/>
          <w:szCs w:val="28"/>
        </w:rPr>
        <w:t>№</w:t>
      </w:r>
      <w:r w:rsidR="00917682">
        <w:rPr>
          <w:rFonts w:eastAsia="Times New Roman"/>
          <w:sz w:val="28"/>
          <w:szCs w:val="28"/>
        </w:rPr>
        <w:t> </w:t>
      </w:r>
      <w:r>
        <w:rPr>
          <w:rFonts w:eastAsia="Times New Roman"/>
          <w:sz w:val="28"/>
          <w:szCs w:val="28"/>
        </w:rPr>
        <w:t>152-ФЗ «О персональных данных»;</w:t>
      </w:r>
    </w:p>
    <w:p w:rsidR="00AE1EFD" w:rsidRDefault="00AE1EFD" w:rsidP="00917682">
      <w:pPr>
        <w:numPr>
          <w:ilvl w:val="0"/>
          <w:numId w:val="23"/>
        </w:numPr>
        <w:shd w:val="clear" w:color="auto" w:fill="FFFFFF"/>
        <w:tabs>
          <w:tab w:val="left" w:pos="941"/>
        </w:tabs>
        <w:spacing w:line="317" w:lineRule="exact"/>
        <w:ind w:firstLine="691"/>
        <w:jc w:val="both"/>
        <w:rPr>
          <w:sz w:val="28"/>
          <w:szCs w:val="28"/>
        </w:rPr>
      </w:pPr>
      <w:r>
        <w:rPr>
          <w:rFonts w:eastAsia="Times New Roman"/>
          <w:spacing w:val="-5"/>
          <w:sz w:val="28"/>
          <w:szCs w:val="28"/>
        </w:rPr>
        <w:t>постановлением Правит</w:t>
      </w:r>
      <w:r w:rsidR="00917682">
        <w:rPr>
          <w:rFonts w:eastAsia="Times New Roman"/>
          <w:spacing w:val="-5"/>
          <w:sz w:val="28"/>
          <w:szCs w:val="28"/>
        </w:rPr>
        <w:t>ельства Российской Федерации от </w:t>
      </w:r>
      <w:r>
        <w:rPr>
          <w:rFonts w:eastAsia="Times New Roman"/>
          <w:spacing w:val="-5"/>
          <w:sz w:val="28"/>
          <w:szCs w:val="28"/>
        </w:rPr>
        <w:t>31 августа 2013 года №</w:t>
      </w:r>
      <w:r w:rsidR="00917682">
        <w:rPr>
          <w:rFonts w:eastAsia="Times New Roman"/>
          <w:spacing w:val="-5"/>
          <w:sz w:val="28"/>
          <w:szCs w:val="28"/>
        </w:rPr>
        <w:t> </w:t>
      </w:r>
      <w:r>
        <w:rPr>
          <w:rFonts w:eastAsia="Times New Roman"/>
          <w:spacing w:val="-5"/>
          <w:sz w:val="28"/>
          <w:szCs w:val="28"/>
        </w:rPr>
        <w:t xml:space="preserve">755 «О федеральной информационной системе </w:t>
      </w:r>
      <w:r>
        <w:rPr>
          <w:rFonts w:eastAsia="Times New Roman"/>
          <w:sz w:val="28"/>
          <w:szCs w:val="28"/>
        </w:rPr>
        <w:t xml:space="preserve">обеспечения проведения государственной итоговой аттестации обучающихся, освоивших основные образовательные программы </w:t>
      </w:r>
      <w:r>
        <w:rPr>
          <w:rFonts w:eastAsia="Times New Roman"/>
          <w:spacing w:val="-10"/>
          <w:sz w:val="28"/>
          <w:szCs w:val="28"/>
        </w:rPr>
        <w:t xml:space="preserve">основного общего и среднего общего образования, и приема граждан в </w:t>
      </w:r>
      <w:r>
        <w:rPr>
          <w:rFonts w:eastAsia="Times New Roman"/>
          <w:spacing w:val="-9"/>
          <w:sz w:val="28"/>
          <w:szCs w:val="28"/>
        </w:rPr>
        <w:t xml:space="preserve">образовательные организации для получения среднего профессионального </w:t>
      </w:r>
      <w:r>
        <w:rPr>
          <w:rFonts w:eastAsia="Times New Roman"/>
          <w:spacing w:val="-7"/>
          <w:sz w:val="28"/>
          <w:szCs w:val="28"/>
        </w:rPr>
        <w:t xml:space="preserve">и высшего образования и региональных информационных системах </w:t>
      </w:r>
      <w:r>
        <w:rPr>
          <w:rFonts w:eastAsia="Times New Roman"/>
          <w:sz w:val="28"/>
          <w:szCs w:val="28"/>
        </w:rPr>
        <w:t>обеспечения проведения государственной итоговой аттестации обучающихся, освоивших основные образовательные программы основного общего и среднего общего образования»;</w:t>
      </w:r>
    </w:p>
    <w:p w:rsidR="00AE1EFD" w:rsidRDefault="00AE1EFD" w:rsidP="00AE1EFD">
      <w:pPr>
        <w:numPr>
          <w:ilvl w:val="0"/>
          <w:numId w:val="23"/>
        </w:numPr>
        <w:shd w:val="clear" w:color="auto" w:fill="FFFFFF"/>
        <w:tabs>
          <w:tab w:val="left" w:pos="941"/>
        </w:tabs>
        <w:spacing w:line="317" w:lineRule="exact"/>
        <w:ind w:firstLine="691"/>
        <w:jc w:val="both"/>
        <w:rPr>
          <w:sz w:val="28"/>
          <w:szCs w:val="28"/>
        </w:rPr>
      </w:pPr>
      <w:r>
        <w:rPr>
          <w:rFonts w:eastAsia="Times New Roman"/>
          <w:spacing w:val="-10"/>
          <w:sz w:val="28"/>
          <w:szCs w:val="28"/>
        </w:rPr>
        <w:t xml:space="preserve">приказом Министерства просвещения Российской Федерации и Федеральной службы по надзору в сфере образования и науки (далее </w:t>
      </w:r>
      <w:ins w:id="35" w:author="User" w:date="2021-05-19T17:43:00Z">
        <w:r w:rsidR="0096333D">
          <w:rPr>
            <w:rFonts w:eastAsia="Times New Roman"/>
            <w:sz w:val="28"/>
            <w:szCs w:val="28"/>
          </w:rPr>
          <w:t>–</w:t>
        </w:r>
      </w:ins>
      <w:del w:id="36" w:author="User" w:date="2021-05-19T17:43:00Z">
        <w:r w:rsidDel="0096333D">
          <w:rPr>
            <w:rFonts w:eastAsia="Times New Roman"/>
            <w:spacing w:val="-10"/>
            <w:sz w:val="28"/>
            <w:szCs w:val="28"/>
          </w:rPr>
          <w:delText>-</w:delText>
        </w:r>
      </w:del>
      <w:ins w:id="37" w:author="User" w:date="2021-05-19T17:43:00Z">
        <w:r w:rsidR="0096333D">
          <w:rPr>
            <w:rFonts w:eastAsia="Times New Roman"/>
            <w:spacing w:val="-10"/>
            <w:sz w:val="28"/>
            <w:szCs w:val="28"/>
          </w:rPr>
          <w:t xml:space="preserve"> </w:t>
        </w:r>
      </w:ins>
      <w:r w:rsidR="00917682">
        <w:rPr>
          <w:rFonts w:eastAsia="Times New Roman"/>
          <w:spacing w:val="-9"/>
          <w:sz w:val="28"/>
          <w:szCs w:val="28"/>
        </w:rPr>
        <w:t>Рособрнадзор) от 7 ноября 2018 № </w:t>
      </w:r>
      <w:r>
        <w:rPr>
          <w:rFonts w:eastAsia="Times New Roman"/>
          <w:spacing w:val="-9"/>
          <w:sz w:val="28"/>
          <w:szCs w:val="28"/>
        </w:rPr>
        <w:t xml:space="preserve">190/1512 «Об утверждении Порядка </w:t>
      </w:r>
      <w:r>
        <w:rPr>
          <w:rFonts w:eastAsia="Times New Roman"/>
          <w:spacing w:val="-10"/>
          <w:sz w:val="28"/>
          <w:szCs w:val="28"/>
        </w:rPr>
        <w:t xml:space="preserve">проведения государственной итоговой аттестации по образовательным </w:t>
      </w:r>
      <w:r>
        <w:rPr>
          <w:rFonts w:eastAsia="Times New Roman"/>
          <w:sz w:val="28"/>
          <w:szCs w:val="28"/>
        </w:rPr>
        <w:t>программам среднего общего образования»;</w:t>
      </w:r>
    </w:p>
    <w:p w:rsidR="00AE1EFD" w:rsidRDefault="00AE1EFD" w:rsidP="00917682">
      <w:pPr>
        <w:numPr>
          <w:ilvl w:val="0"/>
          <w:numId w:val="23"/>
        </w:numPr>
        <w:shd w:val="clear" w:color="auto" w:fill="FFFFFF"/>
        <w:tabs>
          <w:tab w:val="left" w:pos="941"/>
        </w:tabs>
        <w:spacing w:line="317" w:lineRule="exact"/>
        <w:ind w:firstLine="691"/>
        <w:jc w:val="both"/>
        <w:rPr>
          <w:sz w:val="28"/>
          <w:szCs w:val="28"/>
        </w:rPr>
      </w:pPr>
      <w:r>
        <w:rPr>
          <w:rFonts w:eastAsia="Times New Roman"/>
          <w:spacing w:val="-10"/>
          <w:sz w:val="28"/>
          <w:szCs w:val="28"/>
        </w:rPr>
        <w:t xml:space="preserve">приказом Министерства просвещения Российской Федерации и </w:t>
      </w:r>
      <w:r>
        <w:rPr>
          <w:rFonts w:eastAsia="Times New Roman"/>
          <w:spacing w:val="-2"/>
          <w:sz w:val="28"/>
          <w:szCs w:val="28"/>
        </w:rPr>
        <w:t>Рособрнадзора от</w:t>
      </w:r>
      <w:ins w:id="38" w:author="User" w:date="2021-05-19T17:44:00Z">
        <w:r w:rsidR="003809B5">
          <w:rPr>
            <w:rFonts w:eastAsia="Times New Roman"/>
            <w:spacing w:val="-2"/>
            <w:sz w:val="28"/>
            <w:szCs w:val="28"/>
          </w:rPr>
          <w:t> </w:t>
        </w:r>
      </w:ins>
      <w:del w:id="39" w:author="User" w:date="2021-05-19T17:44:00Z">
        <w:r w:rsidDel="003809B5">
          <w:rPr>
            <w:rFonts w:eastAsia="Times New Roman"/>
            <w:spacing w:val="-2"/>
            <w:sz w:val="28"/>
            <w:szCs w:val="28"/>
          </w:rPr>
          <w:delText xml:space="preserve"> </w:delText>
        </w:r>
      </w:del>
      <w:r>
        <w:rPr>
          <w:rFonts w:eastAsia="Times New Roman"/>
          <w:spacing w:val="-2"/>
          <w:sz w:val="28"/>
          <w:szCs w:val="28"/>
        </w:rPr>
        <w:t xml:space="preserve">7 ноября 2018 года № 189/1513 «Об утверждении </w:t>
      </w:r>
      <w:r>
        <w:rPr>
          <w:rFonts w:eastAsia="Times New Roman"/>
          <w:sz w:val="28"/>
          <w:szCs w:val="28"/>
        </w:rPr>
        <w:t xml:space="preserve">Порядка проведения государственной итоговой аттестации по </w:t>
      </w:r>
      <w:r>
        <w:rPr>
          <w:rFonts w:eastAsia="Times New Roman"/>
          <w:spacing w:val="-10"/>
          <w:sz w:val="28"/>
          <w:szCs w:val="28"/>
        </w:rPr>
        <w:t>образовательным программа</w:t>
      </w:r>
      <w:r w:rsidR="00917682">
        <w:rPr>
          <w:rFonts w:eastAsia="Times New Roman"/>
          <w:spacing w:val="-10"/>
          <w:sz w:val="28"/>
          <w:szCs w:val="28"/>
        </w:rPr>
        <w:t>м основного общего образования».</w:t>
      </w:r>
    </w:p>
    <w:p w:rsidR="00AE1EFD" w:rsidRDefault="00AE1EFD" w:rsidP="00917682">
      <w:pPr>
        <w:shd w:val="clear" w:color="auto" w:fill="FFFFFF"/>
        <w:ind w:right="19"/>
        <w:jc w:val="center"/>
        <w:rPr>
          <w:sz w:val="28"/>
          <w:szCs w:val="28"/>
        </w:rPr>
      </w:pPr>
      <w:r>
        <w:rPr>
          <w:b/>
          <w:bCs/>
          <w:spacing w:val="-12"/>
          <w:sz w:val="28"/>
          <w:szCs w:val="28"/>
        </w:rPr>
        <w:t xml:space="preserve">2. </w:t>
      </w:r>
      <w:r>
        <w:rPr>
          <w:rFonts w:eastAsia="Times New Roman"/>
          <w:b/>
          <w:bCs/>
          <w:spacing w:val="-12"/>
          <w:sz w:val="28"/>
          <w:szCs w:val="28"/>
        </w:rPr>
        <w:t>Общие положения</w:t>
      </w:r>
    </w:p>
    <w:p w:rsidR="00AE1EFD" w:rsidRDefault="00AE1EFD" w:rsidP="00917682">
      <w:pPr>
        <w:shd w:val="clear" w:color="auto" w:fill="FFFFFF"/>
        <w:spacing w:line="326" w:lineRule="exact"/>
        <w:ind w:right="19" w:firstLine="682"/>
        <w:jc w:val="both"/>
        <w:rPr>
          <w:sz w:val="28"/>
          <w:szCs w:val="28"/>
        </w:rPr>
      </w:pPr>
      <w:r w:rsidRPr="000E7E06">
        <w:rPr>
          <w:spacing w:val="-9"/>
          <w:sz w:val="28"/>
          <w:szCs w:val="28"/>
        </w:rPr>
        <w:t>2.</w:t>
      </w:r>
      <w:r w:rsidRPr="000E7E06">
        <w:rPr>
          <w:bCs/>
          <w:spacing w:val="-9"/>
          <w:sz w:val="28"/>
          <w:szCs w:val="28"/>
        </w:rPr>
        <w:t>1</w:t>
      </w:r>
      <w:r w:rsidRPr="000E7E06">
        <w:rPr>
          <w:spacing w:val="-9"/>
          <w:sz w:val="28"/>
          <w:szCs w:val="28"/>
        </w:rPr>
        <w:t>.</w:t>
      </w:r>
      <w:r>
        <w:rPr>
          <w:spacing w:val="-9"/>
          <w:sz w:val="28"/>
          <w:szCs w:val="28"/>
        </w:rPr>
        <w:t xml:space="preserve"> </w:t>
      </w:r>
      <w:r>
        <w:rPr>
          <w:rFonts w:eastAsia="Times New Roman"/>
          <w:spacing w:val="-9"/>
          <w:sz w:val="28"/>
          <w:szCs w:val="28"/>
        </w:rPr>
        <w:t xml:space="preserve">Настоящее Положение разработано с целью соблюдения </w:t>
      </w:r>
      <w:r w:rsidR="00917682">
        <w:rPr>
          <w:rFonts w:eastAsia="Times New Roman"/>
          <w:spacing w:val="-12"/>
          <w:sz w:val="28"/>
          <w:szCs w:val="28"/>
        </w:rPr>
        <w:t xml:space="preserve">информационной безопасности, конфиденциальности информации </w:t>
      </w:r>
      <w:r>
        <w:rPr>
          <w:rFonts w:eastAsia="Times New Roman"/>
          <w:spacing w:val="-12"/>
          <w:sz w:val="28"/>
          <w:szCs w:val="28"/>
        </w:rPr>
        <w:t>при</w:t>
      </w:r>
      <w:r w:rsidR="00917682">
        <w:rPr>
          <w:rFonts w:eastAsia="Times New Roman"/>
          <w:spacing w:val="-12"/>
          <w:sz w:val="28"/>
          <w:szCs w:val="28"/>
        </w:rPr>
        <w:t xml:space="preserve"> </w:t>
      </w:r>
      <w:r>
        <w:rPr>
          <w:rFonts w:eastAsia="Times New Roman"/>
          <w:spacing w:val="-1"/>
          <w:sz w:val="28"/>
          <w:szCs w:val="28"/>
        </w:rPr>
        <w:t xml:space="preserve">подготовке и проведении мероприятий государственной итоговой </w:t>
      </w:r>
      <w:r>
        <w:rPr>
          <w:rFonts w:eastAsia="Times New Roman"/>
          <w:spacing w:val="-11"/>
          <w:sz w:val="28"/>
          <w:szCs w:val="28"/>
        </w:rPr>
        <w:t xml:space="preserve">аттестации по образовательным программам основного общего и среднего </w:t>
      </w:r>
      <w:r>
        <w:rPr>
          <w:rFonts w:eastAsia="Times New Roman"/>
          <w:sz w:val="28"/>
          <w:szCs w:val="28"/>
        </w:rPr>
        <w:t xml:space="preserve">общего образования (далее </w:t>
      </w:r>
      <w:r w:rsidR="006F4251">
        <w:rPr>
          <w:rFonts w:eastAsia="Times New Roman"/>
          <w:sz w:val="28"/>
          <w:szCs w:val="28"/>
        </w:rPr>
        <w:t>–</w:t>
      </w:r>
      <w:r>
        <w:rPr>
          <w:rFonts w:eastAsia="Times New Roman"/>
          <w:sz w:val="28"/>
          <w:szCs w:val="28"/>
        </w:rPr>
        <w:t xml:space="preserve"> ГИА) в 20</w:t>
      </w:r>
      <w:r w:rsidR="00917682">
        <w:rPr>
          <w:rFonts w:eastAsia="Times New Roman"/>
          <w:sz w:val="28"/>
          <w:szCs w:val="28"/>
        </w:rPr>
        <w:t>21</w:t>
      </w:r>
      <w:r>
        <w:rPr>
          <w:rFonts w:eastAsia="Times New Roman"/>
          <w:sz w:val="28"/>
          <w:szCs w:val="28"/>
        </w:rPr>
        <w:t xml:space="preserve"> году.</w:t>
      </w:r>
    </w:p>
    <w:p w:rsidR="00AE1EFD" w:rsidDel="003809B5" w:rsidRDefault="00AE1EFD" w:rsidP="003809B5">
      <w:pPr>
        <w:shd w:val="clear" w:color="auto" w:fill="FFFFFF"/>
        <w:spacing w:line="317" w:lineRule="exact"/>
        <w:ind w:left="10" w:right="19" w:firstLine="691"/>
        <w:jc w:val="both"/>
        <w:rPr>
          <w:del w:id="40" w:author="User" w:date="2021-05-19T17:45:00Z"/>
          <w:sz w:val="28"/>
          <w:szCs w:val="28"/>
        </w:rPr>
      </w:pPr>
      <w:r>
        <w:rPr>
          <w:spacing w:val="-9"/>
          <w:sz w:val="28"/>
          <w:szCs w:val="28"/>
        </w:rPr>
        <w:t xml:space="preserve">2.2. </w:t>
      </w:r>
      <w:r>
        <w:rPr>
          <w:rFonts w:eastAsia="Times New Roman"/>
          <w:spacing w:val="-9"/>
          <w:sz w:val="28"/>
          <w:szCs w:val="28"/>
        </w:rPr>
        <w:t xml:space="preserve">Положение регламентирует деятельность по соблюдению </w:t>
      </w:r>
      <w:r>
        <w:rPr>
          <w:rFonts w:eastAsia="Times New Roman"/>
          <w:spacing w:val="-10"/>
          <w:sz w:val="28"/>
          <w:szCs w:val="28"/>
        </w:rPr>
        <w:t xml:space="preserve">информационной безопасности, конфиденциальности информации при </w:t>
      </w:r>
      <w:r>
        <w:rPr>
          <w:rFonts w:eastAsia="Times New Roman"/>
          <w:sz w:val="28"/>
          <w:szCs w:val="28"/>
        </w:rPr>
        <w:t>проведении мероприятий ГИА в 20</w:t>
      </w:r>
      <w:r w:rsidR="00917682">
        <w:rPr>
          <w:rFonts w:eastAsia="Times New Roman"/>
          <w:sz w:val="28"/>
          <w:szCs w:val="28"/>
        </w:rPr>
        <w:t>21</w:t>
      </w:r>
      <w:r>
        <w:rPr>
          <w:rFonts w:eastAsia="Times New Roman"/>
          <w:sz w:val="28"/>
          <w:szCs w:val="28"/>
        </w:rPr>
        <w:t xml:space="preserve"> году между</w:t>
      </w:r>
      <w:del w:id="41" w:author="User" w:date="2021-05-19T17:45:00Z">
        <w:r w:rsidDel="003809B5">
          <w:rPr>
            <w:rFonts w:eastAsia="Times New Roman"/>
            <w:sz w:val="28"/>
            <w:szCs w:val="28"/>
          </w:rPr>
          <w:delText>:</w:delText>
        </w:r>
      </w:del>
    </w:p>
    <w:p w:rsidR="00AE1EFD" w:rsidDel="003809B5" w:rsidRDefault="00AE1EFD" w:rsidP="00B57C6D">
      <w:pPr>
        <w:shd w:val="clear" w:color="auto" w:fill="FFFFFF"/>
        <w:spacing w:line="317" w:lineRule="exact"/>
        <w:ind w:left="10" w:right="19" w:firstLine="691"/>
        <w:jc w:val="both"/>
        <w:rPr>
          <w:del w:id="42" w:author="User" w:date="2021-05-19T17:46:00Z"/>
          <w:sz w:val="28"/>
          <w:szCs w:val="28"/>
        </w:rPr>
      </w:pPr>
      <w:del w:id="43" w:author="User" w:date="2021-05-19T17:45:00Z">
        <w:r w:rsidDel="003809B5">
          <w:rPr>
            <w:sz w:val="28"/>
            <w:szCs w:val="28"/>
          </w:rPr>
          <w:delText>-</w:delText>
        </w:r>
        <w:r w:rsidDel="003809B5">
          <w:rPr>
            <w:sz w:val="28"/>
            <w:szCs w:val="28"/>
          </w:rPr>
          <w:tab/>
        </w:r>
        <w:r w:rsidDel="003809B5">
          <w:rPr>
            <w:rFonts w:eastAsia="Times New Roman"/>
            <w:spacing w:val="-1"/>
            <w:sz w:val="28"/>
            <w:szCs w:val="28"/>
          </w:rPr>
          <w:delText>Институт</w:delText>
        </w:r>
        <w:r w:rsidR="00917682" w:rsidDel="003809B5">
          <w:rPr>
            <w:rFonts w:eastAsia="Times New Roman"/>
            <w:spacing w:val="-1"/>
            <w:sz w:val="28"/>
            <w:szCs w:val="28"/>
          </w:rPr>
          <w:delText>ом развития образования Амурской области</w:delText>
        </w:r>
        <w:r w:rsidDel="003809B5">
          <w:rPr>
            <w:rFonts w:eastAsia="Times New Roman"/>
            <w:spacing w:val="-1"/>
            <w:sz w:val="28"/>
            <w:szCs w:val="28"/>
          </w:rPr>
          <w:delText xml:space="preserve"> </w:delText>
        </w:r>
        <w:r w:rsidR="006F4251" w:rsidDel="003809B5">
          <w:rPr>
            <w:rFonts w:eastAsia="Times New Roman"/>
            <w:sz w:val="28"/>
            <w:szCs w:val="28"/>
          </w:rPr>
          <w:delText>–</w:delText>
        </w:r>
        <w:r w:rsidDel="003809B5">
          <w:rPr>
            <w:rFonts w:eastAsia="Times New Roman"/>
            <w:spacing w:val="-1"/>
            <w:sz w:val="28"/>
            <w:szCs w:val="28"/>
          </w:rPr>
          <w:delText xml:space="preserve"> организацией,</w:delText>
        </w:r>
        <w:r w:rsidR="00917682" w:rsidDel="003809B5">
          <w:rPr>
            <w:rFonts w:eastAsia="Times New Roman"/>
            <w:spacing w:val="-10"/>
            <w:sz w:val="28"/>
            <w:szCs w:val="28"/>
          </w:rPr>
          <w:delText xml:space="preserve"> </w:delText>
        </w:r>
        <w:r w:rsidDel="003809B5">
          <w:rPr>
            <w:rFonts w:eastAsia="Times New Roman"/>
            <w:spacing w:val="-10"/>
            <w:sz w:val="28"/>
            <w:szCs w:val="28"/>
          </w:rPr>
          <w:delText>уполномоченной осуществлять функции Регионального центра обработки</w:delText>
        </w:r>
        <w:r w:rsidR="00917682" w:rsidDel="003809B5">
          <w:rPr>
            <w:rFonts w:eastAsia="Times New Roman"/>
            <w:spacing w:val="-10"/>
            <w:sz w:val="28"/>
            <w:szCs w:val="28"/>
          </w:rPr>
          <w:delText xml:space="preserve"> </w:delText>
        </w:r>
        <w:r w:rsidDel="003809B5">
          <w:rPr>
            <w:rFonts w:eastAsia="Times New Roman"/>
            <w:sz w:val="28"/>
            <w:szCs w:val="28"/>
          </w:rPr>
          <w:delText xml:space="preserve">информации (далее </w:delText>
        </w:r>
        <w:r w:rsidR="00917682" w:rsidDel="003809B5">
          <w:rPr>
            <w:rFonts w:eastAsia="Times New Roman"/>
            <w:sz w:val="28"/>
            <w:szCs w:val="28"/>
          </w:rPr>
          <w:delText>–</w:delText>
        </w:r>
        <w:r w:rsidDel="003809B5">
          <w:rPr>
            <w:rFonts w:eastAsia="Times New Roman"/>
            <w:sz w:val="28"/>
            <w:szCs w:val="28"/>
          </w:rPr>
          <w:delText xml:space="preserve"> РЦОИ);</w:delText>
        </w:r>
      </w:del>
      <w:ins w:id="44" w:author="User" w:date="2021-05-19T17:45:00Z">
        <w:r w:rsidR="003809B5">
          <w:rPr>
            <w:rFonts w:eastAsia="Times New Roman"/>
            <w:sz w:val="28"/>
            <w:szCs w:val="28"/>
          </w:rPr>
          <w:t xml:space="preserve"> управлением образования </w:t>
        </w:r>
      </w:ins>
      <w:ins w:id="45" w:author="User" w:date="2021-05-19T17:46:00Z">
        <w:r w:rsidR="003809B5">
          <w:rPr>
            <w:rFonts w:eastAsia="Times New Roman"/>
            <w:sz w:val="28"/>
            <w:szCs w:val="28"/>
          </w:rPr>
          <w:t>администрации</w:t>
        </w:r>
      </w:ins>
      <w:ins w:id="46" w:author="User" w:date="2021-05-19T17:45:00Z">
        <w:r w:rsidR="003809B5">
          <w:rPr>
            <w:rFonts w:eastAsia="Times New Roman"/>
            <w:sz w:val="28"/>
            <w:szCs w:val="28"/>
          </w:rPr>
          <w:t xml:space="preserve"> города</w:t>
        </w:r>
      </w:ins>
      <w:ins w:id="47" w:author="User" w:date="2021-05-19T17:46:00Z">
        <w:r w:rsidR="003809B5">
          <w:rPr>
            <w:rFonts w:eastAsia="Times New Roman"/>
            <w:sz w:val="28"/>
            <w:szCs w:val="28"/>
          </w:rPr>
          <w:t xml:space="preserve">, общеобразовательными организациями </w:t>
        </w:r>
      </w:ins>
    </w:p>
    <w:p w:rsidR="00AE1EFD" w:rsidRDefault="003809B5" w:rsidP="00B57C6D">
      <w:pPr>
        <w:shd w:val="clear" w:color="auto" w:fill="FFFFFF"/>
        <w:spacing w:line="317" w:lineRule="exact"/>
        <w:ind w:left="10" w:right="19" w:firstLine="691"/>
        <w:jc w:val="both"/>
        <w:rPr>
          <w:sz w:val="28"/>
          <w:szCs w:val="28"/>
        </w:rPr>
      </w:pPr>
      <w:ins w:id="48" w:author="User" w:date="2021-05-19T17:46:00Z">
        <w:r>
          <w:rPr>
            <w:sz w:val="28"/>
            <w:szCs w:val="28"/>
          </w:rPr>
          <w:t>и</w:t>
        </w:r>
      </w:ins>
      <w:del w:id="49" w:author="User" w:date="2021-05-19T17:46:00Z">
        <w:r w:rsidR="00AE1EFD" w:rsidDel="003809B5">
          <w:rPr>
            <w:sz w:val="28"/>
            <w:szCs w:val="28"/>
          </w:rPr>
          <w:delText>-</w:delText>
        </w:r>
      </w:del>
      <w:r w:rsidR="00917682">
        <w:rPr>
          <w:sz w:val="28"/>
          <w:szCs w:val="28"/>
        </w:rPr>
        <w:t xml:space="preserve"> </w:t>
      </w:r>
      <w:r w:rsidR="00AE1EFD">
        <w:rPr>
          <w:rFonts w:eastAsia="Times New Roman"/>
          <w:spacing w:val="-7"/>
          <w:sz w:val="28"/>
          <w:szCs w:val="28"/>
        </w:rPr>
        <w:t>пунктами</w:t>
      </w:r>
      <w:r w:rsidR="00917682">
        <w:rPr>
          <w:rFonts w:eastAsia="Times New Roman"/>
          <w:sz w:val="28"/>
          <w:szCs w:val="28"/>
        </w:rPr>
        <w:t xml:space="preserve"> </w:t>
      </w:r>
      <w:r w:rsidR="00AE1EFD">
        <w:rPr>
          <w:rFonts w:eastAsia="Times New Roman"/>
          <w:spacing w:val="-14"/>
          <w:sz w:val="28"/>
          <w:szCs w:val="28"/>
        </w:rPr>
        <w:lastRenderedPageBreak/>
        <w:t>проведения</w:t>
      </w:r>
      <w:r w:rsidR="00917682">
        <w:rPr>
          <w:rFonts w:eastAsia="Times New Roman"/>
          <w:sz w:val="28"/>
          <w:szCs w:val="28"/>
        </w:rPr>
        <w:t xml:space="preserve"> </w:t>
      </w:r>
      <w:r w:rsidR="00AE1EFD">
        <w:rPr>
          <w:rFonts w:eastAsia="Times New Roman"/>
          <w:spacing w:val="-13"/>
          <w:sz w:val="28"/>
          <w:szCs w:val="28"/>
        </w:rPr>
        <w:t>экзаменов</w:t>
      </w:r>
      <w:del w:id="50" w:author="User" w:date="2021-05-19T17:46:00Z">
        <w:r w:rsidR="00AE1EFD" w:rsidDel="003809B5">
          <w:rPr>
            <w:rFonts w:eastAsia="Times New Roman"/>
            <w:spacing w:val="-13"/>
            <w:sz w:val="28"/>
            <w:szCs w:val="28"/>
          </w:rPr>
          <w:delText>,</w:delText>
        </w:r>
        <w:r w:rsidR="00917682" w:rsidDel="003809B5">
          <w:rPr>
            <w:rFonts w:eastAsia="Times New Roman"/>
            <w:sz w:val="28"/>
            <w:szCs w:val="28"/>
          </w:rPr>
          <w:delText xml:space="preserve"> </w:delText>
        </w:r>
        <w:r w:rsidR="00AE1EFD" w:rsidDel="003809B5">
          <w:rPr>
            <w:rFonts w:eastAsia="Times New Roman"/>
            <w:spacing w:val="-13"/>
            <w:sz w:val="28"/>
            <w:szCs w:val="28"/>
          </w:rPr>
          <w:delText>образовательными</w:delText>
        </w:r>
        <w:r w:rsidR="00917682" w:rsidDel="003809B5">
          <w:rPr>
            <w:rFonts w:eastAsia="Times New Roman"/>
            <w:spacing w:val="-13"/>
            <w:sz w:val="28"/>
            <w:szCs w:val="28"/>
          </w:rPr>
          <w:delText xml:space="preserve"> </w:delText>
        </w:r>
        <w:r w:rsidR="00AE1EFD" w:rsidDel="003809B5">
          <w:rPr>
            <w:rFonts w:eastAsia="Times New Roman"/>
            <w:spacing w:val="-10"/>
            <w:sz w:val="28"/>
            <w:szCs w:val="28"/>
          </w:rPr>
          <w:delText xml:space="preserve">организациями, расположенными на территории </w:delText>
        </w:r>
        <w:r w:rsidR="006F4251" w:rsidDel="003809B5">
          <w:rPr>
            <w:rFonts w:eastAsia="Times New Roman"/>
            <w:spacing w:val="-10"/>
            <w:sz w:val="28"/>
            <w:szCs w:val="28"/>
          </w:rPr>
          <w:delText>муниципалитета</w:delText>
        </w:r>
        <w:r w:rsidR="00AE1EFD" w:rsidDel="003809B5">
          <w:rPr>
            <w:rFonts w:eastAsia="Times New Roman"/>
            <w:sz w:val="28"/>
            <w:szCs w:val="28"/>
          </w:rPr>
          <w:delText xml:space="preserve"> (далее </w:delText>
        </w:r>
        <w:r w:rsidR="006F4251" w:rsidDel="003809B5">
          <w:rPr>
            <w:rFonts w:eastAsia="Times New Roman"/>
            <w:sz w:val="28"/>
            <w:szCs w:val="28"/>
          </w:rPr>
          <w:delText>–</w:delText>
        </w:r>
        <w:r w:rsidR="00AE1EFD" w:rsidDel="003809B5">
          <w:rPr>
            <w:rFonts w:eastAsia="Times New Roman"/>
            <w:sz w:val="28"/>
            <w:szCs w:val="28"/>
          </w:rPr>
          <w:delText xml:space="preserve"> ППЭ (ОО</w:delText>
        </w:r>
        <w:r w:rsidR="000E7E06" w:rsidDel="003809B5">
          <w:rPr>
            <w:rFonts w:eastAsia="Times New Roman"/>
            <w:sz w:val="28"/>
            <w:szCs w:val="28"/>
          </w:rPr>
          <w:delText>)</w:delText>
        </w:r>
        <w:r w:rsidR="00AE1EFD" w:rsidDel="003809B5">
          <w:rPr>
            <w:rFonts w:eastAsia="Times New Roman"/>
            <w:sz w:val="28"/>
            <w:szCs w:val="28"/>
          </w:rPr>
          <w:delText>).</w:delText>
        </w:r>
      </w:del>
      <w:ins w:id="51" w:author="User" w:date="2021-05-19T17:46:00Z">
        <w:r>
          <w:rPr>
            <w:rFonts w:eastAsia="Times New Roman"/>
            <w:sz w:val="28"/>
            <w:szCs w:val="28"/>
          </w:rPr>
          <w:t>.</w:t>
        </w:r>
      </w:ins>
    </w:p>
    <w:p w:rsidR="00AE1EFD" w:rsidRDefault="00AE1EFD" w:rsidP="006F4251">
      <w:pPr>
        <w:shd w:val="clear" w:color="auto" w:fill="FFFFFF"/>
        <w:jc w:val="center"/>
        <w:rPr>
          <w:sz w:val="28"/>
          <w:szCs w:val="28"/>
        </w:rPr>
      </w:pPr>
      <w:r>
        <w:rPr>
          <w:b/>
          <w:bCs/>
          <w:spacing w:val="-11"/>
          <w:sz w:val="28"/>
          <w:szCs w:val="28"/>
        </w:rPr>
        <w:t xml:space="preserve">3. </w:t>
      </w:r>
      <w:r>
        <w:rPr>
          <w:rFonts w:eastAsia="Times New Roman"/>
          <w:b/>
          <w:bCs/>
          <w:spacing w:val="-11"/>
          <w:sz w:val="28"/>
          <w:szCs w:val="28"/>
        </w:rPr>
        <w:t>Средства защиты информации</w:t>
      </w:r>
    </w:p>
    <w:p w:rsidR="00AE1EFD" w:rsidRDefault="006F4251" w:rsidP="006F4251">
      <w:pPr>
        <w:shd w:val="clear" w:color="auto" w:fill="FFFFFF"/>
        <w:spacing w:line="326" w:lineRule="exact"/>
        <w:ind w:firstLine="709"/>
        <w:rPr>
          <w:rFonts w:eastAsia="Times New Roman"/>
          <w:spacing w:val="-10"/>
          <w:sz w:val="28"/>
          <w:szCs w:val="28"/>
        </w:rPr>
      </w:pPr>
      <w:r>
        <w:rPr>
          <w:spacing w:val="-10"/>
          <w:sz w:val="28"/>
          <w:szCs w:val="28"/>
        </w:rPr>
        <w:t xml:space="preserve">3.1. </w:t>
      </w:r>
      <w:r w:rsidR="00AE1EFD">
        <w:rPr>
          <w:rFonts w:eastAsia="Times New Roman"/>
          <w:spacing w:val="-10"/>
          <w:sz w:val="28"/>
          <w:szCs w:val="28"/>
        </w:rPr>
        <w:t>Средства защиты информации подразделяются на:</w:t>
      </w:r>
    </w:p>
    <w:p w:rsidR="006F4251" w:rsidRDefault="006F4251" w:rsidP="006F4251">
      <w:pPr>
        <w:shd w:val="clear" w:color="auto" w:fill="FFFFFF"/>
        <w:tabs>
          <w:tab w:val="left" w:pos="1699"/>
        </w:tabs>
        <w:spacing w:line="326" w:lineRule="exact"/>
        <w:ind w:left="19" w:firstLine="701"/>
        <w:jc w:val="both"/>
        <w:rPr>
          <w:sz w:val="28"/>
          <w:szCs w:val="28"/>
        </w:rPr>
      </w:pPr>
      <w:r>
        <w:rPr>
          <w:rFonts w:eastAsia="Times New Roman"/>
          <w:spacing w:val="-9"/>
          <w:sz w:val="28"/>
          <w:szCs w:val="28"/>
        </w:rPr>
        <w:t>3.1.1. Технические (компьютерное оборудование, серверное оборудование, сканерное оборудование, принтеры, флеш-накопители,</w:t>
      </w:r>
      <w:r>
        <w:rPr>
          <w:rFonts w:eastAsia="Times New Roman"/>
          <w:sz w:val="28"/>
          <w:szCs w:val="28"/>
        </w:rPr>
        <w:t xml:space="preserve"> защищенные внешние флеш-накопители с записанным ключом </w:t>
      </w:r>
      <w:r>
        <w:rPr>
          <w:rFonts w:eastAsia="Times New Roman"/>
          <w:spacing w:val="-11"/>
          <w:sz w:val="28"/>
          <w:szCs w:val="28"/>
        </w:rPr>
        <w:t xml:space="preserve">шифрования, </w:t>
      </w:r>
      <w:r>
        <w:rPr>
          <w:rFonts w:eastAsia="Times New Roman"/>
          <w:spacing w:val="-11"/>
          <w:sz w:val="28"/>
          <w:szCs w:val="28"/>
          <w:lang w:val="en-US"/>
        </w:rPr>
        <w:t>USB</w:t>
      </w:r>
      <w:r>
        <w:rPr>
          <w:rFonts w:eastAsia="Times New Roman"/>
          <w:spacing w:val="-11"/>
          <w:sz w:val="28"/>
          <w:szCs w:val="28"/>
        </w:rPr>
        <w:t xml:space="preserve">-модемы, внешние </w:t>
      </w:r>
      <w:r>
        <w:rPr>
          <w:rFonts w:eastAsia="Times New Roman"/>
          <w:spacing w:val="-11"/>
          <w:sz w:val="28"/>
          <w:szCs w:val="28"/>
          <w:lang w:val="en-US"/>
        </w:rPr>
        <w:t>CD</w:t>
      </w:r>
      <w:r>
        <w:rPr>
          <w:rFonts w:eastAsia="Times New Roman"/>
          <w:spacing w:val="-11"/>
          <w:sz w:val="28"/>
          <w:szCs w:val="28"/>
        </w:rPr>
        <w:t>-</w:t>
      </w:r>
      <w:r>
        <w:rPr>
          <w:rFonts w:eastAsia="Times New Roman"/>
          <w:spacing w:val="-11"/>
          <w:sz w:val="28"/>
          <w:szCs w:val="28"/>
          <w:lang w:val="en-US"/>
        </w:rPr>
        <w:t>ROM</w:t>
      </w:r>
      <w:r>
        <w:rPr>
          <w:rFonts w:eastAsia="Times New Roman"/>
          <w:spacing w:val="-11"/>
          <w:sz w:val="28"/>
          <w:szCs w:val="28"/>
        </w:rPr>
        <w:t>, аудиооборудование).</w:t>
      </w:r>
    </w:p>
    <w:p w:rsidR="006F4251" w:rsidRDefault="006F4251" w:rsidP="006F4251">
      <w:pPr>
        <w:shd w:val="clear" w:color="auto" w:fill="FFFFFF"/>
        <w:tabs>
          <w:tab w:val="left" w:pos="2208"/>
          <w:tab w:val="left" w:pos="6048"/>
        </w:tabs>
        <w:spacing w:line="326" w:lineRule="exact"/>
        <w:ind w:left="29" w:firstLine="710"/>
        <w:jc w:val="both"/>
        <w:rPr>
          <w:sz w:val="28"/>
          <w:szCs w:val="28"/>
        </w:rPr>
      </w:pPr>
      <w:r>
        <w:rPr>
          <w:spacing w:val="-14"/>
          <w:sz w:val="28"/>
          <w:szCs w:val="28"/>
        </w:rPr>
        <w:t>3.2.2.</w:t>
      </w:r>
      <w:r>
        <w:rPr>
          <w:sz w:val="28"/>
          <w:szCs w:val="28"/>
        </w:rPr>
        <w:t xml:space="preserve"> </w:t>
      </w:r>
      <w:r>
        <w:rPr>
          <w:rFonts w:eastAsia="Times New Roman"/>
          <w:spacing w:val="-13"/>
          <w:sz w:val="28"/>
          <w:szCs w:val="28"/>
        </w:rPr>
        <w:t>Программно-аппаратные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pacing w:val="-12"/>
          <w:sz w:val="28"/>
          <w:szCs w:val="28"/>
        </w:rPr>
        <w:t xml:space="preserve">(программно-аппаратные </w:t>
      </w:r>
      <w:r>
        <w:rPr>
          <w:rFonts w:eastAsia="Times New Roman"/>
          <w:sz w:val="28"/>
          <w:szCs w:val="28"/>
        </w:rPr>
        <w:t>комплексы).</w:t>
      </w:r>
    </w:p>
    <w:p w:rsidR="006F4251" w:rsidRDefault="006F4251" w:rsidP="006F4251">
      <w:pPr>
        <w:shd w:val="clear" w:color="auto" w:fill="FFFFFF"/>
        <w:tabs>
          <w:tab w:val="left" w:pos="1421"/>
        </w:tabs>
        <w:spacing w:before="10" w:line="317" w:lineRule="exact"/>
        <w:ind w:firstLine="730"/>
        <w:jc w:val="both"/>
        <w:rPr>
          <w:sz w:val="28"/>
          <w:szCs w:val="28"/>
        </w:rPr>
      </w:pPr>
      <w:r>
        <w:rPr>
          <w:sz w:val="28"/>
          <w:szCs w:val="28"/>
        </w:rPr>
        <w:t>3.2.3.</w:t>
      </w:r>
      <w:r>
        <w:rPr>
          <w:sz w:val="28"/>
          <w:szCs w:val="28"/>
        </w:rPr>
        <w:tab/>
      </w:r>
      <w:r>
        <w:rPr>
          <w:rFonts w:eastAsia="Times New Roman"/>
          <w:sz w:val="28"/>
          <w:szCs w:val="28"/>
        </w:rPr>
        <w:t>Программное обеспечение (далее – ПО) для:</w:t>
      </w:r>
      <w:r>
        <w:rPr>
          <w:rFonts w:eastAsia="Times New Roman"/>
          <w:spacing w:val="-10"/>
          <w:sz w:val="28"/>
          <w:szCs w:val="28"/>
        </w:rPr>
        <w:t xml:space="preserve"> формирования региональной информационной системы обеспечения проведения ГИА (далее </w:t>
      </w:r>
      <w:r>
        <w:rPr>
          <w:rFonts w:eastAsia="Times New Roman"/>
          <w:sz w:val="28"/>
          <w:szCs w:val="28"/>
        </w:rPr>
        <w:t>–</w:t>
      </w:r>
      <w:r>
        <w:rPr>
          <w:rFonts w:eastAsia="Times New Roman"/>
          <w:spacing w:val="-10"/>
          <w:sz w:val="28"/>
          <w:szCs w:val="28"/>
        </w:rPr>
        <w:t xml:space="preserve"> РИС ГИА);</w:t>
      </w:r>
    </w:p>
    <w:p w:rsidR="006F4251" w:rsidRDefault="006F4251" w:rsidP="006F4251">
      <w:pPr>
        <w:shd w:val="clear" w:color="auto" w:fill="FFFFFF"/>
        <w:tabs>
          <w:tab w:val="left" w:pos="864"/>
        </w:tabs>
        <w:spacing w:line="317" w:lineRule="exact"/>
        <w:ind w:firstLine="70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rFonts w:eastAsia="Times New Roman"/>
          <w:spacing w:val="-11"/>
          <w:sz w:val="28"/>
          <w:szCs w:val="28"/>
        </w:rPr>
        <w:t xml:space="preserve">технологии передачи экзаменационных материалов (далее </w:t>
      </w:r>
      <w:r>
        <w:rPr>
          <w:rFonts w:eastAsia="Times New Roman"/>
          <w:sz w:val="28"/>
          <w:szCs w:val="28"/>
        </w:rPr>
        <w:t>–</w:t>
      </w:r>
      <w:r>
        <w:rPr>
          <w:rFonts w:eastAsia="Times New Roman"/>
          <w:spacing w:val="-11"/>
          <w:sz w:val="28"/>
          <w:szCs w:val="28"/>
        </w:rPr>
        <w:t xml:space="preserve"> ЭМ) по </w:t>
      </w:r>
      <w:r>
        <w:rPr>
          <w:rFonts w:eastAsia="Times New Roman"/>
          <w:sz w:val="28"/>
          <w:szCs w:val="28"/>
        </w:rPr>
        <w:t>сети «Интернет»;</w:t>
      </w:r>
    </w:p>
    <w:p w:rsidR="006F4251" w:rsidRDefault="006F4251" w:rsidP="006F4251">
      <w:pPr>
        <w:shd w:val="clear" w:color="auto" w:fill="FFFFFF"/>
        <w:spacing w:line="317" w:lineRule="exact"/>
        <w:ind w:left="29" w:firstLine="71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>технологии печати полного комплекта экзаменационных материалов в аудитории ППЭ;</w:t>
      </w:r>
    </w:p>
    <w:p w:rsidR="006F4251" w:rsidRDefault="006F4251" w:rsidP="006F4251">
      <w:pPr>
        <w:shd w:val="clear" w:color="auto" w:fill="FFFFFF"/>
        <w:spacing w:line="317" w:lineRule="exact"/>
        <w:ind w:left="29" w:firstLine="701"/>
        <w:jc w:val="both"/>
        <w:rPr>
          <w:sz w:val="28"/>
          <w:szCs w:val="28"/>
        </w:rPr>
      </w:pPr>
      <w:r>
        <w:rPr>
          <w:spacing w:val="-6"/>
          <w:sz w:val="28"/>
          <w:szCs w:val="28"/>
        </w:rPr>
        <w:t>-</w:t>
      </w:r>
      <w:r>
        <w:rPr>
          <w:rFonts w:eastAsia="Times New Roman"/>
          <w:spacing w:val="-6"/>
          <w:sz w:val="28"/>
          <w:szCs w:val="28"/>
        </w:rPr>
        <w:t xml:space="preserve">технологии проведения устной части экзамена по иностранным </w:t>
      </w:r>
      <w:r>
        <w:rPr>
          <w:rFonts w:eastAsia="Times New Roman"/>
          <w:sz w:val="28"/>
          <w:szCs w:val="28"/>
        </w:rPr>
        <w:t>языкам (раздел «Говорение»);</w:t>
      </w:r>
    </w:p>
    <w:p w:rsidR="006F4251" w:rsidRDefault="006F4251" w:rsidP="006F4251">
      <w:pPr>
        <w:shd w:val="clear" w:color="auto" w:fill="FFFFFF"/>
        <w:tabs>
          <w:tab w:val="left" w:pos="864"/>
        </w:tabs>
        <w:spacing w:line="317" w:lineRule="exact"/>
        <w:ind w:left="701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rFonts w:eastAsia="Times New Roman"/>
          <w:spacing w:val="-10"/>
          <w:sz w:val="28"/>
          <w:szCs w:val="28"/>
        </w:rPr>
        <w:t>технологии сканирования в штабе ППЭ;</w:t>
      </w:r>
    </w:p>
    <w:p w:rsidR="006F4251" w:rsidRDefault="006F4251" w:rsidP="006F4251">
      <w:pPr>
        <w:shd w:val="clear" w:color="auto" w:fill="FFFFFF"/>
        <w:spacing w:line="317" w:lineRule="exact"/>
        <w:ind w:left="29" w:firstLine="710"/>
        <w:jc w:val="both"/>
        <w:rPr>
          <w:sz w:val="28"/>
          <w:szCs w:val="28"/>
        </w:rPr>
      </w:pPr>
      <w:r>
        <w:rPr>
          <w:spacing w:val="-5"/>
          <w:sz w:val="28"/>
          <w:szCs w:val="28"/>
        </w:rPr>
        <w:t>-</w:t>
      </w:r>
      <w:r>
        <w:rPr>
          <w:rFonts w:eastAsia="Times New Roman"/>
          <w:spacing w:val="-5"/>
          <w:sz w:val="28"/>
          <w:szCs w:val="28"/>
        </w:rPr>
        <w:t xml:space="preserve">технологии формирования, шифрования, отправки из РЦОИ, </w:t>
      </w:r>
      <w:r>
        <w:rPr>
          <w:rFonts w:eastAsia="Times New Roman"/>
          <w:spacing w:val="-8"/>
          <w:sz w:val="28"/>
          <w:szCs w:val="28"/>
        </w:rPr>
        <w:t xml:space="preserve">получения, расшифровки, печати, сканирования и отправки ЭМ ГИА в </w:t>
      </w:r>
      <w:r>
        <w:rPr>
          <w:rFonts w:eastAsia="Times New Roman"/>
          <w:sz w:val="28"/>
          <w:szCs w:val="28"/>
        </w:rPr>
        <w:t xml:space="preserve">формах основного государственного экзамена (далее – ОГЭ), </w:t>
      </w:r>
      <w:r>
        <w:rPr>
          <w:rFonts w:eastAsia="Times New Roman"/>
          <w:spacing w:val="-4"/>
          <w:sz w:val="28"/>
          <w:szCs w:val="28"/>
        </w:rPr>
        <w:t xml:space="preserve">государственного выпускного экзамена (далее </w:t>
      </w:r>
      <w:r>
        <w:rPr>
          <w:rFonts w:eastAsia="Times New Roman"/>
          <w:sz w:val="28"/>
          <w:szCs w:val="28"/>
        </w:rPr>
        <w:t>–</w:t>
      </w:r>
      <w:r>
        <w:rPr>
          <w:rFonts w:eastAsia="Times New Roman"/>
          <w:spacing w:val="-4"/>
          <w:sz w:val="28"/>
          <w:szCs w:val="28"/>
        </w:rPr>
        <w:t xml:space="preserve"> ГВЭ) на обработку в </w:t>
      </w:r>
      <w:r>
        <w:rPr>
          <w:rFonts w:eastAsia="Times New Roman"/>
          <w:sz w:val="28"/>
          <w:szCs w:val="28"/>
        </w:rPr>
        <w:t>РЦОИ.</w:t>
      </w:r>
    </w:p>
    <w:p w:rsidR="000E7E06" w:rsidRPr="000E7E06" w:rsidRDefault="000E7E06" w:rsidP="000E7E06">
      <w:pPr>
        <w:shd w:val="clear" w:color="auto" w:fill="FFFFFF"/>
        <w:spacing w:line="326" w:lineRule="exact"/>
        <w:ind w:firstLine="709"/>
        <w:jc w:val="center"/>
        <w:rPr>
          <w:b/>
          <w:sz w:val="28"/>
          <w:szCs w:val="28"/>
        </w:rPr>
      </w:pPr>
      <w:r w:rsidRPr="000E7E06">
        <w:rPr>
          <w:b/>
          <w:spacing w:val="-17"/>
          <w:sz w:val="28"/>
          <w:szCs w:val="28"/>
        </w:rPr>
        <w:t>4. Перечень материалов, документов и условия их хранения</w:t>
      </w:r>
    </w:p>
    <w:p w:rsidR="000E7E06" w:rsidRDefault="003809B5" w:rsidP="000E7E06">
      <w:pPr>
        <w:shd w:val="clear" w:color="auto" w:fill="FFFFFF"/>
        <w:spacing w:line="326" w:lineRule="exact"/>
        <w:ind w:firstLine="709"/>
        <w:jc w:val="both"/>
        <w:rPr>
          <w:rFonts w:eastAsia="Times New Roman"/>
          <w:spacing w:val="-7"/>
          <w:sz w:val="28"/>
          <w:szCs w:val="28"/>
        </w:rPr>
      </w:pPr>
      <w:ins w:id="52" w:author="User" w:date="2021-05-19T17:46:00Z">
        <w:r>
          <w:rPr>
            <w:rFonts w:eastAsia="Times New Roman"/>
            <w:spacing w:val="-14"/>
            <w:sz w:val="28"/>
            <w:szCs w:val="28"/>
          </w:rPr>
          <w:t xml:space="preserve">4.1. </w:t>
        </w:r>
      </w:ins>
      <w:r w:rsidR="006F4251">
        <w:rPr>
          <w:rFonts w:eastAsia="Times New Roman"/>
          <w:spacing w:val="-14"/>
          <w:sz w:val="28"/>
          <w:szCs w:val="28"/>
        </w:rPr>
        <w:t>За обеспечение информационной безопасности при подготовке</w:t>
      </w:r>
      <w:r w:rsidR="000E7E06">
        <w:rPr>
          <w:rFonts w:eastAsia="Times New Roman"/>
          <w:spacing w:val="-14"/>
          <w:sz w:val="28"/>
          <w:szCs w:val="28"/>
        </w:rPr>
        <w:t xml:space="preserve"> к ГИА </w:t>
      </w:r>
      <w:del w:id="53" w:author="User" w:date="2021-05-19T17:47:00Z">
        <w:r w:rsidR="000E7E06" w:rsidDel="003809B5">
          <w:rPr>
            <w:rFonts w:eastAsia="Times New Roman"/>
            <w:spacing w:val="-7"/>
            <w:sz w:val="28"/>
            <w:szCs w:val="28"/>
          </w:rPr>
          <w:delText>у</w:delText>
        </w:r>
        <w:r w:rsidR="006F4251" w:rsidDel="003809B5">
          <w:rPr>
            <w:rFonts w:eastAsia="Times New Roman"/>
            <w:spacing w:val="-7"/>
            <w:sz w:val="28"/>
            <w:szCs w:val="28"/>
          </w:rPr>
          <w:delText>правление образование администрации города</w:delText>
        </w:r>
      </w:del>
      <w:ins w:id="54" w:author="User" w:date="2021-05-19T17:47:00Z">
        <w:r>
          <w:rPr>
            <w:rFonts w:eastAsia="Times New Roman"/>
            <w:spacing w:val="-7"/>
            <w:sz w:val="28"/>
            <w:szCs w:val="28"/>
          </w:rPr>
          <w:t>назначается ответственное лицо</w:t>
        </w:r>
      </w:ins>
      <w:r w:rsidR="000E7E06">
        <w:rPr>
          <w:rFonts w:eastAsia="Times New Roman"/>
          <w:spacing w:val="-7"/>
          <w:sz w:val="28"/>
          <w:szCs w:val="28"/>
        </w:rPr>
        <w:t>:</w:t>
      </w:r>
    </w:p>
    <w:p w:rsidR="00AE1EFD" w:rsidRDefault="003809B5" w:rsidP="000E7E06">
      <w:pPr>
        <w:shd w:val="clear" w:color="auto" w:fill="FFFFFF"/>
        <w:spacing w:line="326" w:lineRule="exact"/>
        <w:ind w:firstLine="709"/>
        <w:jc w:val="both"/>
        <w:rPr>
          <w:spacing w:val="-14"/>
          <w:sz w:val="28"/>
          <w:szCs w:val="28"/>
        </w:rPr>
      </w:pPr>
      <w:ins w:id="55" w:author="User" w:date="2021-05-19T17:48:00Z">
        <w:r>
          <w:rPr>
            <w:rFonts w:eastAsia="Times New Roman"/>
            <w:spacing w:val="-7"/>
            <w:sz w:val="28"/>
            <w:szCs w:val="28"/>
          </w:rPr>
          <w:t xml:space="preserve">4.2. Управление образования </w:t>
        </w:r>
      </w:ins>
      <w:del w:id="56" w:author="User" w:date="2021-05-19T17:48:00Z">
        <w:r w:rsidR="000E7E06" w:rsidDel="003809B5">
          <w:rPr>
            <w:rFonts w:eastAsia="Times New Roman"/>
            <w:spacing w:val="-7"/>
            <w:sz w:val="28"/>
            <w:szCs w:val="28"/>
          </w:rPr>
          <w:delText xml:space="preserve">- </w:delText>
        </w:r>
      </w:del>
      <w:r w:rsidR="00AE1EFD">
        <w:rPr>
          <w:rFonts w:eastAsia="Times New Roman"/>
          <w:spacing w:val="-7"/>
          <w:sz w:val="28"/>
          <w:szCs w:val="28"/>
        </w:rPr>
        <w:t xml:space="preserve">обеспечивает информационную безопасность, </w:t>
      </w:r>
      <w:r w:rsidR="00AE1EFD">
        <w:rPr>
          <w:rFonts w:eastAsia="Times New Roman"/>
          <w:spacing w:val="-10"/>
          <w:sz w:val="28"/>
          <w:szCs w:val="28"/>
        </w:rPr>
        <w:t>конфиденциальность информации на муниципальном уровне при:</w:t>
      </w:r>
    </w:p>
    <w:p w:rsidR="00AE1EFD" w:rsidRDefault="00AE1EFD" w:rsidP="006F4251">
      <w:pPr>
        <w:numPr>
          <w:ilvl w:val="0"/>
          <w:numId w:val="15"/>
        </w:numPr>
        <w:shd w:val="clear" w:color="auto" w:fill="FFFFFF"/>
        <w:tabs>
          <w:tab w:val="left" w:pos="893"/>
        </w:tabs>
        <w:spacing w:line="317" w:lineRule="exact"/>
        <w:ind w:right="10" w:firstLine="709"/>
        <w:jc w:val="both"/>
        <w:rPr>
          <w:sz w:val="28"/>
          <w:szCs w:val="28"/>
        </w:rPr>
      </w:pPr>
      <w:r>
        <w:rPr>
          <w:rFonts w:eastAsia="Times New Roman"/>
          <w:spacing w:val="-10"/>
          <w:sz w:val="28"/>
          <w:szCs w:val="28"/>
        </w:rPr>
        <w:t xml:space="preserve">формировании сведений, вносимых в РИС ГИА (муниципальный </w:t>
      </w:r>
      <w:r>
        <w:rPr>
          <w:rFonts w:eastAsia="Times New Roman"/>
          <w:sz w:val="28"/>
          <w:szCs w:val="28"/>
        </w:rPr>
        <w:t>уровень);</w:t>
      </w:r>
    </w:p>
    <w:p w:rsidR="00AE1EFD" w:rsidRDefault="00AE1EFD" w:rsidP="006F4251">
      <w:pPr>
        <w:numPr>
          <w:ilvl w:val="0"/>
          <w:numId w:val="15"/>
        </w:numPr>
        <w:shd w:val="clear" w:color="auto" w:fill="FFFFFF"/>
        <w:tabs>
          <w:tab w:val="left" w:pos="893"/>
        </w:tabs>
        <w:ind w:firstLine="709"/>
        <w:rPr>
          <w:sz w:val="28"/>
          <w:szCs w:val="28"/>
        </w:rPr>
      </w:pPr>
      <w:r>
        <w:rPr>
          <w:rFonts w:eastAsia="Times New Roman"/>
          <w:spacing w:val="-10"/>
          <w:sz w:val="28"/>
          <w:szCs w:val="28"/>
        </w:rPr>
        <w:t>обработке персональных данных в РИС ГИА;</w:t>
      </w:r>
    </w:p>
    <w:p w:rsidR="00AE1EFD" w:rsidRDefault="00AE1EFD" w:rsidP="006F4251">
      <w:pPr>
        <w:numPr>
          <w:ilvl w:val="0"/>
          <w:numId w:val="15"/>
        </w:numPr>
        <w:shd w:val="clear" w:color="auto" w:fill="FFFFFF"/>
        <w:tabs>
          <w:tab w:val="left" w:pos="864"/>
        </w:tabs>
        <w:spacing w:line="317" w:lineRule="exact"/>
        <w:ind w:right="10" w:firstLine="709"/>
        <w:jc w:val="both"/>
        <w:rPr>
          <w:sz w:val="28"/>
          <w:szCs w:val="28"/>
        </w:rPr>
      </w:pPr>
      <w:r>
        <w:rPr>
          <w:rFonts w:eastAsia="Times New Roman"/>
          <w:spacing w:val="-8"/>
          <w:sz w:val="28"/>
          <w:szCs w:val="28"/>
        </w:rPr>
        <w:t xml:space="preserve">обмене информацией, содержащей персональные данные, по </w:t>
      </w:r>
      <w:r>
        <w:rPr>
          <w:rFonts w:eastAsia="Times New Roman"/>
          <w:spacing w:val="-9"/>
          <w:sz w:val="28"/>
          <w:szCs w:val="28"/>
        </w:rPr>
        <w:t xml:space="preserve">защищенным каналам связи между </w:t>
      </w:r>
      <w:r w:rsidR="006F4251">
        <w:rPr>
          <w:rFonts w:eastAsia="Times New Roman"/>
          <w:spacing w:val="-9"/>
          <w:sz w:val="28"/>
          <w:szCs w:val="28"/>
        </w:rPr>
        <w:t>муниципалитетом и РЦОИ;</w:t>
      </w:r>
      <w:r>
        <w:rPr>
          <w:rFonts w:eastAsia="Times New Roman"/>
          <w:spacing w:val="-9"/>
          <w:sz w:val="28"/>
          <w:szCs w:val="28"/>
        </w:rPr>
        <w:t xml:space="preserve"> </w:t>
      </w:r>
    </w:p>
    <w:p w:rsidR="00AE1EFD" w:rsidRDefault="00AE1EFD" w:rsidP="006F4251">
      <w:pPr>
        <w:numPr>
          <w:ilvl w:val="0"/>
          <w:numId w:val="15"/>
        </w:numPr>
        <w:shd w:val="clear" w:color="auto" w:fill="FFFFFF"/>
        <w:tabs>
          <w:tab w:val="left" w:pos="864"/>
        </w:tabs>
        <w:spacing w:line="317" w:lineRule="exact"/>
        <w:ind w:firstLine="709"/>
        <w:jc w:val="both"/>
        <w:rPr>
          <w:sz w:val="28"/>
          <w:szCs w:val="28"/>
        </w:rPr>
      </w:pPr>
      <w:r>
        <w:rPr>
          <w:rFonts w:eastAsia="Times New Roman"/>
          <w:spacing w:val="-10"/>
          <w:sz w:val="28"/>
          <w:szCs w:val="28"/>
        </w:rPr>
        <w:t xml:space="preserve">получении ЭМ ГИА по образовательным программам основного </w:t>
      </w:r>
      <w:r>
        <w:rPr>
          <w:rFonts w:eastAsia="Times New Roman"/>
          <w:spacing w:val="-12"/>
          <w:sz w:val="28"/>
          <w:szCs w:val="28"/>
        </w:rPr>
        <w:t xml:space="preserve">общего образования в формах ОГЭ и ГВЭ, среднего общего образования в </w:t>
      </w:r>
      <w:r>
        <w:rPr>
          <w:rFonts w:eastAsia="Times New Roman"/>
          <w:sz w:val="28"/>
          <w:szCs w:val="28"/>
        </w:rPr>
        <w:t>форме ГВЭ;</w:t>
      </w:r>
    </w:p>
    <w:p w:rsidR="00AE1EFD" w:rsidRDefault="00AE1EFD" w:rsidP="006F4251">
      <w:pPr>
        <w:numPr>
          <w:ilvl w:val="0"/>
          <w:numId w:val="15"/>
        </w:numPr>
        <w:shd w:val="clear" w:color="auto" w:fill="FFFFFF"/>
        <w:tabs>
          <w:tab w:val="left" w:pos="864"/>
        </w:tabs>
        <w:spacing w:line="317" w:lineRule="exact"/>
        <w:ind w:firstLine="709"/>
        <w:rPr>
          <w:sz w:val="28"/>
          <w:szCs w:val="28"/>
        </w:rPr>
      </w:pPr>
      <w:r>
        <w:rPr>
          <w:rFonts w:eastAsia="Times New Roman"/>
          <w:spacing w:val="-10"/>
          <w:sz w:val="28"/>
          <w:szCs w:val="28"/>
        </w:rPr>
        <w:t>получении доступа (пароля) к ЭМ в формах ОГЭ и ГВЭ.</w:t>
      </w:r>
    </w:p>
    <w:p w:rsidR="00AE1EFD" w:rsidRDefault="00AE1EFD" w:rsidP="00AE1EFD">
      <w:pPr>
        <w:shd w:val="clear" w:color="auto" w:fill="FFFFFF"/>
        <w:tabs>
          <w:tab w:val="left" w:pos="1200"/>
        </w:tabs>
        <w:spacing w:line="317" w:lineRule="exact"/>
        <w:ind w:left="10" w:right="10" w:firstLine="691"/>
        <w:jc w:val="both"/>
        <w:rPr>
          <w:sz w:val="28"/>
          <w:szCs w:val="28"/>
        </w:rPr>
      </w:pPr>
      <w:r>
        <w:rPr>
          <w:spacing w:val="-14"/>
          <w:sz w:val="28"/>
          <w:szCs w:val="28"/>
        </w:rPr>
        <w:t>4.</w:t>
      </w:r>
      <w:del w:id="57" w:author="User" w:date="2021-05-19T17:48:00Z">
        <w:r w:rsidR="000E7E06" w:rsidDel="003809B5">
          <w:rPr>
            <w:spacing w:val="-14"/>
            <w:sz w:val="28"/>
            <w:szCs w:val="28"/>
          </w:rPr>
          <w:delText>1</w:delText>
        </w:r>
      </w:del>
      <w:ins w:id="58" w:author="User" w:date="2021-05-19T17:48:00Z">
        <w:r w:rsidR="003809B5">
          <w:rPr>
            <w:spacing w:val="-14"/>
            <w:sz w:val="28"/>
            <w:szCs w:val="28"/>
          </w:rPr>
          <w:t>3</w:t>
        </w:r>
      </w:ins>
      <w:r>
        <w:rPr>
          <w:spacing w:val="-14"/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rFonts w:eastAsia="Times New Roman"/>
          <w:spacing w:val="-9"/>
          <w:sz w:val="28"/>
          <w:szCs w:val="28"/>
        </w:rPr>
        <w:t>ППЭ (ОО) обеспечивают информационную безопасность,</w:t>
      </w:r>
      <w:r w:rsidR="006F4251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конфиденциальность информации при:</w:t>
      </w:r>
    </w:p>
    <w:p w:rsidR="00AE1EFD" w:rsidRDefault="00AE1EFD" w:rsidP="006F4251">
      <w:pPr>
        <w:numPr>
          <w:ilvl w:val="0"/>
          <w:numId w:val="15"/>
        </w:numPr>
        <w:shd w:val="clear" w:color="auto" w:fill="FFFFFF"/>
        <w:tabs>
          <w:tab w:val="left" w:pos="864"/>
        </w:tabs>
        <w:spacing w:before="10" w:line="317" w:lineRule="exact"/>
        <w:ind w:firstLine="709"/>
        <w:rPr>
          <w:sz w:val="28"/>
          <w:szCs w:val="28"/>
        </w:rPr>
      </w:pPr>
      <w:r>
        <w:rPr>
          <w:rFonts w:eastAsia="Times New Roman"/>
          <w:spacing w:val="-9"/>
          <w:sz w:val="28"/>
          <w:szCs w:val="28"/>
        </w:rPr>
        <w:t>получении пакетов с ЭМ на станции авторизации;</w:t>
      </w:r>
    </w:p>
    <w:p w:rsidR="00AE1EFD" w:rsidRDefault="00AE1EFD" w:rsidP="006F4251">
      <w:pPr>
        <w:numPr>
          <w:ilvl w:val="0"/>
          <w:numId w:val="15"/>
        </w:numPr>
        <w:shd w:val="clear" w:color="auto" w:fill="FFFFFF"/>
        <w:tabs>
          <w:tab w:val="left" w:pos="864"/>
        </w:tabs>
        <w:spacing w:line="317" w:lineRule="exact"/>
        <w:ind w:firstLine="709"/>
        <w:rPr>
          <w:sz w:val="28"/>
          <w:szCs w:val="28"/>
        </w:rPr>
      </w:pPr>
      <w:r>
        <w:rPr>
          <w:rFonts w:eastAsia="Times New Roman"/>
          <w:spacing w:val="-10"/>
          <w:sz w:val="28"/>
          <w:szCs w:val="28"/>
        </w:rPr>
        <w:t>печати полного комплекта ЭМ;</w:t>
      </w:r>
    </w:p>
    <w:p w:rsidR="00AE1EFD" w:rsidRDefault="00AE1EFD" w:rsidP="006F4251">
      <w:pPr>
        <w:numPr>
          <w:ilvl w:val="0"/>
          <w:numId w:val="15"/>
        </w:numPr>
        <w:shd w:val="clear" w:color="auto" w:fill="FFFFFF"/>
        <w:tabs>
          <w:tab w:val="left" w:pos="864"/>
        </w:tabs>
        <w:spacing w:line="317" w:lineRule="exact"/>
        <w:ind w:right="10" w:firstLine="709"/>
        <w:jc w:val="both"/>
        <w:rPr>
          <w:sz w:val="28"/>
          <w:szCs w:val="28"/>
        </w:rPr>
      </w:pPr>
      <w:r>
        <w:rPr>
          <w:rFonts w:eastAsia="Times New Roman"/>
          <w:spacing w:val="-5"/>
          <w:sz w:val="28"/>
          <w:szCs w:val="28"/>
        </w:rPr>
        <w:t xml:space="preserve">отправке пакетов с зашифрованными электронными образами </w:t>
      </w:r>
      <w:r>
        <w:rPr>
          <w:rFonts w:eastAsia="Times New Roman"/>
          <w:spacing w:val="-10"/>
          <w:sz w:val="28"/>
          <w:szCs w:val="28"/>
        </w:rPr>
        <w:t>бланков и форм ППЭ с помощью станции авторизации;</w:t>
      </w:r>
    </w:p>
    <w:p w:rsidR="00AE1EFD" w:rsidRDefault="00AE1EFD" w:rsidP="006F4251">
      <w:pPr>
        <w:numPr>
          <w:ilvl w:val="0"/>
          <w:numId w:val="15"/>
        </w:numPr>
        <w:shd w:val="clear" w:color="auto" w:fill="FFFFFF"/>
        <w:tabs>
          <w:tab w:val="left" w:pos="864"/>
        </w:tabs>
        <w:spacing w:line="317" w:lineRule="exact"/>
        <w:ind w:firstLine="709"/>
        <w:jc w:val="both"/>
        <w:rPr>
          <w:sz w:val="28"/>
          <w:szCs w:val="28"/>
        </w:rPr>
      </w:pPr>
      <w:r>
        <w:rPr>
          <w:rFonts w:eastAsia="Times New Roman"/>
          <w:spacing w:val="-10"/>
          <w:sz w:val="28"/>
          <w:szCs w:val="28"/>
        </w:rPr>
        <w:t xml:space="preserve">получении ЭМ ГИА по образовательным программам основного общего образования в формах ОГЭ и ГВЭ, среднего общего образования в </w:t>
      </w:r>
      <w:r>
        <w:rPr>
          <w:rFonts w:eastAsia="Times New Roman"/>
          <w:sz w:val="28"/>
          <w:szCs w:val="28"/>
        </w:rPr>
        <w:t>форме ГВЭ;</w:t>
      </w:r>
    </w:p>
    <w:p w:rsidR="00AE1EFD" w:rsidRDefault="00AE1EFD" w:rsidP="006F4251">
      <w:pPr>
        <w:numPr>
          <w:ilvl w:val="0"/>
          <w:numId w:val="15"/>
        </w:numPr>
        <w:shd w:val="clear" w:color="auto" w:fill="FFFFFF"/>
        <w:tabs>
          <w:tab w:val="left" w:pos="864"/>
        </w:tabs>
        <w:spacing w:line="317" w:lineRule="exact"/>
        <w:ind w:firstLine="709"/>
        <w:rPr>
          <w:sz w:val="28"/>
          <w:szCs w:val="28"/>
        </w:rPr>
      </w:pPr>
      <w:r>
        <w:rPr>
          <w:rFonts w:eastAsia="Times New Roman"/>
          <w:spacing w:val="-10"/>
          <w:sz w:val="28"/>
          <w:szCs w:val="28"/>
        </w:rPr>
        <w:t>получении доступа (пароля) к ЭМ в формах ОГЭ и ГВЭ.</w:t>
      </w:r>
    </w:p>
    <w:p w:rsidR="00AE1EFD" w:rsidRDefault="00AE1EFD" w:rsidP="00AE1EFD">
      <w:pPr>
        <w:shd w:val="clear" w:color="auto" w:fill="FFFFFF"/>
        <w:tabs>
          <w:tab w:val="left" w:pos="1200"/>
        </w:tabs>
        <w:spacing w:line="317" w:lineRule="exact"/>
        <w:ind w:left="10" w:firstLine="691"/>
        <w:jc w:val="both"/>
        <w:rPr>
          <w:sz w:val="28"/>
          <w:szCs w:val="28"/>
        </w:rPr>
      </w:pPr>
      <w:r>
        <w:rPr>
          <w:spacing w:val="-12"/>
          <w:sz w:val="28"/>
          <w:szCs w:val="28"/>
        </w:rPr>
        <w:t>4.</w:t>
      </w:r>
      <w:del w:id="59" w:author="User" w:date="2021-05-19T17:48:00Z">
        <w:r w:rsidR="000E7E06" w:rsidDel="003809B5">
          <w:rPr>
            <w:spacing w:val="-12"/>
            <w:sz w:val="28"/>
            <w:szCs w:val="28"/>
          </w:rPr>
          <w:delText>2</w:delText>
        </w:r>
      </w:del>
      <w:ins w:id="60" w:author="User" w:date="2021-05-19T17:48:00Z">
        <w:r w:rsidR="003809B5">
          <w:rPr>
            <w:spacing w:val="-12"/>
            <w:sz w:val="28"/>
            <w:szCs w:val="28"/>
          </w:rPr>
          <w:t>4</w:t>
        </w:r>
      </w:ins>
      <w:r>
        <w:rPr>
          <w:spacing w:val="-12"/>
          <w:sz w:val="28"/>
          <w:szCs w:val="28"/>
        </w:rPr>
        <w:t>.</w:t>
      </w:r>
      <w:r>
        <w:rPr>
          <w:sz w:val="28"/>
          <w:szCs w:val="28"/>
        </w:rPr>
        <w:tab/>
      </w:r>
      <w:r w:rsidR="006F4251">
        <w:rPr>
          <w:rFonts w:eastAsia="Times New Roman"/>
          <w:spacing w:val="-9"/>
          <w:sz w:val="28"/>
          <w:szCs w:val="28"/>
        </w:rPr>
        <w:t>Общеобразовательные организации</w:t>
      </w:r>
      <w:del w:id="61" w:author="User" w:date="2021-05-19T17:57:00Z">
        <w:r w:rsidDel="00B57C6D">
          <w:rPr>
            <w:rFonts w:eastAsia="Times New Roman"/>
            <w:spacing w:val="-9"/>
            <w:sz w:val="28"/>
            <w:szCs w:val="28"/>
          </w:rPr>
          <w:delText>, находящиеся в</w:delText>
        </w:r>
        <w:r w:rsidR="006F4251" w:rsidDel="00B57C6D">
          <w:rPr>
            <w:rFonts w:eastAsia="Times New Roman"/>
            <w:spacing w:val="-9"/>
            <w:sz w:val="28"/>
            <w:szCs w:val="28"/>
          </w:rPr>
          <w:delText xml:space="preserve"> </w:delText>
        </w:r>
        <w:r w:rsidDel="00B57C6D">
          <w:rPr>
            <w:rFonts w:eastAsia="Times New Roman"/>
            <w:spacing w:val="-10"/>
            <w:sz w:val="28"/>
            <w:szCs w:val="28"/>
          </w:rPr>
          <w:delText xml:space="preserve">ведении </w:delText>
        </w:r>
        <w:r w:rsidR="006F4251" w:rsidDel="00B57C6D">
          <w:rPr>
            <w:rFonts w:eastAsia="Times New Roman"/>
            <w:spacing w:val="-10"/>
            <w:sz w:val="28"/>
            <w:szCs w:val="28"/>
          </w:rPr>
          <w:delText>управления образования</w:delText>
        </w:r>
        <w:r w:rsidDel="00B57C6D">
          <w:rPr>
            <w:rFonts w:eastAsia="Times New Roman"/>
            <w:spacing w:val="-10"/>
            <w:sz w:val="28"/>
            <w:szCs w:val="28"/>
          </w:rPr>
          <w:delText xml:space="preserve">, </w:delText>
        </w:r>
      </w:del>
      <w:ins w:id="62" w:author="User" w:date="2021-05-19T17:57:00Z">
        <w:r w:rsidR="00B57C6D">
          <w:rPr>
            <w:rFonts w:eastAsia="Times New Roman"/>
            <w:spacing w:val="-10"/>
            <w:sz w:val="28"/>
            <w:szCs w:val="28"/>
          </w:rPr>
          <w:t xml:space="preserve"> </w:t>
        </w:r>
      </w:ins>
      <w:r>
        <w:rPr>
          <w:rFonts w:eastAsia="Times New Roman"/>
          <w:spacing w:val="-10"/>
          <w:sz w:val="28"/>
          <w:szCs w:val="28"/>
        </w:rPr>
        <w:t>обеспечивают информационную безопасность,</w:t>
      </w:r>
      <w:r w:rsidR="006F4251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конфиденциальность информации при:</w:t>
      </w:r>
    </w:p>
    <w:p w:rsidR="00AE1EFD" w:rsidRDefault="00AE1EFD" w:rsidP="006F4251">
      <w:pPr>
        <w:numPr>
          <w:ilvl w:val="0"/>
          <w:numId w:val="15"/>
        </w:numPr>
        <w:shd w:val="clear" w:color="auto" w:fill="FFFFFF"/>
        <w:tabs>
          <w:tab w:val="left" w:pos="864"/>
        </w:tabs>
        <w:spacing w:before="10" w:line="317" w:lineRule="exact"/>
        <w:ind w:firstLine="709"/>
        <w:rPr>
          <w:sz w:val="28"/>
          <w:szCs w:val="28"/>
        </w:rPr>
      </w:pPr>
      <w:r>
        <w:rPr>
          <w:rFonts w:eastAsia="Times New Roman"/>
          <w:spacing w:val="-10"/>
          <w:sz w:val="28"/>
          <w:szCs w:val="28"/>
        </w:rPr>
        <w:lastRenderedPageBreak/>
        <w:t>формировании сведений, вносимых в РИС ГИА;</w:t>
      </w:r>
    </w:p>
    <w:p w:rsidR="00AE1EFD" w:rsidRDefault="00AE1EFD" w:rsidP="006F4251">
      <w:pPr>
        <w:numPr>
          <w:ilvl w:val="0"/>
          <w:numId w:val="15"/>
        </w:numPr>
        <w:shd w:val="clear" w:color="auto" w:fill="FFFFFF"/>
        <w:tabs>
          <w:tab w:val="left" w:pos="864"/>
        </w:tabs>
        <w:spacing w:line="317" w:lineRule="exact"/>
        <w:ind w:firstLine="709"/>
        <w:rPr>
          <w:sz w:val="28"/>
          <w:szCs w:val="28"/>
        </w:rPr>
      </w:pPr>
      <w:r>
        <w:rPr>
          <w:rFonts w:eastAsia="Times New Roman"/>
          <w:spacing w:val="-10"/>
          <w:sz w:val="28"/>
          <w:szCs w:val="28"/>
        </w:rPr>
        <w:t>обработке персональных данных в РИС ГИА;</w:t>
      </w:r>
    </w:p>
    <w:p w:rsidR="00AE1EFD" w:rsidDel="003809B5" w:rsidRDefault="00AE1EFD" w:rsidP="006F4251">
      <w:pPr>
        <w:numPr>
          <w:ilvl w:val="0"/>
          <w:numId w:val="15"/>
        </w:numPr>
        <w:shd w:val="clear" w:color="auto" w:fill="FFFFFF"/>
        <w:tabs>
          <w:tab w:val="left" w:pos="864"/>
        </w:tabs>
        <w:spacing w:line="317" w:lineRule="exact"/>
        <w:ind w:firstLine="709"/>
        <w:jc w:val="both"/>
        <w:rPr>
          <w:del w:id="63" w:author="User" w:date="2021-05-19T17:49:00Z"/>
          <w:sz w:val="28"/>
          <w:szCs w:val="28"/>
        </w:rPr>
      </w:pPr>
      <w:del w:id="64" w:author="User" w:date="2021-05-19T17:49:00Z">
        <w:r w:rsidDel="003809B5">
          <w:rPr>
            <w:rFonts w:eastAsia="Times New Roman"/>
            <w:spacing w:val="-8"/>
            <w:sz w:val="28"/>
            <w:szCs w:val="28"/>
          </w:rPr>
          <w:delText xml:space="preserve">обмене информацией, содержащей персональные данные, по </w:delText>
        </w:r>
        <w:r w:rsidDel="003809B5">
          <w:rPr>
            <w:rFonts w:eastAsia="Times New Roman"/>
            <w:sz w:val="28"/>
            <w:szCs w:val="28"/>
          </w:rPr>
          <w:delText>защищенным каналам связи между 00 и РЦОИ;</w:delText>
        </w:r>
      </w:del>
    </w:p>
    <w:p w:rsidR="00AE1EFD" w:rsidRDefault="00AE1EFD" w:rsidP="006F4251">
      <w:pPr>
        <w:numPr>
          <w:ilvl w:val="0"/>
          <w:numId w:val="15"/>
        </w:numPr>
        <w:shd w:val="clear" w:color="auto" w:fill="FFFFFF"/>
        <w:tabs>
          <w:tab w:val="left" w:pos="864"/>
        </w:tabs>
        <w:spacing w:line="317" w:lineRule="exact"/>
        <w:ind w:firstLine="709"/>
        <w:rPr>
          <w:sz w:val="28"/>
          <w:szCs w:val="28"/>
        </w:rPr>
      </w:pPr>
      <w:r>
        <w:rPr>
          <w:rFonts w:eastAsia="Times New Roman"/>
          <w:spacing w:val="-9"/>
          <w:sz w:val="28"/>
          <w:szCs w:val="28"/>
        </w:rPr>
        <w:t>переводе бланков ответов в электронный вид;</w:t>
      </w:r>
    </w:p>
    <w:p w:rsidR="00AE1EFD" w:rsidRDefault="00AE1EFD" w:rsidP="006F4251">
      <w:pPr>
        <w:numPr>
          <w:ilvl w:val="0"/>
          <w:numId w:val="15"/>
        </w:numPr>
        <w:shd w:val="clear" w:color="auto" w:fill="FFFFFF"/>
        <w:tabs>
          <w:tab w:val="left" w:pos="864"/>
        </w:tabs>
        <w:spacing w:line="317" w:lineRule="exact"/>
        <w:ind w:firstLine="709"/>
        <w:jc w:val="both"/>
        <w:rPr>
          <w:sz w:val="28"/>
          <w:szCs w:val="28"/>
        </w:rPr>
      </w:pPr>
      <w:r>
        <w:rPr>
          <w:rFonts w:eastAsia="Times New Roman"/>
          <w:spacing w:val="-7"/>
          <w:sz w:val="28"/>
          <w:szCs w:val="28"/>
        </w:rPr>
        <w:t xml:space="preserve">отправке пакетов с электронными образами бланков и форм ППЭ </w:t>
      </w:r>
      <w:r>
        <w:rPr>
          <w:rFonts w:eastAsia="Times New Roman"/>
          <w:sz w:val="28"/>
          <w:szCs w:val="28"/>
        </w:rPr>
        <w:t>по защищенным каналам связи;</w:t>
      </w:r>
    </w:p>
    <w:p w:rsidR="00AE1EFD" w:rsidRDefault="00AE1EFD" w:rsidP="006F4251">
      <w:pPr>
        <w:numPr>
          <w:ilvl w:val="0"/>
          <w:numId w:val="15"/>
        </w:numPr>
        <w:shd w:val="clear" w:color="auto" w:fill="FFFFFF"/>
        <w:tabs>
          <w:tab w:val="left" w:pos="883"/>
        </w:tabs>
        <w:spacing w:line="317" w:lineRule="exact"/>
        <w:ind w:firstLine="709"/>
        <w:jc w:val="both"/>
        <w:rPr>
          <w:sz w:val="28"/>
          <w:szCs w:val="28"/>
        </w:rPr>
      </w:pPr>
      <w:r>
        <w:rPr>
          <w:rFonts w:eastAsia="Times New Roman"/>
          <w:spacing w:val="-11"/>
          <w:sz w:val="28"/>
          <w:szCs w:val="28"/>
        </w:rPr>
        <w:t xml:space="preserve">получении ЭМ ГИА по образовательным программам основного общего образования в формах ОГЭ и ГВЭ, среднего общего образования в </w:t>
      </w:r>
      <w:r>
        <w:rPr>
          <w:rFonts w:eastAsia="Times New Roman"/>
          <w:sz w:val="28"/>
          <w:szCs w:val="28"/>
        </w:rPr>
        <w:t>форме ГВЭ;</w:t>
      </w:r>
    </w:p>
    <w:p w:rsidR="00AE1EFD" w:rsidRDefault="00AE1EFD" w:rsidP="006F4251">
      <w:pPr>
        <w:numPr>
          <w:ilvl w:val="0"/>
          <w:numId w:val="15"/>
        </w:numPr>
        <w:shd w:val="clear" w:color="auto" w:fill="FFFFFF"/>
        <w:tabs>
          <w:tab w:val="left" w:pos="883"/>
        </w:tabs>
        <w:spacing w:line="317" w:lineRule="exact"/>
        <w:ind w:firstLine="709"/>
        <w:rPr>
          <w:sz w:val="28"/>
          <w:szCs w:val="28"/>
        </w:rPr>
      </w:pPr>
      <w:r>
        <w:rPr>
          <w:rFonts w:eastAsia="Times New Roman"/>
          <w:spacing w:val="-10"/>
          <w:sz w:val="28"/>
          <w:szCs w:val="28"/>
        </w:rPr>
        <w:t>получении доступа (пароля) к ЭМ в формах ОГЭ и ГВЭ;</w:t>
      </w:r>
    </w:p>
    <w:p w:rsidR="00AE1EFD" w:rsidRDefault="00AE1EFD" w:rsidP="006F4251">
      <w:pPr>
        <w:numPr>
          <w:ilvl w:val="0"/>
          <w:numId w:val="15"/>
        </w:numPr>
        <w:shd w:val="clear" w:color="auto" w:fill="FFFFFF"/>
        <w:tabs>
          <w:tab w:val="left" w:pos="883"/>
        </w:tabs>
        <w:spacing w:line="317" w:lineRule="exact"/>
        <w:ind w:firstLine="709"/>
        <w:rPr>
          <w:sz w:val="28"/>
          <w:szCs w:val="28"/>
        </w:rPr>
      </w:pPr>
      <w:r>
        <w:rPr>
          <w:rFonts w:eastAsia="Times New Roman"/>
          <w:spacing w:val="-10"/>
          <w:sz w:val="28"/>
          <w:szCs w:val="28"/>
        </w:rPr>
        <w:t>получении пакетов с ЭМ на станции авторизации;</w:t>
      </w:r>
    </w:p>
    <w:p w:rsidR="00AE1EFD" w:rsidRDefault="00AE1EFD" w:rsidP="006F4251">
      <w:pPr>
        <w:numPr>
          <w:ilvl w:val="0"/>
          <w:numId w:val="15"/>
        </w:numPr>
        <w:shd w:val="clear" w:color="auto" w:fill="FFFFFF"/>
        <w:tabs>
          <w:tab w:val="left" w:pos="883"/>
        </w:tabs>
        <w:spacing w:line="317" w:lineRule="exact"/>
        <w:ind w:firstLine="709"/>
        <w:rPr>
          <w:sz w:val="28"/>
          <w:szCs w:val="28"/>
        </w:rPr>
      </w:pPr>
      <w:r>
        <w:rPr>
          <w:rFonts w:eastAsia="Times New Roman"/>
          <w:spacing w:val="-10"/>
          <w:sz w:val="28"/>
          <w:szCs w:val="28"/>
        </w:rPr>
        <w:t>печати полного комплекта ЭМ;</w:t>
      </w:r>
    </w:p>
    <w:p w:rsidR="00AE1EFD" w:rsidRDefault="00AE1EFD" w:rsidP="00AE1EFD">
      <w:pPr>
        <w:shd w:val="clear" w:color="auto" w:fill="FFFFFF"/>
        <w:spacing w:before="10" w:line="317" w:lineRule="exact"/>
        <w:ind w:left="10" w:firstLine="710"/>
        <w:jc w:val="both"/>
        <w:rPr>
          <w:sz w:val="28"/>
          <w:szCs w:val="28"/>
        </w:rPr>
      </w:pPr>
      <w:r>
        <w:rPr>
          <w:spacing w:val="-4"/>
          <w:sz w:val="28"/>
          <w:szCs w:val="28"/>
        </w:rPr>
        <w:t>-</w:t>
      </w:r>
      <w:r>
        <w:rPr>
          <w:rFonts w:eastAsia="Times New Roman"/>
          <w:spacing w:val="-4"/>
          <w:sz w:val="28"/>
          <w:szCs w:val="28"/>
        </w:rPr>
        <w:t xml:space="preserve">отправке пакетов с зашифрованными электронными образами </w:t>
      </w:r>
      <w:r>
        <w:rPr>
          <w:rFonts w:eastAsia="Times New Roman"/>
          <w:spacing w:val="-10"/>
          <w:sz w:val="28"/>
          <w:szCs w:val="28"/>
        </w:rPr>
        <w:t>бланков и форм ППЭ с помощью станции авторизации.</w:t>
      </w:r>
    </w:p>
    <w:p w:rsidR="00AE1EFD" w:rsidRDefault="000E7E06" w:rsidP="00F27B77">
      <w:pPr>
        <w:shd w:val="clear" w:color="auto" w:fill="FFFFFF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AE1EFD">
        <w:rPr>
          <w:b/>
          <w:bCs/>
          <w:sz w:val="28"/>
          <w:szCs w:val="28"/>
        </w:rPr>
        <w:t xml:space="preserve">. </w:t>
      </w:r>
      <w:r w:rsidR="00AE1EFD">
        <w:rPr>
          <w:rFonts w:eastAsia="Times New Roman"/>
          <w:b/>
          <w:bCs/>
          <w:sz w:val="28"/>
          <w:szCs w:val="28"/>
        </w:rPr>
        <w:t>Комплекс мероприятий по обеспечению информационной</w:t>
      </w:r>
    </w:p>
    <w:p w:rsidR="00AE1EFD" w:rsidRDefault="00AE1EFD" w:rsidP="00F27B77">
      <w:pPr>
        <w:shd w:val="clear" w:color="auto" w:fill="FFFFFF"/>
        <w:jc w:val="center"/>
        <w:rPr>
          <w:sz w:val="28"/>
          <w:szCs w:val="28"/>
        </w:rPr>
      </w:pPr>
      <w:r>
        <w:rPr>
          <w:rFonts w:eastAsia="Times New Roman"/>
          <w:b/>
          <w:bCs/>
          <w:spacing w:val="-1"/>
          <w:sz w:val="28"/>
          <w:szCs w:val="28"/>
        </w:rPr>
        <w:t xml:space="preserve">безопасности в </w:t>
      </w:r>
      <w:r w:rsidR="000E7E06">
        <w:rPr>
          <w:rFonts w:eastAsia="Times New Roman"/>
          <w:b/>
          <w:bCs/>
          <w:spacing w:val="-1"/>
          <w:sz w:val="28"/>
          <w:szCs w:val="28"/>
        </w:rPr>
        <w:t>управлении образования администрации города</w:t>
      </w:r>
    </w:p>
    <w:p w:rsidR="00AE1EFD" w:rsidRDefault="00AE1EFD" w:rsidP="00B57C6D">
      <w:pPr>
        <w:shd w:val="clear" w:color="auto" w:fill="FFFFFF"/>
        <w:tabs>
          <w:tab w:val="left" w:pos="1162"/>
        </w:tabs>
        <w:spacing w:line="326" w:lineRule="exact"/>
        <w:ind w:firstLine="709"/>
        <w:jc w:val="both"/>
        <w:rPr>
          <w:sz w:val="28"/>
          <w:szCs w:val="28"/>
        </w:rPr>
      </w:pPr>
      <w:del w:id="65" w:author="User" w:date="2021-05-19T17:27:00Z">
        <w:r w:rsidDel="006677DA">
          <w:rPr>
            <w:spacing w:val="-8"/>
            <w:sz w:val="28"/>
            <w:szCs w:val="28"/>
          </w:rPr>
          <w:delText>7</w:delText>
        </w:r>
      </w:del>
      <w:ins w:id="66" w:author="User" w:date="2021-05-19T17:27:00Z">
        <w:r w:rsidR="006677DA">
          <w:rPr>
            <w:spacing w:val="-8"/>
            <w:sz w:val="28"/>
            <w:szCs w:val="28"/>
          </w:rPr>
          <w:t>5</w:t>
        </w:r>
      </w:ins>
      <w:r>
        <w:rPr>
          <w:spacing w:val="-8"/>
          <w:sz w:val="28"/>
          <w:szCs w:val="28"/>
        </w:rPr>
        <w:t>.1.</w:t>
      </w:r>
      <w:r>
        <w:rPr>
          <w:sz w:val="28"/>
          <w:szCs w:val="28"/>
        </w:rPr>
        <w:tab/>
      </w:r>
      <w:r>
        <w:rPr>
          <w:rFonts w:eastAsia="Times New Roman"/>
          <w:sz w:val="28"/>
          <w:szCs w:val="28"/>
        </w:rPr>
        <w:t xml:space="preserve">Для обеспечения информационной безопасности в </w:t>
      </w:r>
      <w:r w:rsidR="00F27B77">
        <w:rPr>
          <w:rFonts w:eastAsia="Times New Roman"/>
          <w:sz w:val="28"/>
          <w:szCs w:val="28"/>
        </w:rPr>
        <w:t xml:space="preserve">управлении образования </w:t>
      </w:r>
      <w:r>
        <w:rPr>
          <w:rFonts w:eastAsia="Times New Roman"/>
          <w:spacing w:val="-1"/>
          <w:sz w:val="28"/>
          <w:szCs w:val="28"/>
        </w:rPr>
        <w:t>осуществляется комплекс мероприятий по разработке и изданию правовых</w:t>
      </w:r>
      <w:r w:rsidR="00F27B77">
        <w:rPr>
          <w:rFonts w:eastAsia="Times New Roman"/>
          <w:spacing w:val="-1"/>
          <w:sz w:val="28"/>
          <w:szCs w:val="28"/>
        </w:rPr>
        <w:t xml:space="preserve"> </w:t>
      </w:r>
      <w:r w:rsidR="00F27B77">
        <w:rPr>
          <w:rFonts w:eastAsia="Times New Roman"/>
          <w:sz w:val="28"/>
          <w:szCs w:val="28"/>
        </w:rPr>
        <w:t>актов</w:t>
      </w:r>
      <w:r>
        <w:rPr>
          <w:rFonts w:eastAsia="Times New Roman"/>
          <w:sz w:val="28"/>
          <w:szCs w:val="28"/>
        </w:rPr>
        <w:t>:</w:t>
      </w:r>
    </w:p>
    <w:p w:rsidR="00AE1EFD" w:rsidRDefault="00AE1EFD" w:rsidP="00AE1EFD">
      <w:pPr>
        <w:numPr>
          <w:ilvl w:val="0"/>
          <w:numId w:val="27"/>
        </w:numPr>
        <w:shd w:val="clear" w:color="auto" w:fill="FFFFFF"/>
        <w:tabs>
          <w:tab w:val="left" w:pos="720"/>
        </w:tabs>
        <w:spacing w:line="326" w:lineRule="exact"/>
        <w:ind w:left="10" w:right="19" w:firstLine="557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 назначении ответственного лица за защиту информации, в том </w:t>
      </w:r>
      <w:r>
        <w:rPr>
          <w:rFonts w:eastAsia="Times New Roman"/>
          <w:spacing w:val="-2"/>
          <w:sz w:val="28"/>
          <w:szCs w:val="28"/>
        </w:rPr>
        <w:t xml:space="preserve">числе по выполнению функций по организации и обработке персональных </w:t>
      </w:r>
      <w:r>
        <w:rPr>
          <w:rFonts w:eastAsia="Times New Roman"/>
          <w:sz w:val="28"/>
          <w:szCs w:val="28"/>
        </w:rPr>
        <w:t>данных в РИС ГИА на муниципальном уровне;</w:t>
      </w:r>
    </w:p>
    <w:p w:rsidR="00AE1EFD" w:rsidRDefault="00AE1EFD" w:rsidP="00AE1EFD">
      <w:pPr>
        <w:numPr>
          <w:ilvl w:val="0"/>
          <w:numId w:val="27"/>
        </w:numPr>
        <w:shd w:val="clear" w:color="auto" w:fill="FFFFFF"/>
        <w:tabs>
          <w:tab w:val="left" w:pos="720"/>
        </w:tabs>
        <w:spacing w:line="326" w:lineRule="exact"/>
        <w:ind w:left="10" w:right="10" w:firstLine="557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о назначении лиц, имеющих доступ к сегменту РИС ГИА на муниципальном уровне;</w:t>
      </w:r>
    </w:p>
    <w:p w:rsidR="00AE1EFD" w:rsidRDefault="00AE1EFD" w:rsidP="00AE1EFD">
      <w:pPr>
        <w:numPr>
          <w:ilvl w:val="0"/>
          <w:numId w:val="27"/>
        </w:numPr>
        <w:shd w:val="clear" w:color="auto" w:fill="FFFFFF"/>
        <w:tabs>
          <w:tab w:val="left" w:pos="720"/>
        </w:tabs>
        <w:spacing w:line="326" w:lineRule="exact"/>
        <w:ind w:left="10" w:right="19" w:firstLine="557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регулярное обновление общесистемного и прикладного </w:t>
      </w:r>
      <w:r>
        <w:rPr>
          <w:rFonts w:eastAsia="Times New Roman"/>
          <w:spacing w:val="-1"/>
          <w:sz w:val="28"/>
          <w:szCs w:val="28"/>
        </w:rPr>
        <w:t>программного обеспечения, а также средств защиты информации;</w:t>
      </w:r>
    </w:p>
    <w:p w:rsidR="00AE1EFD" w:rsidRDefault="00AE1EFD" w:rsidP="00AE1EFD">
      <w:pPr>
        <w:numPr>
          <w:ilvl w:val="0"/>
          <w:numId w:val="27"/>
        </w:numPr>
        <w:shd w:val="clear" w:color="auto" w:fill="FFFFFF"/>
        <w:tabs>
          <w:tab w:val="left" w:pos="720"/>
        </w:tabs>
        <w:spacing w:line="326" w:lineRule="exact"/>
        <w:ind w:left="10" w:right="19" w:firstLine="557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об утверждении списка съемных машинных носителей информации </w:t>
      </w:r>
      <w:r>
        <w:rPr>
          <w:rFonts w:eastAsia="Times New Roman"/>
          <w:spacing w:val="-1"/>
          <w:sz w:val="28"/>
          <w:szCs w:val="28"/>
        </w:rPr>
        <w:t>и мест хранения съемных машинных носителей информации;</w:t>
      </w:r>
    </w:p>
    <w:p w:rsidR="00AE1EFD" w:rsidRDefault="00AE1EFD" w:rsidP="00AE1EFD">
      <w:pPr>
        <w:numPr>
          <w:ilvl w:val="0"/>
          <w:numId w:val="27"/>
        </w:numPr>
        <w:shd w:val="clear" w:color="auto" w:fill="FFFFFF"/>
        <w:tabs>
          <w:tab w:val="left" w:pos="720"/>
        </w:tabs>
        <w:spacing w:line="326" w:lineRule="exact"/>
        <w:ind w:left="10" w:right="10" w:firstLine="557"/>
        <w:jc w:val="both"/>
        <w:rPr>
          <w:sz w:val="28"/>
          <w:szCs w:val="28"/>
        </w:rPr>
      </w:pPr>
      <w:r>
        <w:rPr>
          <w:rFonts w:eastAsia="Times New Roman"/>
          <w:spacing w:val="-2"/>
          <w:sz w:val="28"/>
          <w:szCs w:val="28"/>
        </w:rPr>
        <w:t xml:space="preserve">об утверждении списка сотрудников, допущенных в помещения, где </w:t>
      </w:r>
      <w:r>
        <w:rPr>
          <w:rFonts w:eastAsia="Times New Roman"/>
          <w:sz w:val="28"/>
          <w:szCs w:val="28"/>
        </w:rPr>
        <w:t>установлены технические средства информационной системы и системы защиты, а также границы контролируемой зоны указанных помещений;</w:t>
      </w:r>
    </w:p>
    <w:p w:rsidR="00AE1EFD" w:rsidRDefault="006677DA" w:rsidP="00B57C6D">
      <w:pPr>
        <w:shd w:val="clear" w:color="auto" w:fill="FFFFFF"/>
        <w:tabs>
          <w:tab w:val="left" w:pos="1162"/>
        </w:tabs>
        <w:spacing w:line="326" w:lineRule="exact"/>
        <w:ind w:right="10" w:firstLine="709"/>
        <w:jc w:val="both"/>
        <w:rPr>
          <w:spacing w:val="-9"/>
          <w:sz w:val="28"/>
          <w:szCs w:val="28"/>
        </w:rPr>
      </w:pPr>
      <w:ins w:id="67" w:author="User" w:date="2021-05-19T17:27:00Z">
        <w:r>
          <w:rPr>
            <w:rFonts w:eastAsia="Times New Roman"/>
            <w:sz w:val="28"/>
            <w:szCs w:val="28"/>
          </w:rPr>
          <w:t xml:space="preserve">5.2. </w:t>
        </w:r>
      </w:ins>
      <w:r w:rsidR="00AE1EFD">
        <w:rPr>
          <w:rFonts w:eastAsia="Times New Roman"/>
          <w:sz w:val="28"/>
          <w:szCs w:val="28"/>
        </w:rPr>
        <w:t xml:space="preserve">Для обеспечения информационной безопасности в </w:t>
      </w:r>
      <w:r w:rsidR="000E7E06">
        <w:rPr>
          <w:rFonts w:eastAsia="Times New Roman"/>
          <w:sz w:val="28"/>
          <w:szCs w:val="28"/>
        </w:rPr>
        <w:t>управлении образования</w:t>
      </w:r>
      <w:r w:rsidR="00AE1EFD">
        <w:rPr>
          <w:rFonts w:eastAsia="Times New Roman"/>
          <w:sz w:val="28"/>
          <w:szCs w:val="28"/>
        </w:rPr>
        <w:t xml:space="preserve"> осуществляется комплекс мероприятий по настройке оборудования, проведению работ по обеспечению безопасного хранения информации, обновлению общесистемного и прикладного программного обеспечения, а также средств защиты информации, в том числе:</w:t>
      </w:r>
    </w:p>
    <w:p w:rsidR="00AE1EFD" w:rsidRDefault="00AE1EFD" w:rsidP="00F27B77">
      <w:pPr>
        <w:shd w:val="clear" w:color="auto" w:fill="FFFFFF"/>
        <w:tabs>
          <w:tab w:val="left" w:pos="720"/>
        </w:tabs>
        <w:spacing w:line="326" w:lineRule="exact"/>
        <w:ind w:firstLine="55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rFonts w:eastAsia="Times New Roman"/>
          <w:sz w:val="28"/>
          <w:szCs w:val="28"/>
        </w:rPr>
        <w:t>установка на АРМ и сервер сертифицированных технических</w:t>
      </w:r>
      <w:r w:rsidR="000E7E0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средств защиты от несанкционированного доступа (только через</w:t>
      </w:r>
      <w:r w:rsidR="000E7E0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pacing w:val="-1"/>
          <w:sz w:val="28"/>
          <w:szCs w:val="28"/>
        </w:rPr>
        <w:t>идентификаторы и пароли);</w:t>
      </w:r>
    </w:p>
    <w:p w:rsidR="00AE1EFD" w:rsidRDefault="00AE1EFD" w:rsidP="00F27B77">
      <w:pPr>
        <w:numPr>
          <w:ilvl w:val="0"/>
          <w:numId w:val="29"/>
        </w:numPr>
        <w:shd w:val="clear" w:color="auto" w:fill="FFFFFF"/>
        <w:tabs>
          <w:tab w:val="left" w:pos="720"/>
        </w:tabs>
        <w:spacing w:line="317" w:lineRule="exact"/>
        <w:ind w:firstLine="566"/>
        <w:jc w:val="both"/>
        <w:rPr>
          <w:sz w:val="28"/>
          <w:szCs w:val="28"/>
        </w:rPr>
      </w:pPr>
      <w:r>
        <w:rPr>
          <w:rFonts w:eastAsia="Times New Roman"/>
          <w:spacing w:val="-10"/>
          <w:sz w:val="28"/>
          <w:szCs w:val="28"/>
        </w:rPr>
        <w:t xml:space="preserve">настройка технических средств защиты от несанкционированного </w:t>
      </w:r>
      <w:r>
        <w:rPr>
          <w:rFonts w:eastAsia="Times New Roman"/>
          <w:sz w:val="28"/>
          <w:szCs w:val="28"/>
        </w:rPr>
        <w:t>доступа в соответствии с идентификаторами, первичными паролями и списками доступных информационных ресурсов;</w:t>
      </w:r>
    </w:p>
    <w:p w:rsidR="00AE1EFD" w:rsidRDefault="00AE1EFD" w:rsidP="00AE1EFD">
      <w:pPr>
        <w:numPr>
          <w:ilvl w:val="0"/>
          <w:numId w:val="29"/>
        </w:numPr>
        <w:shd w:val="clear" w:color="auto" w:fill="FFFFFF"/>
        <w:tabs>
          <w:tab w:val="left" w:pos="720"/>
        </w:tabs>
        <w:spacing w:line="317" w:lineRule="exact"/>
        <w:ind w:right="29" w:firstLine="566"/>
        <w:jc w:val="both"/>
        <w:rPr>
          <w:sz w:val="28"/>
          <w:szCs w:val="28"/>
        </w:rPr>
      </w:pPr>
      <w:r>
        <w:rPr>
          <w:rFonts w:eastAsia="Times New Roman"/>
          <w:spacing w:val="-10"/>
          <w:sz w:val="28"/>
          <w:szCs w:val="28"/>
        </w:rPr>
        <w:t xml:space="preserve">проведение постоянных работ с идентификаторами, паролями, техническими средствами защиты информации от несанкционированного </w:t>
      </w:r>
      <w:r>
        <w:rPr>
          <w:rFonts w:eastAsia="Times New Roman"/>
          <w:spacing w:val="-4"/>
          <w:sz w:val="28"/>
          <w:szCs w:val="28"/>
        </w:rPr>
        <w:t xml:space="preserve">доступа в соответствии с требованиями по защите информации, в том </w:t>
      </w:r>
      <w:r>
        <w:rPr>
          <w:rFonts w:eastAsia="Times New Roman"/>
          <w:spacing w:val="-9"/>
          <w:sz w:val="28"/>
          <w:szCs w:val="28"/>
        </w:rPr>
        <w:t xml:space="preserve">числе обязательная смена паролей доступа к информационным системам </w:t>
      </w:r>
      <w:r>
        <w:rPr>
          <w:rFonts w:eastAsia="Times New Roman"/>
          <w:spacing w:val="-6"/>
          <w:sz w:val="28"/>
          <w:szCs w:val="28"/>
        </w:rPr>
        <w:t xml:space="preserve">РИС ГИА на муниципальном уровне с периодичностью два раза в год: </w:t>
      </w:r>
      <w:r>
        <w:rPr>
          <w:rFonts w:eastAsia="Times New Roman"/>
          <w:spacing w:val="-10"/>
          <w:sz w:val="28"/>
          <w:szCs w:val="28"/>
        </w:rPr>
        <w:t xml:space="preserve">перед началом сбора баз данных и перед началом </w:t>
      </w:r>
      <w:r>
        <w:rPr>
          <w:rFonts w:eastAsia="Times New Roman"/>
          <w:spacing w:val="-10"/>
          <w:sz w:val="28"/>
          <w:szCs w:val="28"/>
        </w:rPr>
        <w:lastRenderedPageBreak/>
        <w:t>ГИА;</w:t>
      </w:r>
    </w:p>
    <w:p w:rsidR="00AE1EFD" w:rsidRDefault="00AE1EFD" w:rsidP="00AE1EFD">
      <w:pPr>
        <w:numPr>
          <w:ilvl w:val="0"/>
          <w:numId w:val="29"/>
        </w:numPr>
        <w:shd w:val="clear" w:color="auto" w:fill="FFFFFF"/>
        <w:tabs>
          <w:tab w:val="left" w:pos="720"/>
        </w:tabs>
        <w:spacing w:line="317" w:lineRule="exact"/>
        <w:ind w:left="566"/>
        <w:rPr>
          <w:sz w:val="28"/>
          <w:szCs w:val="28"/>
        </w:rPr>
      </w:pPr>
      <w:r>
        <w:rPr>
          <w:rFonts w:eastAsia="Times New Roman"/>
          <w:spacing w:val="-10"/>
          <w:sz w:val="28"/>
          <w:szCs w:val="28"/>
        </w:rPr>
        <w:t>формирование и ведение журнала учета смены паролей;</w:t>
      </w:r>
    </w:p>
    <w:p w:rsidR="00AE1EFD" w:rsidRDefault="00AE1EFD" w:rsidP="00AE1EFD">
      <w:pPr>
        <w:numPr>
          <w:ilvl w:val="0"/>
          <w:numId w:val="29"/>
        </w:numPr>
        <w:shd w:val="clear" w:color="auto" w:fill="FFFFFF"/>
        <w:tabs>
          <w:tab w:val="left" w:pos="720"/>
        </w:tabs>
        <w:spacing w:line="317" w:lineRule="exact"/>
        <w:ind w:right="29" w:firstLine="566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повышение осведомленности пользователей в вопросах </w:t>
      </w:r>
      <w:r>
        <w:rPr>
          <w:rFonts w:eastAsia="Times New Roman"/>
          <w:spacing w:val="-7"/>
          <w:sz w:val="28"/>
          <w:szCs w:val="28"/>
        </w:rPr>
        <w:t xml:space="preserve">информационной безопасности (инструктажи, тренинги, регламентация </w:t>
      </w:r>
      <w:r>
        <w:rPr>
          <w:rFonts w:eastAsia="Times New Roman"/>
          <w:sz w:val="28"/>
          <w:szCs w:val="28"/>
        </w:rPr>
        <w:t>прав и ответственности);</w:t>
      </w:r>
    </w:p>
    <w:p w:rsidR="00AE1EFD" w:rsidDel="006677DA" w:rsidRDefault="00AE1EFD" w:rsidP="00AE1EFD">
      <w:pPr>
        <w:rPr>
          <w:del w:id="68" w:author="User" w:date="2021-05-19T17:25:00Z"/>
          <w:sz w:val="28"/>
          <w:szCs w:val="28"/>
        </w:rPr>
      </w:pPr>
    </w:p>
    <w:p w:rsidR="00AE1EFD" w:rsidRDefault="00AE1EFD" w:rsidP="00AE1EFD">
      <w:pPr>
        <w:numPr>
          <w:ilvl w:val="0"/>
          <w:numId w:val="29"/>
        </w:numPr>
        <w:shd w:val="clear" w:color="auto" w:fill="FFFFFF"/>
        <w:tabs>
          <w:tab w:val="left" w:pos="864"/>
        </w:tabs>
        <w:spacing w:line="317" w:lineRule="exact"/>
        <w:ind w:left="19" w:right="19" w:firstLine="691"/>
        <w:jc w:val="both"/>
        <w:rPr>
          <w:sz w:val="28"/>
          <w:szCs w:val="28"/>
        </w:rPr>
      </w:pPr>
      <w:r>
        <w:rPr>
          <w:rFonts w:eastAsia="Times New Roman"/>
          <w:spacing w:val="-9"/>
          <w:sz w:val="28"/>
          <w:szCs w:val="28"/>
        </w:rPr>
        <w:t xml:space="preserve">установка и настройка на АРМ пользователей и сервере/серверах </w:t>
      </w:r>
      <w:r>
        <w:rPr>
          <w:rFonts w:eastAsia="Times New Roman"/>
          <w:sz w:val="28"/>
          <w:szCs w:val="28"/>
        </w:rPr>
        <w:t>сертифицированного антивирусного ПО;</w:t>
      </w:r>
    </w:p>
    <w:p w:rsidR="00AE1EFD" w:rsidRDefault="00AE1EFD" w:rsidP="00AE1EFD">
      <w:pPr>
        <w:shd w:val="clear" w:color="auto" w:fill="FFFFFF"/>
        <w:spacing w:before="10" w:line="317" w:lineRule="exact"/>
        <w:ind w:left="19" w:right="29" w:firstLine="69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>удаление или блокировка на АРМ (и сервере/серверах, при наличии) средств беспроводного доступа;</w:t>
      </w:r>
    </w:p>
    <w:p w:rsidR="00AE1EFD" w:rsidRDefault="00AE1EFD" w:rsidP="00AE1EFD">
      <w:pPr>
        <w:numPr>
          <w:ilvl w:val="0"/>
          <w:numId w:val="29"/>
        </w:numPr>
        <w:shd w:val="clear" w:color="auto" w:fill="FFFFFF"/>
        <w:tabs>
          <w:tab w:val="left" w:pos="864"/>
        </w:tabs>
        <w:spacing w:line="317" w:lineRule="exact"/>
        <w:ind w:left="19" w:right="19" w:firstLine="691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эксплуатация средств антивирусной защиты в соответствии с требованиями по защите информации;</w:t>
      </w:r>
    </w:p>
    <w:p w:rsidR="00AE1EFD" w:rsidRDefault="00AE1EFD" w:rsidP="00AE1EFD">
      <w:pPr>
        <w:numPr>
          <w:ilvl w:val="0"/>
          <w:numId w:val="29"/>
        </w:numPr>
        <w:shd w:val="clear" w:color="auto" w:fill="FFFFFF"/>
        <w:tabs>
          <w:tab w:val="left" w:pos="864"/>
          <w:tab w:val="left" w:pos="3168"/>
          <w:tab w:val="left" w:pos="5405"/>
          <w:tab w:val="left" w:pos="7565"/>
        </w:tabs>
        <w:spacing w:line="317" w:lineRule="exact"/>
        <w:ind w:left="19" w:right="10" w:firstLine="691"/>
        <w:jc w:val="both"/>
        <w:rPr>
          <w:sz w:val="28"/>
          <w:szCs w:val="28"/>
        </w:rPr>
      </w:pPr>
      <w:r>
        <w:rPr>
          <w:rFonts w:eastAsia="Times New Roman"/>
          <w:spacing w:val="-13"/>
          <w:sz w:val="28"/>
          <w:szCs w:val="28"/>
        </w:rPr>
        <w:t>присвоение</w:t>
      </w:r>
      <w:ins w:id="69" w:author="User" w:date="2021-05-19T17:26:00Z">
        <w:r w:rsidR="006677DA">
          <w:rPr>
            <w:rFonts w:eastAsia="Times New Roman"/>
            <w:sz w:val="28"/>
            <w:szCs w:val="28"/>
          </w:rPr>
          <w:t xml:space="preserve"> </w:t>
        </w:r>
      </w:ins>
      <w:del w:id="70" w:author="User" w:date="2021-05-19T17:26:00Z">
        <w:r w:rsidDel="006677DA">
          <w:rPr>
            <w:rFonts w:eastAsia="Times New Roman"/>
            <w:sz w:val="28"/>
            <w:szCs w:val="28"/>
          </w:rPr>
          <w:tab/>
        </w:r>
      </w:del>
      <w:r>
        <w:rPr>
          <w:rFonts w:eastAsia="Times New Roman"/>
          <w:spacing w:val="-16"/>
          <w:sz w:val="28"/>
          <w:szCs w:val="28"/>
        </w:rPr>
        <w:t>машинным</w:t>
      </w:r>
      <w:ins w:id="71" w:author="User" w:date="2021-05-19T17:26:00Z">
        <w:r w:rsidR="006677DA">
          <w:rPr>
            <w:rFonts w:eastAsia="Times New Roman"/>
            <w:sz w:val="28"/>
            <w:szCs w:val="28"/>
          </w:rPr>
          <w:t xml:space="preserve"> </w:t>
        </w:r>
      </w:ins>
      <w:del w:id="72" w:author="User" w:date="2021-05-19T17:26:00Z">
        <w:r w:rsidDel="006677DA">
          <w:rPr>
            <w:rFonts w:eastAsia="Times New Roman"/>
            <w:sz w:val="28"/>
            <w:szCs w:val="28"/>
          </w:rPr>
          <w:tab/>
        </w:r>
      </w:del>
      <w:r>
        <w:rPr>
          <w:rFonts w:eastAsia="Times New Roman"/>
          <w:spacing w:val="-14"/>
          <w:sz w:val="28"/>
          <w:szCs w:val="28"/>
        </w:rPr>
        <w:t>носителям</w:t>
      </w:r>
      <w:ins w:id="73" w:author="User" w:date="2021-05-19T17:26:00Z">
        <w:r w:rsidR="006677DA">
          <w:rPr>
            <w:rFonts w:eastAsia="Times New Roman"/>
            <w:sz w:val="28"/>
            <w:szCs w:val="28"/>
          </w:rPr>
          <w:t xml:space="preserve"> </w:t>
        </w:r>
      </w:ins>
      <w:del w:id="74" w:author="User" w:date="2021-05-19T17:26:00Z">
        <w:r w:rsidDel="006677DA">
          <w:rPr>
            <w:rFonts w:eastAsia="Times New Roman"/>
            <w:sz w:val="28"/>
            <w:szCs w:val="28"/>
          </w:rPr>
          <w:tab/>
        </w:r>
      </w:del>
      <w:r>
        <w:rPr>
          <w:rFonts w:eastAsia="Times New Roman"/>
          <w:spacing w:val="-14"/>
          <w:sz w:val="28"/>
          <w:szCs w:val="28"/>
        </w:rPr>
        <w:t xml:space="preserve">информации </w:t>
      </w:r>
      <w:r>
        <w:rPr>
          <w:rFonts w:eastAsia="Times New Roman"/>
          <w:spacing w:val="-1"/>
          <w:sz w:val="28"/>
          <w:szCs w:val="28"/>
        </w:rPr>
        <w:t xml:space="preserve">идентификационных номеров, в том числе ведение журнала учета </w:t>
      </w:r>
      <w:r>
        <w:rPr>
          <w:rFonts w:eastAsia="Times New Roman"/>
          <w:sz w:val="28"/>
          <w:szCs w:val="28"/>
        </w:rPr>
        <w:t>машинных носителей информации;</w:t>
      </w:r>
    </w:p>
    <w:p w:rsidR="00AE1EFD" w:rsidRDefault="00AE1EFD" w:rsidP="00AE1EFD">
      <w:pPr>
        <w:numPr>
          <w:ilvl w:val="0"/>
          <w:numId w:val="32"/>
        </w:numPr>
        <w:shd w:val="clear" w:color="auto" w:fill="FFFFFF"/>
        <w:tabs>
          <w:tab w:val="left" w:pos="989"/>
        </w:tabs>
        <w:spacing w:line="317" w:lineRule="exact"/>
        <w:ind w:left="10" w:right="19" w:firstLine="710"/>
        <w:jc w:val="both"/>
        <w:rPr>
          <w:sz w:val="28"/>
          <w:szCs w:val="28"/>
        </w:rPr>
      </w:pPr>
      <w:r>
        <w:rPr>
          <w:rFonts w:eastAsia="Times New Roman"/>
          <w:spacing w:val="-10"/>
          <w:sz w:val="28"/>
          <w:szCs w:val="28"/>
        </w:rPr>
        <w:t xml:space="preserve">осуществление работ, связанных с использованием машинных </w:t>
      </w:r>
      <w:r>
        <w:rPr>
          <w:rFonts w:eastAsia="Times New Roman"/>
          <w:spacing w:val="-9"/>
          <w:sz w:val="28"/>
          <w:szCs w:val="28"/>
        </w:rPr>
        <w:t xml:space="preserve">носителей информации (учет, хранение, выдача, уничтожение), согласно </w:t>
      </w:r>
      <w:r>
        <w:rPr>
          <w:rFonts w:eastAsia="Times New Roman"/>
          <w:sz w:val="28"/>
          <w:szCs w:val="28"/>
        </w:rPr>
        <w:t>требованиям по защите информации;</w:t>
      </w:r>
    </w:p>
    <w:p w:rsidR="00AE1EFD" w:rsidRDefault="00AE1EFD" w:rsidP="00AE1EFD">
      <w:pPr>
        <w:numPr>
          <w:ilvl w:val="0"/>
          <w:numId w:val="32"/>
        </w:numPr>
        <w:shd w:val="clear" w:color="auto" w:fill="FFFFFF"/>
        <w:tabs>
          <w:tab w:val="left" w:pos="989"/>
        </w:tabs>
        <w:spacing w:line="317" w:lineRule="exact"/>
        <w:ind w:left="10" w:right="19" w:firstLine="710"/>
        <w:jc w:val="both"/>
        <w:rPr>
          <w:sz w:val="28"/>
          <w:szCs w:val="28"/>
        </w:rPr>
      </w:pPr>
      <w:r>
        <w:rPr>
          <w:rFonts w:eastAsia="Times New Roman"/>
          <w:spacing w:val="-10"/>
          <w:sz w:val="28"/>
          <w:szCs w:val="28"/>
        </w:rPr>
        <w:t xml:space="preserve">установка мониторов АРМ с учетом ограничения доступа к </w:t>
      </w:r>
      <w:r>
        <w:rPr>
          <w:rFonts w:eastAsia="Times New Roman"/>
          <w:sz w:val="28"/>
          <w:szCs w:val="28"/>
        </w:rPr>
        <w:t>видеоинформации любых лиц, кроме оператора АРМ;</w:t>
      </w:r>
    </w:p>
    <w:p w:rsidR="00AE1EFD" w:rsidRDefault="00AE1EFD" w:rsidP="00AE1EFD">
      <w:pPr>
        <w:numPr>
          <w:ilvl w:val="0"/>
          <w:numId w:val="32"/>
        </w:numPr>
        <w:shd w:val="clear" w:color="auto" w:fill="FFFFFF"/>
        <w:tabs>
          <w:tab w:val="left" w:pos="989"/>
        </w:tabs>
        <w:spacing w:line="317" w:lineRule="exact"/>
        <w:ind w:left="10" w:right="10" w:firstLine="710"/>
        <w:jc w:val="both"/>
        <w:rPr>
          <w:sz w:val="28"/>
          <w:szCs w:val="28"/>
        </w:rPr>
      </w:pPr>
      <w:r>
        <w:rPr>
          <w:rFonts w:eastAsia="Times New Roman"/>
          <w:spacing w:val="-7"/>
          <w:sz w:val="28"/>
          <w:szCs w:val="28"/>
        </w:rPr>
        <w:t xml:space="preserve">исключение нахождения в помещениях, где идет обработка </w:t>
      </w:r>
      <w:r>
        <w:rPr>
          <w:rFonts w:eastAsia="Times New Roman"/>
          <w:sz w:val="28"/>
          <w:szCs w:val="28"/>
        </w:rPr>
        <w:t>информации, в том числе персональных данных и в границах контролируемой зоны, посторонних лиц;</w:t>
      </w:r>
    </w:p>
    <w:p w:rsidR="00AE1EFD" w:rsidRDefault="00AE1EFD" w:rsidP="00AE1EFD">
      <w:pPr>
        <w:numPr>
          <w:ilvl w:val="0"/>
          <w:numId w:val="29"/>
        </w:numPr>
        <w:shd w:val="clear" w:color="auto" w:fill="FFFFFF"/>
        <w:tabs>
          <w:tab w:val="left" w:pos="874"/>
        </w:tabs>
        <w:spacing w:line="317" w:lineRule="exact"/>
        <w:ind w:left="19" w:right="10" w:firstLine="701"/>
        <w:jc w:val="both"/>
        <w:rPr>
          <w:sz w:val="28"/>
          <w:szCs w:val="28"/>
        </w:rPr>
      </w:pPr>
      <w:r>
        <w:rPr>
          <w:rFonts w:eastAsia="Times New Roman"/>
          <w:spacing w:val="-9"/>
          <w:sz w:val="28"/>
          <w:szCs w:val="28"/>
        </w:rPr>
        <w:t xml:space="preserve">обследование, защита и аттестация в соответствии с требованиями </w:t>
      </w:r>
      <w:r>
        <w:rPr>
          <w:rFonts w:eastAsia="Times New Roman"/>
          <w:spacing w:val="-10"/>
          <w:sz w:val="28"/>
          <w:szCs w:val="28"/>
        </w:rPr>
        <w:t>безопасности информации на АРМ РИС ГИА на муниципальном уровне</w:t>
      </w:r>
      <w:ins w:id="75" w:author="User" w:date="2021-05-19T17:27:00Z">
        <w:r w:rsidR="006677DA">
          <w:rPr>
            <w:rFonts w:eastAsia="Times New Roman"/>
            <w:spacing w:val="-10"/>
            <w:sz w:val="28"/>
            <w:szCs w:val="28"/>
          </w:rPr>
          <w:t>.</w:t>
        </w:r>
      </w:ins>
      <w:del w:id="76" w:author="User" w:date="2021-05-19T17:27:00Z">
        <w:r w:rsidDel="006677DA">
          <w:rPr>
            <w:rFonts w:eastAsia="Times New Roman"/>
            <w:spacing w:val="-10"/>
            <w:sz w:val="28"/>
            <w:szCs w:val="28"/>
          </w:rPr>
          <w:delText>;</w:delText>
        </w:r>
      </w:del>
    </w:p>
    <w:p w:rsidR="00AE1EFD" w:rsidDel="006677DA" w:rsidRDefault="00AE1EFD" w:rsidP="00AE1EFD">
      <w:pPr>
        <w:numPr>
          <w:ilvl w:val="0"/>
          <w:numId w:val="29"/>
        </w:numPr>
        <w:shd w:val="clear" w:color="auto" w:fill="FFFFFF"/>
        <w:tabs>
          <w:tab w:val="left" w:pos="874"/>
        </w:tabs>
        <w:spacing w:line="317" w:lineRule="exact"/>
        <w:ind w:left="19" w:firstLine="701"/>
        <w:jc w:val="both"/>
        <w:rPr>
          <w:del w:id="77" w:author="User" w:date="2021-05-19T17:27:00Z"/>
          <w:sz w:val="28"/>
          <w:szCs w:val="28"/>
        </w:rPr>
      </w:pPr>
      <w:del w:id="78" w:author="User" w:date="2021-05-19T17:27:00Z">
        <w:r w:rsidDel="006677DA">
          <w:rPr>
            <w:rFonts w:eastAsia="Times New Roman"/>
            <w:spacing w:val="-9"/>
            <w:sz w:val="28"/>
            <w:szCs w:val="28"/>
          </w:rPr>
          <w:delText xml:space="preserve">организация и обеспечение получения членами ГЭК токена члена </w:delText>
        </w:r>
        <w:r w:rsidDel="006677DA">
          <w:rPr>
            <w:rFonts w:eastAsia="Times New Roman"/>
            <w:spacing w:val="-10"/>
            <w:sz w:val="28"/>
            <w:szCs w:val="28"/>
          </w:rPr>
          <w:delText xml:space="preserve">ГЭК, необходимого для применения технологий получения ЭМ по </w:delText>
        </w:r>
        <w:r w:rsidDel="006677DA">
          <w:rPr>
            <w:rFonts w:eastAsia="Times New Roman"/>
            <w:spacing w:val="-12"/>
            <w:sz w:val="28"/>
            <w:szCs w:val="28"/>
          </w:rPr>
          <w:delText xml:space="preserve">информационно-телекоммуникационной сети «Интернет», печати полного </w:delText>
        </w:r>
        <w:r w:rsidDel="006677DA">
          <w:rPr>
            <w:rFonts w:eastAsia="Times New Roman"/>
            <w:spacing w:val="-7"/>
            <w:sz w:val="28"/>
            <w:szCs w:val="28"/>
          </w:rPr>
          <w:delText xml:space="preserve">комплекта ЭМ в аудиториях ППЭ, сканирования ЭМ в штабе ППЭ и </w:delText>
        </w:r>
        <w:r w:rsidDel="006677DA">
          <w:rPr>
            <w:rFonts w:eastAsia="Times New Roman"/>
            <w:spacing w:val="-6"/>
            <w:sz w:val="28"/>
            <w:szCs w:val="28"/>
          </w:rPr>
          <w:delText xml:space="preserve">проведения устной части экзамена по иностранному языку (раздел </w:delText>
        </w:r>
        <w:r w:rsidDel="006677DA">
          <w:rPr>
            <w:rFonts w:eastAsia="Times New Roman"/>
            <w:sz w:val="28"/>
            <w:szCs w:val="28"/>
          </w:rPr>
          <w:delText>«Говорение»);</w:delText>
        </w:r>
      </w:del>
    </w:p>
    <w:p w:rsidR="00AE1EFD" w:rsidDel="006677DA" w:rsidRDefault="00AE1EFD" w:rsidP="000E7E06">
      <w:pPr>
        <w:shd w:val="clear" w:color="auto" w:fill="FFFFFF"/>
        <w:tabs>
          <w:tab w:val="left" w:pos="950"/>
        </w:tabs>
        <w:spacing w:line="317" w:lineRule="exact"/>
        <w:ind w:firstLine="691"/>
        <w:jc w:val="both"/>
        <w:rPr>
          <w:del w:id="79" w:author="User" w:date="2021-05-19T17:27:00Z"/>
          <w:sz w:val="28"/>
          <w:szCs w:val="28"/>
        </w:rPr>
      </w:pPr>
      <w:del w:id="80" w:author="User" w:date="2021-05-19T17:27:00Z">
        <w:r w:rsidDel="006677DA">
          <w:rPr>
            <w:sz w:val="28"/>
            <w:szCs w:val="28"/>
          </w:rPr>
          <w:delText>-</w:delText>
        </w:r>
        <w:r w:rsidDel="006677DA">
          <w:rPr>
            <w:sz w:val="28"/>
            <w:szCs w:val="28"/>
          </w:rPr>
          <w:tab/>
        </w:r>
        <w:r w:rsidDel="006677DA">
          <w:rPr>
            <w:rFonts w:eastAsia="Times New Roman"/>
            <w:spacing w:val="-7"/>
            <w:sz w:val="28"/>
            <w:szCs w:val="28"/>
          </w:rPr>
          <w:delText>обеспечение соблюдения информационной безопасности при</w:delText>
        </w:r>
        <w:r w:rsidR="000E7E06" w:rsidDel="006677DA">
          <w:rPr>
            <w:rFonts w:eastAsia="Times New Roman"/>
            <w:spacing w:val="-7"/>
            <w:sz w:val="28"/>
            <w:szCs w:val="28"/>
          </w:rPr>
          <w:delText xml:space="preserve"> </w:delText>
        </w:r>
        <w:r w:rsidDel="006677DA">
          <w:rPr>
            <w:rFonts w:eastAsia="Times New Roman"/>
            <w:spacing w:val="-11"/>
            <w:sz w:val="28"/>
            <w:szCs w:val="28"/>
          </w:rPr>
          <w:delText>получении и отправке ЭМ ОГЭ и ГВЭ по программам основного общего и</w:delText>
        </w:r>
        <w:r w:rsidR="000E7E06" w:rsidDel="006677DA">
          <w:rPr>
            <w:rFonts w:eastAsia="Times New Roman"/>
            <w:spacing w:val="-11"/>
            <w:sz w:val="28"/>
            <w:szCs w:val="28"/>
          </w:rPr>
          <w:delText xml:space="preserve"> </w:delText>
        </w:r>
        <w:r w:rsidDel="006677DA">
          <w:rPr>
            <w:rFonts w:eastAsia="Times New Roman"/>
            <w:sz w:val="28"/>
            <w:szCs w:val="28"/>
          </w:rPr>
          <w:delText>среднего общего образования.</w:delText>
        </w:r>
      </w:del>
    </w:p>
    <w:p w:rsidR="00AE1EFD" w:rsidRDefault="000E7E06" w:rsidP="000666E7">
      <w:pPr>
        <w:shd w:val="clear" w:color="auto" w:fill="FFFFFF"/>
        <w:spacing w:line="326" w:lineRule="exact"/>
        <w:ind w:firstLine="709"/>
        <w:jc w:val="center"/>
        <w:rPr>
          <w:sz w:val="28"/>
          <w:szCs w:val="28"/>
        </w:rPr>
      </w:pPr>
      <w:r>
        <w:rPr>
          <w:b/>
          <w:bCs/>
          <w:spacing w:val="-9"/>
          <w:sz w:val="28"/>
          <w:szCs w:val="28"/>
        </w:rPr>
        <w:t>6</w:t>
      </w:r>
      <w:r w:rsidR="00AE1EFD">
        <w:rPr>
          <w:b/>
          <w:bCs/>
          <w:spacing w:val="-9"/>
          <w:sz w:val="28"/>
          <w:szCs w:val="28"/>
        </w:rPr>
        <w:t xml:space="preserve">. </w:t>
      </w:r>
      <w:r w:rsidR="00AE1EFD">
        <w:rPr>
          <w:rFonts w:eastAsia="Times New Roman"/>
          <w:b/>
          <w:bCs/>
          <w:spacing w:val="-9"/>
          <w:sz w:val="28"/>
          <w:szCs w:val="28"/>
        </w:rPr>
        <w:t xml:space="preserve">Комплекс мероприятий по обеспечению информационной </w:t>
      </w:r>
      <w:r w:rsidR="00AE1EFD">
        <w:rPr>
          <w:rFonts w:eastAsia="Times New Roman"/>
          <w:b/>
          <w:bCs/>
          <w:spacing w:val="-10"/>
          <w:sz w:val="28"/>
          <w:szCs w:val="28"/>
        </w:rPr>
        <w:t xml:space="preserve">безопасности в </w:t>
      </w:r>
      <w:del w:id="81" w:author="User" w:date="2021-05-19T17:50:00Z">
        <w:r w:rsidR="00AE1EFD" w:rsidDel="003809B5">
          <w:rPr>
            <w:rFonts w:eastAsia="Times New Roman"/>
            <w:b/>
            <w:bCs/>
            <w:spacing w:val="-10"/>
            <w:sz w:val="28"/>
            <w:szCs w:val="28"/>
          </w:rPr>
          <w:delText xml:space="preserve">государственных </w:delText>
        </w:r>
      </w:del>
      <w:r w:rsidR="000666E7">
        <w:rPr>
          <w:rFonts w:eastAsia="Times New Roman"/>
          <w:b/>
          <w:bCs/>
          <w:spacing w:val="-10"/>
          <w:sz w:val="28"/>
          <w:szCs w:val="28"/>
        </w:rPr>
        <w:t>общеобразовательных организациях</w:t>
      </w:r>
    </w:p>
    <w:p w:rsidR="00AE1EFD" w:rsidRDefault="000666E7" w:rsidP="000E7E06">
      <w:pPr>
        <w:shd w:val="clear" w:color="auto" w:fill="FFFFFF"/>
        <w:tabs>
          <w:tab w:val="left" w:pos="1171"/>
        </w:tabs>
        <w:spacing w:line="326" w:lineRule="exact"/>
        <w:ind w:firstLine="701"/>
        <w:jc w:val="both"/>
        <w:rPr>
          <w:sz w:val="28"/>
          <w:szCs w:val="28"/>
        </w:rPr>
      </w:pPr>
      <w:r>
        <w:rPr>
          <w:spacing w:val="-17"/>
          <w:sz w:val="28"/>
          <w:szCs w:val="28"/>
        </w:rPr>
        <w:t>6.</w:t>
      </w:r>
      <w:r w:rsidR="00AE1EFD">
        <w:rPr>
          <w:spacing w:val="-17"/>
          <w:sz w:val="28"/>
          <w:szCs w:val="28"/>
        </w:rPr>
        <w:t>1.</w:t>
      </w:r>
      <w:r w:rsidR="00AE1EFD">
        <w:rPr>
          <w:sz w:val="28"/>
          <w:szCs w:val="28"/>
        </w:rPr>
        <w:tab/>
      </w:r>
      <w:r w:rsidR="00AE1EFD">
        <w:rPr>
          <w:rFonts w:eastAsia="Times New Roman"/>
          <w:sz w:val="28"/>
          <w:szCs w:val="28"/>
        </w:rPr>
        <w:t>Для обеспечения информационной безопасности в</w:t>
      </w:r>
      <w:r w:rsidR="000E7E06">
        <w:rPr>
          <w:rFonts w:eastAsia="Times New Roman"/>
          <w:sz w:val="28"/>
          <w:szCs w:val="28"/>
        </w:rPr>
        <w:t xml:space="preserve"> </w:t>
      </w:r>
      <w:del w:id="82" w:author="User" w:date="2021-05-19T17:28:00Z">
        <w:r w:rsidR="00AE1EFD" w:rsidDel="006677DA">
          <w:rPr>
            <w:rFonts w:eastAsia="Times New Roman"/>
            <w:spacing w:val="-10"/>
            <w:sz w:val="28"/>
            <w:szCs w:val="28"/>
          </w:rPr>
          <w:delText xml:space="preserve">государственных </w:delText>
        </w:r>
      </w:del>
      <w:r>
        <w:rPr>
          <w:rFonts w:eastAsia="Times New Roman"/>
          <w:spacing w:val="-10"/>
          <w:sz w:val="28"/>
          <w:szCs w:val="28"/>
        </w:rPr>
        <w:t xml:space="preserve">общеобразовательных организациях </w:t>
      </w:r>
      <w:r w:rsidR="00AE1EFD">
        <w:rPr>
          <w:rFonts w:eastAsia="Times New Roman"/>
          <w:spacing w:val="-9"/>
          <w:sz w:val="28"/>
          <w:szCs w:val="28"/>
        </w:rPr>
        <w:t>осуществляется комплекс мероприятий по разработке и</w:t>
      </w:r>
      <w:r w:rsidR="000E7E06">
        <w:rPr>
          <w:rFonts w:eastAsia="Times New Roman"/>
          <w:spacing w:val="-9"/>
          <w:sz w:val="28"/>
          <w:szCs w:val="28"/>
        </w:rPr>
        <w:t xml:space="preserve"> </w:t>
      </w:r>
      <w:r w:rsidR="00AE1EFD">
        <w:rPr>
          <w:rFonts w:eastAsia="Times New Roman"/>
          <w:sz w:val="28"/>
          <w:szCs w:val="28"/>
        </w:rPr>
        <w:t>изданию локальных актов ОО:</w:t>
      </w:r>
    </w:p>
    <w:p w:rsidR="00AE1EFD" w:rsidRDefault="00AE1EFD" w:rsidP="00AE1EFD">
      <w:pPr>
        <w:shd w:val="clear" w:color="auto" w:fill="FFFFFF"/>
        <w:tabs>
          <w:tab w:val="left" w:pos="922"/>
        </w:tabs>
        <w:spacing w:line="317" w:lineRule="exact"/>
        <w:ind w:right="10" w:firstLine="70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rFonts w:eastAsia="Times New Roman"/>
          <w:spacing w:val="-8"/>
          <w:sz w:val="28"/>
          <w:szCs w:val="28"/>
        </w:rPr>
        <w:t>о назначении ответственного лица за защиту информации, в том</w:t>
      </w:r>
      <w:r w:rsidR="000666E7">
        <w:rPr>
          <w:rFonts w:eastAsia="Times New Roman"/>
          <w:spacing w:val="-8"/>
          <w:sz w:val="28"/>
          <w:szCs w:val="28"/>
        </w:rPr>
        <w:t xml:space="preserve"> </w:t>
      </w:r>
      <w:r>
        <w:rPr>
          <w:rFonts w:eastAsia="Times New Roman"/>
          <w:spacing w:val="-12"/>
          <w:sz w:val="28"/>
          <w:szCs w:val="28"/>
        </w:rPr>
        <w:t>числе по выполнению функций по организации и обработке персональных</w:t>
      </w:r>
      <w:r w:rsidR="000666E7">
        <w:rPr>
          <w:rFonts w:eastAsia="Times New Roman"/>
          <w:spacing w:val="-12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данных в РИС ГИА на уровне ОО в период внесения сведений об</w:t>
      </w:r>
      <w:r w:rsidR="000666E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участниках ГИА;</w:t>
      </w:r>
    </w:p>
    <w:p w:rsidR="00AE1EFD" w:rsidDel="006677DA" w:rsidRDefault="00AE1EFD" w:rsidP="00AE1EFD">
      <w:pPr>
        <w:shd w:val="clear" w:color="auto" w:fill="FFFFFF"/>
        <w:tabs>
          <w:tab w:val="left" w:pos="1008"/>
          <w:tab w:val="right" w:pos="9062"/>
        </w:tabs>
        <w:spacing w:line="317" w:lineRule="exact"/>
        <w:ind w:left="10" w:right="10" w:firstLine="691"/>
        <w:jc w:val="both"/>
        <w:rPr>
          <w:del w:id="83" w:author="User" w:date="2021-05-19T17:28:00Z"/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del w:id="84" w:author="User" w:date="2021-05-19T17:28:00Z">
        <w:r w:rsidDel="006677DA">
          <w:rPr>
            <w:rFonts w:eastAsia="Times New Roman"/>
            <w:spacing w:val="-10"/>
            <w:sz w:val="28"/>
            <w:szCs w:val="28"/>
          </w:rPr>
          <w:delText>о назначении администратора безопасности, в</w:delText>
        </w:r>
        <w:r w:rsidR="000666E7" w:rsidDel="006677DA">
          <w:rPr>
            <w:rFonts w:eastAsia="Times New Roman"/>
            <w:sz w:val="28"/>
            <w:szCs w:val="28"/>
          </w:rPr>
          <w:delText xml:space="preserve"> </w:delText>
        </w:r>
        <w:r w:rsidR="000666E7" w:rsidDel="006677DA">
          <w:rPr>
            <w:rFonts w:eastAsia="Times New Roman"/>
            <w:spacing w:val="-11"/>
            <w:sz w:val="28"/>
            <w:szCs w:val="28"/>
          </w:rPr>
          <w:delText xml:space="preserve">том </w:delText>
        </w:r>
        <w:r w:rsidDel="006677DA">
          <w:rPr>
            <w:rFonts w:eastAsia="Times New Roman"/>
            <w:spacing w:val="-11"/>
            <w:sz w:val="28"/>
            <w:szCs w:val="28"/>
          </w:rPr>
          <w:delText>числе по</w:delText>
        </w:r>
        <w:r w:rsidR="000666E7" w:rsidDel="006677DA">
          <w:rPr>
            <w:rFonts w:eastAsia="Times New Roman"/>
            <w:spacing w:val="-11"/>
            <w:sz w:val="28"/>
            <w:szCs w:val="28"/>
          </w:rPr>
          <w:delText xml:space="preserve"> </w:delText>
        </w:r>
        <w:r w:rsidDel="006677DA">
          <w:rPr>
            <w:rFonts w:eastAsia="Times New Roman"/>
            <w:spacing w:val="-7"/>
            <w:sz w:val="28"/>
            <w:szCs w:val="28"/>
          </w:rPr>
          <w:delText>осуществлению действий по техническому</w:delText>
        </w:r>
        <w:r w:rsidR="000666E7" w:rsidDel="006677DA">
          <w:rPr>
            <w:rFonts w:eastAsia="Times New Roman"/>
            <w:sz w:val="28"/>
            <w:szCs w:val="28"/>
          </w:rPr>
          <w:delText xml:space="preserve"> </w:delText>
        </w:r>
        <w:r w:rsidDel="006677DA">
          <w:rPr>
            <w:rFonts w:eastAsia="Times New Roman"/>
            <w:spacing w:val="-14"/>
            <w:sz w:val="28"/>
            <w:szCs w:val="28"/>
          </w:rPr>
          <w:delText>обеспечению</w:delText>
        </w:r>
        <w:r w:rsidR="000666E7" w:rsidDel="006677DA">
          <w:rPr>
            <w:rFonts w:eastAsia="Times New Roman"/>
            <w:spacing w:val="-14"/>
            <w:sz w:val="28"/>
            <w:szCs w:val="28"/>
          </w:rPr>
          <w:delText xml:space="preserve"> </w:delText>
        </w:r>
        <w:r w:rsidDel="006677DA">
          <w:rPr>
            <w:rFonts w:eastAsia="Times New Roman"/>
            <w:spacing w:val="-4"/>
            <w:sz w:val="28"/>
            <w:szCs w:val="28"/>
          </w:rPr>
          <w:delText>функционирования СЗИ и организационные действия в</w:delText>
        </w:r>
        <w:r w:rsidR="000666E7" w:rsidDel="006677DA">
          <w:rPr>
            <w:rFonts w:eastAsia="Times New Roman"/>
            <w:sz w:val="28"/>
            <w:szCs w:val="28"/>
          </w:rPr>
          <w:delText xml:space="preserve"> </w:delText>
        </w:r>
        <w:r w:rsidDel="006677DA">
          <w:rPr>
            <w:rFonts w:eastAsia="Times New Roman"/>
            <w:spacing w:val="-9"/>
            <w:sz w:val="28"/>
            <w:szCs w:val="28"/>
          </w:rPr>
          <w:delText>соответствии с</w:delText>
        </w:r>
        <w:r w:rsidR="000666E7" w:rsidDel="006677DA">
          <w:rPr>
            <w:rFonts w:eastAsia="Times New Roman"/>
            <w:spacing w:val="-9"/>
            <w:sz w:val="28"/>
            <w:szCs w:val="28"/>
          </w:rPr>
          <w:delText xml:space="preserve"> </w:delText>
        </w:r>
        <w:r w:rsidDel="006677DA">
          <w:rPr>
            <w:rFonts w:eastAsia="Times New Roman"/>
            <w:sz w:val="28"/>
            <w:szCs w:val="28"/>
          </w:rPr>
          <w:delText>ОРД;</w:delText>
        </w:r>
      </w:del>
    </w:p>
    <w:p w:rsidR="00AE1EFD" w:rsidRDefault="00AE1EFD" w:rsidP="00B57C6D">
      <w:pPr>
        <w:shd w:val="clear" w:color="auto" w:fill="FFFFFF"/>
        <w:tabs>
          <w:tab w:val="left" w:pos="1008"/>
          <w:tab w:val="right" w:pos="9062"/>
        </w:tabs>
        <w:spacing w:line="317" w:lineRule="exact"/>
        <w:ind w:left="10" w:right="10" w:firstLine="691"/>
        <w:jc w:val="both"/>
        <w:rPr>
          <w:sz w:val="28"/>
          <w:szCs w:val="28"/>
        </w:rPr>
      </w:pPr>
      <w:del w:id="85" w:author="User" w:date="2021-05-19T17:28:00Z">
        <w:r w:rsidDel="006677DA">
          <w:rPr>
            <w:rFonts w:eastAsia="Times New Roman"/>
            <w:spacing w:val="-12"/>
            <w:sz w:val="28"/>
            <w:szCs w:val="28"/>
          </w:rPr>
          <w:delText>о</w:delText>
        </w:r>
      </w:del>
      <w:ins w:id="86" w:author="User" w:date="2021-05-19T17:28:00Z">
        <w:r w:rsidR="006677DA">
          <w:rPr>
            <w:rFonts w:eastAsia="Times New Roman"/>
            <w:spacing w:val="-12"/>
            <w:sz w:val="28"/>
            <w:szCs w:val="28"/>
          </w:rPr>
          <w:t>о</w:t>
        </w:r>
      </w:ins>
      <w:r>
        <w:rPr>
          <w:rFonts w:eastAsia="Times New Roman"/>
          <w:spacing w:val="-12"/>
          <w:sz w:val="28"/>
          <w:szCs w:val="28"/>
        </w:rPr>
        <w:t xml:space="preserve"> назначении лиц, имеющих доступ к сегменту РИС ГИА на уровне </w:t>
      </w:r>
      <w:r w:rsidR="000666E7">
        <w:rPr>
          <w:rFonts w:eastAsia="Times New Roman"/>
          <w:spacing w:val="-12"/>
          <w:sz w:val="28"/>
          <w:szCs w:val="28"/>
        </w:rPr>
        <w:t>обще</w:t>
      </w:r>
      <w:r>
        <w:rPr>
          <w:rFonts w:eastAsia="Times New Roman"/>
          <w:sz w:val="28"/>
          <w:szCs w:val="28"/>
        </w:rPr>
        <w:t>образовательной организации;</w:t>
      </w:r>
    </w:p>
    <w:p w:rsidR="00AE1EFD" w:rsidRDefault="00AE1EFD" w:rsidP="000666E7">
      <w:pPr>
        <w:numPr>
          <w:ilvl w:val="0"/>
          <w:numId w:val="15"/>
        </w:numPr>
        <w:shd w:val="clear" w:color="auto" w:fill="FFFFFF"/>
        <w:tabs>
          <w:tab w:val="left" w:pos="864"/>
        </w:tabs>
        <w:spacing w:line="317" w:lineRule="exact"/>
        <w:ind w:right="10" w:firstLine="709"/>
        <w:jc w:val="both"/>
        <w:rPr>
          <w:sz w:val="28"/>
          <w:szCs w:val="28"/>
        </w:rPr>
      </w:pPr>
      <w:r>
        <w:rPr>
          <w:rFonts w:eastAsia="Times New Roman"/>
          <w:spacing w:val="-2"/>
          <w:sz w:val="28"/>
          <w:szCs w:val="28"/>
        </w:rPr>
        <w:t xml:space="preserve">о регулярном обновлении общесистемного и прикладного </w:t>
      </w:r>
      <w:r>
        <w:rPr>
          <w:rFonts w:eastAsia="Times New Roman"/>
          <w:spacing w:val="-10"/>
          <w:sz w:val="28"/>
          <w:szCs w:val="28"/>
        </w:rPr>
        <w:t>программного обеспечения, а также средств защиты информации;</w:t>
      </w:r>
    </w:p>
    <w:p w:rsidR="00AE1EFD" w:rsidRDefault="00AE1EFD" w:rsidP="000666E7">
      <w:pPr>
        <w:numPr>
          <w:ilvl w:val="0"/>
          <w:numId w:val="15"/>
        </w:numPr>
        <w:shd w:val="clear" w:color="auto" w:fill="FFFFFF"/>
        <w:tabs>
          <w:tab w:val="left" w:pos="864"/>
        </w:tabs>
        <w:spacing w:line="317" w:lineRule="exact"/>
        <w:ind w:right="10" w:firstLine="709"/>
        <w:jc w:val="both"/>
        <w:rPr>
          <w:sz w:val="28"/>
          <w:szCs w:val="28"/>
        </w:rPr>
      </w:pPr>
      <w:r>
        <w:rPr>
          <w:rFonts w:eastAsia="Times New Roman"/>
          <w:spacing w:val="-11"/>
          <w:sz w:val="28"/>
          <w:szCs w:val="28"/>
        </w:rPr>
        <w:t xml:space="preserve">об утверждении списка съемных машинных носителей информации </w:t>
      </w:r>
      <w:r>
        <w:rPr>
          <w:rFonts w:eastAsia="Times New Roman"/>
          <w:spacing w:val="-10"/>
          <w:sz w:val="28"/>
          <w:szCs w:val="28"/>
        </w:rPr>
        <w:t>и мест хранения съемных машинных носителей информации;</w:t>
      </w:r>
    </w:p>
    <w:p w:rsidR="00AE1EFD" w:rsidRDefault="00AE1EFD" w:rsidP="000666E7">
      <w:pPr>
        <w:numPr>
          <w:ilvl w:val="0"/>
          <w:numId w:val="15"/>
        </w:numPr>
        <w:shd w:val="clear" w:color="auto" w:fill="FFFFFF"/>
        <w:tabs>
          <w:tab w:val="left" w:pos="864"/>
        </w:tabs>
        <w:spacing w:line="317" w:lineRule="exact"/>
        <w:ind w:right="10" w:firstLine="709"/>
        <w:jc w:val="both"/>
        <w:rPr>
          <w:sz w:val="28"/>
          <w:szCs w:val="28"/>
        </w:rPr>
      </w:pPr>
      <w:r>
        <w:rPr>
          <w:rFonts w:eastAsia="Times New Roman"/>
          <w:spacing w:val="-5"/>
          <w:sz w:val="28"/>
          <w:szCs w:val="28"/>
        </w:rPr>
        <w:t xml:space="preserve">об утверждении списка сотрудников, допущенных в помещения, </w:t>
      </w:r>
      <w:r>
        <w:rPr>
          <w:rFonts w:eastAsia="Times New Roman"/>
          <w:spacing w:val="-2"/>
          <w:sz w:val="28"/>
          <w:szCs w:val="28"/>
        </w:rPr>
        <w:t xml:space="preserve">где установлены технические средства информационной системы и </w:t>
      </w:r>
      <w:r>
        <w:rPr>
          <w:rFonts w:eastAsia="Times New Roman"/>
          <w:spacing w:val="-10"/>
          <w:sz w:val="28"/>
          <w:szCs w:val="28"/>
        </w:rPr>
        <w:t>системы защиты с указанием границы контролируемой зоны;</w:t>
      </w:r>
    </w:p>
    <w:p w:rsidR="00AE1EFD" w:rsidDel="005E20A7" w:rsidRDefault="00AE1EFD" w:rsidP="00AE1EFD">
      <w:pPr>
        <w:shd w:val="clear" w:color="auto" w:fill="FFFFFF"/>
        <w:tabs>
          <w:tab w:val="left" w:pos="1267"/>
        </w:tabs>
        <w:spacing w:line="317" w:lineRule="exact"/>
        <w:ind w:left="10" w:firstLine="701"/>
        <w:jc w:val="both"/>
        <w:rPr>
          <w:del w:id="87" w:author="User" w:date="2021-05-19T17:21:00Z"/>
          <w:sz w:val="28"/>
          <w:szCs w:val="28"/>
        </w:rPr>
      </w:pPr>
      <w:del w:id="88" w:author="User" w:date="2021-05-19T17:21:00Z">
        <w:r w:rsidDel="005E20A7">
          <w:rPr>
            <w:spacing w:val="-15"/>
            <w:sz w:val="28"/>
            <w:szCs w:val="28"/>
          </w:rPr>
          <w:delText>8.2.</w:delText>
        </w:r>
        <w:r w:rsidDel="005E20A7">
          <w:rPr>
            <w:sz w:val="28"/>
            <w:szCs w:val="28"/>
          </w:rPr>
          <w:tab/>
        </w:r>
      </w:del>
    </w:p>
    <w:p w:rsidR="00AE1EFD" w:rsidRDefault="00AE1EFD" w:rsidP="00B57C6D">
      <w:pPr>
        <w:shd w:val="clear" w:color="auto" w:fill="FFFFFF"/>
        <w:tabs>
          <w:tab w:val="left" w:pos="1267"/>
        </w:tabs>
        <w:spacing w:line="317" w:lineRule="exact"/>
        <w:ind w:left="10" w:firstLine="701"/>
        <w:jc w:val="both"/>
        <w:rPr>
          <w:sz w:val="28"/>
          <w:szCs w:val="28"/>
        </w:rPr>
      </w:pPr>
      <w:del w:id="89" w:author="User" w:date="2021-05-19T17:21:00Z">
        <w:r w:rsidDel="005E20A7">
          <w:rPr>
            <w:spacing w:val="-17"/>
            <w:sz w:val="28"/>
            <w:szCs w:val="28"/>
          </w:rPr>
          <w:delText>8</w:delText>
        </w:r>
      </w:del>
      <w:ins w:id="90" w:author="User" w:date="2021-05-19T17:21:00Z">
        <w:r w:rsidR="005E20A7">
          <w:rPr>
            <w:spacing w:val="-15"/>
            <w:sz w:val="28"/>
            <w:szCs w:val="28"/>
          </w:rPr>
          <w:t>6</w:t>
        </w:r>
      </w:ins>
      <w:r>
        <w:rPr>
          <w:spacing w:val="-17"/>
          <w:sz w:val="28"/>
          <w:szCs w:val="28"/>
        </w:rPr>
        <w:t>.</w:t>
      </w:r>
      <w:del w:id="91" w:author="User" w:date="2021-05-19T17:21:00Z">
        <w:r w:rsidDel="005E20A7">
          <w:rPr>
            <w:spacing w:val="-17"/>
            <w:sz w:val="28"/>
            <w:szCs w:val="28"/>
          </w:rPr>
          <w:delText>3</w:delText>
        </w:r>
      </w:del>
      <w:ins w:id="92" w:author="User" w:date="2021-05-19T17:21:00Z">
        <w:r w:rsidR="005E20A7">
          <w:rPr>
            <w:spacing w:val="-17"/>
            <w:sz w:val="28"/>
            <w:szCs w:val="28"/>
          </w:rPr>
          <w:t>2</w:t>
        </w:r>
      </w:ins>
      <w:r>
        <w:rPr>
          <w:spacing w:val="-17"/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rFonts w:eastAsia="Times New Roman"/>
          <w:spacing w:val="-6"/>
          <w:sz w:val="28"/>
          <w:szCs w:val="28"/>
        </w:rPr>
        <w:t>Для обеспечения информационной безопасности в ОО</w:t>
      </w:r>
      <w:del w:id="93" w:author="User" w:date="2021-05-19T17:21:00Z">
        <w:r w:rsidDel="005E20A7">
          <w:rPr>
            <w:rFonts w:eastAsia="Times New Roman"/>
            <w:spacing w:val="-6"/>
            <w:sz w:val="28"/>
            <w:szCs w:val="28"/>
          </w:rPr>
          <w:br/>
        </w:r>
      </w:del>
      <w:ins w:id="94" w:author="User" w:date="2021-05-19T17:21:00Z">
        <w:r w:rsidR="005E20A7">
          <w:rPr>
            <w:rFonts w:eastAsia="Times New Roman"/>
            <w:spacing w:val="-7"/>
            <w:sz w:val="28"/>
            <w:szCs w:val="28"/>
          </w:rPr>
          <w:t xml:space="preserve"> </w:t>
        </w:r>
      </w:ins>
      <w:r>
        <w:rPr>
          <w:rFonts w:eastAsia="Times New Roman"/>
          <w:spacing w:val="-7"/>
          <w:sz w:val="28"/>
          <w:szCs w:val="28"/>
        </w:rPr>
        <w:t>осуществляется комплекс мероприятий по настройке оборудования,</w:t>
      </w:r>
      <w:r w:rsidR="000666E7">
        <w:rPr>
          <w:rFonts w:eastAsia="Times New Roman"/>
          <w:spacing w:val="-10"/>
          <w:sz w:val="28"/>
          <w:szCs w:val="28"/>
        </w:rPr>
        <w:t xml:space="preserve"> </w:t>
      </w:r>
      <w:r>
        <w:rPr>
          <w:rFonts w:eastAsia="Times New Roman"/>
          <w:spacing w:val="-10"/>
          <w:sz w:val="28"/>
          <w:szCs w:val="28"/>
        </w:rPr>
        <w:t>проведению работ по обеспечению безопасного хранения информации,</w:t>
      </w:r>
      <w:r w:rsidR="000666E7">
        <w:rPr>
          <w:rFonts w:eastAsia="Times New Roman"/>
          <w:spacing w:val="-10"/>
          <w:sz w:val="28"/>
          <w:szCs w:val="28"/>
        </w:rPr>
        <w:t xml:space="preserve"> </w:t>
      </w:r>
      <w:r>
        <w:rPr>
          <w:rFonts w:eastAsia="Times New Roman"/>
          <w:spacing w:val="-10"/>
          <w:sz w:val="28"/>
          <w:szCs w:val="28"/>
        </w:rPr>
        <w:t>обновления общесистемного и прикладного ПО, а также средств защиты</w:t>
      </w:r>
      <w:ins w:id="95" w:author="User" w:date="2021-05-19T17:21:00Z">
        <w:r w:rsidR="005E20A7">
          <w:rPr>
            <w:rFonts w:eastAsia="Times New Roman"/>
            <w:spacing w:val="-10"/>
            <w:sz w:val="28"/>
            <w:szCs w:val="28"/>
          </w:rPr>
          <w:t xml:space="preserve"> </w:t>
        </w:r>
      </w:ins>
      <w:r>
        <w:rPr>
          <w:rFonts w:eastAsia="Times New Roman"/>
          <w:sz w:val="28"/>
          <w:szCs w:val="28"/>
        </w:rPr>
        <w:t>информации, в том числе:</w:t>
      </w:r>
    </w:p>
    <w:p w:rsidR="00AE1EFD" w:rsidDel="006677DA" w:rsidRDefault="00AE1EFD" w:rsidP="000666E7">
      <w:pPr>
        <w:numPr>
          <w:ilvl w:val="0"/>
          <w:numId w:val="15"/>
        </w:numPr>
        <w:shd w:val="clear" w:color="auto" w:fill="FFFFFF"/>
        <w:tabs>
          <w:tab w:val="left" w:pos="864"/>
        </w:tabs>
        <w:spacing w:before="10" w:line="317" w:lineRule="exact"/>
        <w:ind w:firstLine="709"/>
        <w:jc w:val="both"/>
        <w:rPr>
          <w:del w:id="96" w:author="User" w:date="2021-05-19T17:29:00Z"/>
          <w:sz w:val="28"/>
          <w:szCs w:val="28"/>
        </w:rPr>
      </w:pPr>
      <w:del w:id="97" w:author="User" w:date="2021-05-19T17:29:00Z">
        <w:r w:rsidDel="006677DA">
          <w:rPr>
            <w:rFonts w:eastAsia="Times New Roman"/>
            <w:spacing w:val="-3"/>
            <w:sz w:val="28"/>
            <w:szCs w:val="28"/>
          </w:rPr>
          <w:lastRenderedPageBreak/>
          <w:delText xml:space="preserve">установка на АРМ и сервер сертифицированных технических </w:delText>
        </w:r>
        <w:r w:rsidDel="006677DA">
          <w:rPr>
            <w:rFonts w:eastAsia="Times New Roman"/>
            <w:spacing w:val="-10"/>
            <w:sz w:val="28"/>
            <w:szCs w:val="28"/>
          </w:rPr>
          <w:delText>средств защиты от несанкционированного доступа (доступ пользователей только через идентификаторы и пароли), ведение журнала учета СЗИ;</w:delText>
        </w:r>
      </w:del>
    </w:p>
    <w:p w:rsidR="00AE1EFD" w:rsidRDefault="00AE1EFD" w:rsidP="000666E7">
      <w:pPr>
        <w:numPr>
          <w:ilvl w:val="0"/>
          <w:numId w:val="15"/>
        </w:numPr>
        <w:shd w:val="clear" w:color="auto" w:fill="FFFFFF"/>
        <w:tabs>
          <w:tab w:val="left" w:pos="864"/>
        </w:tabs>
        <w:spacing w:line="317" w:lineRule="exact"/>
        <w:ind w:firstLine="709"/>
        <w:jc w:val="both"/>
        <w:rPr>
          <w:sz w:val="28"/>
          <w:szCs w:val="28"/>
        </w:rPr>
      </w:pPr>
      <w:r>
        <w:rPr>
          <w:rFonts w:eastAsia="Times New Roman"/>
          <w:spacing w:val="-10"/>
          <w:sz w:val="28"/>
          <w:szCs w:val="28"/>
        </w:rPr>
        <w:t xml:space="preserve">настройка технических средств защиты от несанкционированного </w:t>
      </w:r>
      <w:r>
        <w:rPr>
          <w:rFonts w:eastAsia="Times New Roman"/>
          <w:sz w:val="28"/>
          <w:szCs w:val="28"/>
        </w:rPr>
        <w:t>доступа в соответствии с идентификаторами, первичными паролями и списками доступных информационных ресурсов;</w:t>
      </w:r>
    </w:p>
    <w:p w:rsidR="00AE1EFD" w:rsidDel="006677DA" w:rsidRDefault="00AE1EFD" w:rsidP="003809B5">
      <w:pPr>
        <w:numPr>
          <w:ilvl w:val="0"/>
          <w:numId w:val="15"/>
        </w:numPr>
        <w:shd w:val="clear" w:color="auto" w:fill="FFFFFF"/>
        <w:tabs>
          <w:tab w:val="left" w:pos="864"/>
        </w:tabs>
        <w:spacing w:line="317" w:lineRule="exact"/>
        <w:ind w:firstLine="709"/>
        <w:jc w:val="both"/>
        <w:rPr>
          <w:del w:id="98" w:author="User" w:date="2021-05-19T17:29:00Z"/>
          <w:sz w:val="28"/>
          <w:szCs w:val="28"/>
        </w:rPr>
      </w:pPr>
      <w:r w:rsidRPr="003809B5">
        <w:rPr>
          <w:rFonts w:eastAsia="Times New Roman"/>
          <w:spacing w:val="-10"/>
          <w:sz w:val="28"/>
          <w:szCs w:val="28"/>
        </w:rPr>
        <w:t xml:space="preserve">проведение постоянных работ с идентификаторами, паролями, </w:t>
      </w:r>
      <w:r w:rsidRPr="003809B5">
        <w:rPr>
          <w:rFonts w:eastAsia="Times New Roman"/>
          <w:spacing w:val="-3"/>
          <w:sz w:val="28"/>
          <w:szCs w:val="28"/>
        </w:rPr>
        <w:t>техническими средствами защиты от несанкционированного доступа в</w:t>
      </w:r>
      <w:ins w:id="99" w:author="User" w:date="2021-05-19T17:29:00Z">
        <w:r w:rsidR="006677DA" w:rsidRPr="003809B5">
          <w:rPr>
            <w:rFonts w:eastAsia="Times New Roman"/>
            <w:spacing w:val="-3"/>
            <w:sz w:val="28"/>
            <w:szCs w:val="28"/>
          </w:rPr>
          <w:t xml:space="preserve"> </w:t>
        </w:r>
      </w:ins>
    </w:p>
    <w:p w:rsidR="00AE1EFD" w:rsidRPr="003809B5" w:rsidRDefault="00AE1EFD" w:rsidP="00B57C6D">
      <w:pPr>
        <w:numPr>
          <w:ilvl w:val="0"/>
          <w:numId w:val="15"/>
        </w:numPr>
        <w:shd w:val="clear" w:color="auto" w:fill="FFFFFF"/>
        <w:tabs>
          <w:tab w:val="left" w:pos="864"/>
        </w:tabs>
        <w:spacing w:line="317" w:lineRule="exact"/>
        <w:ind w:firstLine="709"/>
        <w:jc w:val="both"/>
        <w:rPr>
          <w:sz w:val="28"/>
          <w:szCs w:val="28"/>
        </w:rPr>
      </w:pPr>
      <w:r w:rsidRPr="003809B5">
        <w:rPr>
          <w:rFonts w:eastAsia="Times New Roman"/>
          <w:spacing w:val="-3"/>
          <w:sz w:val="28"/>
          <w:szCs w:val="28"/>
        </w:rPr>
        <w:t xml:space="preserve">соответствии с требованиями по защите информации, в том числе </w:t>
      </w:r>
      <w:r w:rsidRPr="003809B5">
        <w:rPr>
          <w:rFonts w:eastAsia="Times New Roman"/>
          <w:spacing w:val="-7"/>
          <w:sz w:val="28"/>
          <w:szCs w:val="28"/>
        </w:rPr>
        <w:t xml:space="preserve">обязательная смена паролей доступа к информационным системам РИС </w:t>
      </w:r>
      <w:r w:rsidRPr="003809B5">
        <w:rPr>
          <w:rFonts w:eastAsia="Times New Roman"/>
          <w:spacing w:val="-11"/>
          <w:sz w:val="28"/>
          <w:szCs w:val="28"/>
        </w:rPr>
        <w:t xml:space="preserve">ГИА на уровне </w:t>
      </w:r>
      <w:ins w:id="100" w:author="User" w:date="2021-05-19T17:29:00Z">
        <w:r w:rsidR="006677DA">
          <w:rPr>
            <w:rFonts w:eastAsia="Times New Roman"/>
            <w:spacing w:val="-11"/>
            <w:sz w:val="28"/>
            <w:szCs w:val="28"/>
          </w:rPr>
          <w:t>обще</w:t>
        </w:r>
      </w:ins>
      <w:r w:rsidRPr="003809B5">
        <w:rPr>
          <w:rFonts w:eastAsia="Times New Roman"/>
          <w:spacing w:val="-11"/>
          <w:sz w:val="28"/>
          <w:szCs w:val="28"/>
        </w:rPr>
        <w:t xml:space="preserve">образовательной организации с периодичностью два раза в </w:t>
      </w:r>
      <w:r w:rsidRPr="003809B5">
        <w:rPr>
          <w:rFonts w:eastAsia="Times New Roman"/>
          <w:spacing w:val="-10"/>
          <w:sz w:val="28"/>
          <w:szCs w:val="28"/>
        </w:rPr>
        <w:t>год: перед началом сбора баз данных и перед началом ГИА;</w:t>
      </w:r>
    </w:p>
    <w:p w:rsidR="00AE1EFD" w:rsidRDefault="00AE1EFD" w:rsidP="00AE1EFD">
      <w:pPr>
        <w:numPr>
          <w:ilvl w:val="0"/>
          <w:numId w:val="27"/>
        </w:numPr>
        <w:shd w:val="clear" w:color="auto" w:fill="FFFFFF"/>
        <w:tabs>
          <w:tab w:val="left" w:pos="854"/>
        </w:tabs>
        <w:spacing w:line="317" w:lineRule="exact"/>
        <w:ind w:left="701"/>
        <w:rPr>
          <w:sz w:val="28"/>
          <w:szCs w:val="28"/>
        </w:rPr>
      </w:pPr>
      <w:r>
        <w:rPr>
          <w:rFonts w:eastAsia="Times New Roman"/>
          <w:spacing w:val="-10"/>
          <w:sz w:val="28"/>
          <w:szCs w:val="28"/>
        </w:rPr>
        <w:t>формирование и ведение журнала учета смены паролей;</w:t>
      </w:r>
    </w:p>
    <w:p w:rsidR="00AE1EFD" w:rsidRDefault="00AE1EFD" w:rsidP="00AE1EFD">
      <w:pPr>
        <w:numPr>
          <w:ilvl w:val="0"/>
          <w:numId w:val="27"/>
        </w:numPr>
        <w:shd w:val="clear" w:color="auto" w:fill="FFFFFF"/>
        <w:tabs>
          <w:tab w:val="left" w:pos="854"/>
        </w:tabs>
        <w:spacing w:line="317" w:lineRule="exact"/>
        <w:ind w:right="10" w:firstLine="701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повышение осведомленности пользователей в вопросах </w:t>
      </w:r>
      <w:r>
        <w:rPr>
          <w:rFonts w:eastAsia="Times New Roman"/>
          <w:spacing w:val="-7"/>
          <w:sz w:val="28"/>
          <w:szCs w:val="28"/>
        </w:rPr>
        <w:t xml:space="preserve">информационной безопасности (инструктажи, тренинги, регламентация </w:t>
      </w:r>
      <w:r>
        <w:rPr>
          <w:rFonts w:eastAsia="Times New Roman"/>
          <w:sz w:val="28"/>
          <w:szCs w:val="28"/>
        </w:rPr>
        <w:t>прав и ответственности);</w:t>
      </w:r>
    </w:p>
    <w:p w:rsidR="00AE1EFD" w:rsidDel="006677DA" w:rsidRDefault="00AE1EFD" w:rsidP="00AE1EFD">
      <w:pPr>
        <w:numPr>
          <w:ilvl w:val="0"/>
          <w:numId w:val="27"/>
        </w:numPr>
        <w:shd w:val="clear" w:color="auto" w:fill="FFFFFF"/>
        <w:tabs>
          <w:tab w:val="left" w:pos="854"/>
        </w:tabs>
        <w:spacing w:line="317" w:lineRule="exact"/>
        <w:ind w:right="10" w:firstLine="701"/>
        <w:jc w:val="both"/>
        <w:rPr>
          <w:del w:id="101" w:author="User" w:date="2021-05-19T17:29:00Z"/>
          <w:sz w:val="28"/>
          <w:szCs w:val="28"/>
        </w:rPr>
      </w:pPr>
      <w:del w:id="102" w:author="User" w:date="2021-05-19T17:29:00Z">
        <w:r w:rsidDel="006677DA">
          <w:rPr>
            <w:rFonts w:eastAsia="Times New Roman"/>
            <w:spacing w:val="-12"/>
            <w:sz w:val="28"/>
            <w:szCs w:val="28"/>
          </w:rPr>
          <w:delText xml:space="preserve">блокировка доступа к информационно-телекоммуникационной сети </w:delText>
        </w:r>
        <w:r w:rsidDel="006677DA">
          <w:rPr>
            <w:rFonts w:eastAsia="Times New Roman"/>
            <w:spacing w:val="-3"/>
            <w:sz w:val="28"/>
            <w:szCs w:val="28"/>
          </w:rPr>
          <w:delText xml:space="preserve">«Интернет» на АРМ пользователей, имеющих доступ к РИС ГИА на </w:delText>
        </w:r>
        <w:r w:rsidDel="006677DA">
          <w:rPr>
            <w:rFonts w:eastAsia="Times New Roman"/>
            <w:sz w:val="28"/>
            <w:szCs w:val="28"/>
          </w:rPr>
          <w:delText>уровне образовательной организации;</w:delText>
        </w:r>
      </w:del>
    </w:p>
    <w:p w:rsidR="00AE1EFD" w:rsidRDefault="00AE1EFD" w:rsidP="00AE1EFD">
      <w:pPr>
        <w:numPr>
          <w:ilvl w:val="0"/>
          <w:numId w:val="27"/>
        </w:numPr>
        <w:shd w:val="clear" w:color="auto" w:fill="FFFFFF"/>
        <w:tabs>
          <w:tab w:val="left" w:pos="854"/>
        </w:tabs>
        <w:spacing w:line="317" w:lineRule="exact"/>
        <w:ind w:right="19" w:firstLine="701"/>
        <w:jc w:val="both"/>
        <w:rPr>
          <w:sz w:val="28"/>
          <w:szCs w:val="28"/>
        </w:rPr>
      </w:pPr>
      <w:r>
        <w:rPr>
          <w:rFonts w:eastAsia="Times New Roman"/>
          <w:spacing w:val="-10"/>
          <w:sz w:val="28"/>
          <w:szCs w:val="28"/>
        </w:rPr>
        <w:t xml:space="preserve">установка и настройка на АРМ пользователей и сервере/серверах </w:t>
      </w:r>
      <w:r>
        <w:rPr>
          <w:rFonts w:eastAsia="Times New Roman"/>
          <w:sz w:val="28"/>
          <w:szCs w:val="28"/>
        </w:rPr>
        <w:t>сертифицированного антивирусного ПО;</w:t>
      </w:r>
    </w:p>
    <w:p w:rsidR="00AE1EFD" w:rsidDel="006677DA" w:rsidRDefault="00AE1EFD" w:rsidP="00AE1EFD">
      <w:pPr>
        <w:shd w:val="clear" w:color="auto" w:fill="FFFFFF"/>
        <w:spacing w:line="317" w:lineRule="exact"/>
        <w:ind w:left="10" w:right="19" w:firstLine="691"/>
        <w:jc w:val="both"/>
        <w:rPr>
          <w:del w:id="103" w:author="User" w:date="2021-05-19T17:30:00Z"/>
          <w:sz w:val="28"/>
          <w:szCs w:val="28"/>
        </w:rPr>
      </w:pPr>
      <w:r>
        <w:rPr>
          <w:sz w:val="28"/>
          <w:szCs w:val="28"/>
        </w:rPr>
        <w:t>-</w:t>
      </w:r>
      <w:del w:id="104" w:author="User" w:date="2021-05-19T17:29:00Z">
        <w:r w:rsidDel="006677DA">
          <w:rPr>
            <w:rFonts w:eastAsia="Times New Roman"/>
            <w:sz w:val="28"/>
            <w:szCs w:val="28"/>
          </w:rPr>
          <w:delText>удаление или блокировка на АРМ (и сервере/серверах, при наличии) средств беспроводного доступа;</w:delText>
        </w:r>
      </w:del>
    </w:p>
    <w:p w:rsidR="00AE1EFD" w:rsidRDefault="00AE1EFD" w:rsidP="00B57C6D">
      <w:pPr>
        <w:shd w:val="clear" w:color="auto" w:fill="FFFFFF"/>
        <w:spacing w:line="317" w:lineRule="exact"/>
        <w:ind w:left="10" w:right="19" w:firstLine="691"/>
        <w:jc w:val="both"/>
        <w:rPr>
          <w:sz w:val="28"/>
          <w:szCs w:val="28"/>
        </w:rPr>
      </w:pPr>
      <w:del w:id="105" w:author="User" w:date="2021-05-19T17:30:00Z">
        <w:r w:rsidDel="006677DA">
          <w:rPr>
            <w:spacing w:val="-8"/>
            <w:sz w:val="28"/>
            <w:szCs w:val="28"/>
          </w:rPr>
          <w:delText>-</w:delText>
        </w:r>
      </w:del>
      <w:r>
        <w:rPr>
          <w:rFonts w:eastAsia="Times New Roman"/>
          <w:spacing w:val="-8"/>
          <w:sz w:val="28"/>
          <w:szCs w:val="28"/>
        </w:rPr>
        <w:t xml:space="preserve">эксплуатация средств антивирусной защиты в соответствии с </w:t>
      </w:r>
      <w:r>
        <w:rPr>
          <w:rFonts w:eastAsia="Times New Roman"/>
          <w:sz w:val="28"/>
          <w:szCs w:val="28"/>
        </w:rPr>
        <w:t>требованиями по защите информации;</w:t>
      </w:r>
    </w:p>
    <w:p w:rsidR="00AE1EFD" w:rsidRDefault="00AE1EFD" w:rsidP="00AE1EFD">
      <w:pPr>
        <w:numPr>
          <w:ilvl w:val="0"/>
          <w:numId w:val="27"/>
        </w:numPr>
        <w:shd w:val="clear" w:color="auto" w:fill="FFFFFF"/>
        <w:tabs>
          <w:tab w:val="left" w:pos="854"/>
          <w:tab w:val="left" w:pos="3158"/>
          <w:tab w:val="left" w:pos="5395"/>
          <w:tab w:val="left" w:pos="7565"/>
        </w:tabs>
        <w:spacing w:line="317" w:lineRule="exact"/>
        <w:ind w:right="10" w:firstLine="701"/>
        <w:jc w:val="both"/>
        <w:rPr>
          <w:sz w:val="28"/>
          <w:szCs w:val="28"/>
        </w:rPr>
      </w:pPr>
      <w:r>
        <w:rPr>
          <w:rFonts w:eastAsia="Times New Roman"/>
          <w:spacing w:val="-13"/>
          <w:sz w:val="28"/>
          <w:szCs w:val="28"/>
        </w:rPr>
        <w:t>присвоение</w:t>
      </w:r>
      <w:ins w:id="106" w:author="User" w:date="2021-05-19T17:22:00Z">
        <w:r w:rsidR="005E20A7">
          <w:rPr>
            <w:rFonts w:eastAsia="Times New Roman"/>
            <w:sz w:val="28"/>
            <w:szCs w:val="28"/>
          </w:rPr>
          <w:t xml:space="preserve"> </w:t>
        </w:r>
      </w:ins>
      <w:del w:id="107" w:author="User" w:date="2021-05-19T17:22:00Z">
        <w:r w:rsidDel="005E20A7">
          <w:rPr>
            <w:rFonts w:eastAsia="Times New Roman"/>
            <w:sz w:val="28"/>
            <w:szCs w:val="28"/>
          </w:rPr>
          <w:tab/>
        </w:r>
      </w:del>
      <w:r>
        <w:rPr>
          <w:rFonts w:eastAsia="Times New Roman"/>
          <w:spacing w:val="-16"/>
          <w:sz w:val="28"/>
          <w:szCs w:val="28"/>
        </w:rPr>
        <w:t>машинным</w:t>
      </w:r>
      <w:ins w:id="108" w:author="User" w:date="2021-05-19T17:22:00Z">
        <w:r w:rsidR="005E20A7">
          <w:rPr>
            <w:rFonts w:eastAsia="Times New Roman"/>
            <w:sz w:val="28"/>
            <w:szCs w:val="28"/>
          </w:rPr>
          <w:t xml:space="preserve"> </w:t>
        </w:r>
      </w:ins>
      <w:del w:id="109" w:author="User" w:date="2021-05-19T17:22:00Z">
        <w:r w:rsidDel="005E20A7">
          <w:rPr>
            <w:rFonts w:eastAsia="Times New Roman"/>
            <w:sz w:val="28"/>
            <w:szCs w:val="28"/>
          </w:rPr>
          <w:tab/>
        </w:r>
      </w:del>
      <w:r>
        <w:rPr>
          <w:rFonts w:eastAsia="Times New Roman"/>
          <w:spacing w:val="-13"/>
          <w:sz w:val="28"/>
          <w:szCs w:val="28"/>
        </w:rPr>
        <w:t>носителям</w:t>
      </w:r>
      <w:ins w:id="110" w:author="User" w:date="2021-05-19T17:22:00Z">
        <w:r w:rsidR="005E20A7">
          <w:rPr>
            <w:rFonts w:eastAsia="Times New Roman"/>
            <w:sz w:val="28"/>
            <w:szCs w:val="28"/>
          </w:rPr>
          <w:t xml:space="preserve"> </w:t>
        </w:r>
      </w:ins>
      <w:del w:id="111" w:author="User" w:date="2021-05-19T17:22:00Z">
        <w:r w:rsidDel="005E20A7">
          <w:rPr>
            <w:rFonts w:eastAsia="Times New Roman"/>
            <w:sz w:val="28"/>
            <w:szCs w:val="28"/>
          </w:rPr>
          <w:tab/>
        </w:r>
      </w:del>
      <w:r>
        <w:rPr>
          <w:rFonts w:eastAsia="Times New Roman"/>
          <w:spacing w:val="-15"/>
          <w:sz w:val="28"/>
          <w:szCs w:val="28"/>
        </w:rPr>
        <w:t xml:space="preserve">информации </w:t>
      </w:r>
      <w:r>
        <w:rPr>
          <w:rFonts w:eastAsia="Times New Roman"/>
          <w:spacing w:val="-6"/>
          <w:sz w:val="28"/>
          <w:szCs w:val="28"/>
        </w:rPr>
        <w:t xml:space="preserve">идентификационных номеров (журнал учета машинных носителей </w:t>
      </w:r>
      <w:r>
        <w:rPr>
          <w:rFonts w:eastAsia="Times New Roman"/>
          <w:sz w:val="28"/>
          <w:szCs w:val="28"/>
        </w:rPr>
        <w:t>информации);</w:t>
      </w:r>
    </w:p>
    <w:p w:rsidR="00AE1EFD" w:rsidRDefault="00AE1EFD" w:rsidP="00AE1EFD">
      <w:pPr>
        <w:numPr>
          <w:ilvl w:val="0"/>
          <w:numId w:val="27"/>
        </w:numPr>
        <w:shd w:val="clear" w:color="auto" w:fill="FFFFFF"/>
        <w:tabs>
          <w:tab w:val="left" w:pos="854"/>
        </w:tabs>
        <w:spacing w:line="317" w:lineRule="exact"/>
        <w:ind w:right="10" w:firstLine="701"/>
        <w:jc w:val="both"/>
        <w:rPr>
          <w:sz w:val="28"/>
          <w:szCs w:val="28"/>
        </w:rPr>
      </w:pPr>
      <w:r>
        <w:rPr>
          <w:rFonts w:eastAsia="Times New Roman"/>
          <w:spacing w:val="-8"/>
          <w:sz w:val="28"/>
          <w:szCs w:val="28"/>
        </w:rPr>
        <w:t xml:space="preserve">осуществление работ, связанных с использованием машинных </w:t>
      </w:r>
      <w:r>
        <w:rPr>
          <w:rFonts w:eastAsia="Times New Roman"/>
          <w:spacing w:val="-9"/>
          <w:sz w:val="28"/>
          <w:szCs w:val="28"/>
        </w:rPr>
        <w:t xml:space="preserve">носителей информации (учет, хранение, выдача, уничтожение), согласно </w:t>
      </w:r>
      <w:r>
        <w:rPr>
          <w:rFonts w:eastAsia="Times New Roman"/>
          <w:sz w:val="28"/>
          <w:szCs w:val="28"/>
        </w:rPr>
        <w:t>требованиям по защите информации;</w:t>
      </w:r>
    </w:p>
    <w:p w:rsidR="00AE1EFD" w:rsidRDefault="00AE1EFD" w:rsidP="00AE1EFD">
      <w:pPr>
        <w:shd w:val="clear" w:color="auto" w:fill="FFFFFF"/>
        <w:spacing w:line="317" w:lineRule="exact"/>
        <w:ind w:left="19" w:right="10" w:firstLine="691"/>
        <w:jc w:val="both"/>
        <w:rPr>
          <w:sz w:val="28"/>
          <w:szCs w:val="28"/>
        </w:rPr>
      </w:pPr>
      <w:r>
        <w:rPr>
          <w:spacing w:val="-9"/>
          <w:sz w:val="28"/>
          <w:szCs w:val="28"/>
        </w:rPr>
        <w:t>-</w:t>
      </w:r>
      <w:r>
        <w:rPr>
          <w:rFonts w:eastAsia="Times New Roman"/>
          <w:spacing w:val="-9"/>
          <w:sz w:val="28"/>
          <w:szCs w:val="28"/>
        </w:rPr>
        <w:t xml:space="preserve">установка мониторов АРМ с учетом ограничения доступа к </w:t>
      </w:r>
      <w:r>
        <w:rPr>
          <w:rFonts w:eastAsia="Times New Roman"/>
          <w:spacing w:val="-10"/>
          <w:sz w:val="28"/>
          <w:szCs w:val="28"/>
        </w:rPr>
        <w:t>видеоинформации иных лиц, за исключением оператора АРМ;</w:t>
      </w:r>
    </w:p>
    <w:p w:rsidR="00AE1EFD" w:rsidRDefault="00AE1EFD" w:rsidP="00AE1EFD">
      <w:pPr>
        <w:shd w:val="clear" w:color="auto" w:fill="FFFFFF"/>
        <w:spacing w:line="317" w:lineRule="exact"/>
        <w:ind w:left="19" w:firstLine="691"/>
        <w:jc w:val="both"/>
        <w:rPr>
          <w:sz w:val="28"/>
          <w:szCs w:val="28"/>
        </w:rPr>
      </w:pPr>
      <w:r>
        <w:rPr>
          <w:spacing w:val="-3"/>
          <w:sz w:val="28"/>
          <w:szCs w:val="28"/>
        </w:rPr>
        <w:t>-</w:t>
      </w:r>
      <w:r>
        <w:rPr>
          <w:rFonts w:eastAsia="Times New Roman"/>
          <w:spacing w:val="-3"/>
          <w:sz w:val="28"/>
          <w:szCs w:val="28"/>
        </w:rPr>
        <w:t xml:space="preserve">исключение нахождения в помещениях, где идет обработка </w:t>
      </w:r>
      <w:r>
        <w:rPr>
          <w:rFonts w:eastAsia="Times New Roman"/>
          <w:sz w:val="28"/>
          <w:szCs w:val="28"/>
        </w:rPr>
        <w:t>информации, в том числе персональных данных и в границах контролируемой зоны, посторонних лиц;</w:t>
      </w:r>
    </w:p>
    <w:p w:rsidR="00AE1EFD" w:rsidRDefault="00AE1EFD" w:rsidP="00AE1EFD">
      <w:pPr>
        <w:numPr>
          <w:ilvl w:val="0"/>
          <w:numId w:val="27"/>
        </w:numPr>
        <w:shd w:val="clear" w:color="auto" w:fill="FFFFFF"/>
        <w:tabs>
          <w:tab w:val="left" w:pos="854"/>
        </w:tabs>
        <w:spacing w:line="317" w:lineRule="exact"/>
        <w:ind w:firstLine="701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проведение обследования, защиты и аттестации в соответствии </w:t>
      </w:r>
      <w:r>
        <w:rPr>
          <w:rFonts w:eastAsia="Times New Roman"/>
          <w:spacing w:val="-11"/>
          <w:sz w:val="28"/>
          <w:szCs w:val="28"/>
        </w:rPr>
        <w:t xml:space="preserve">с требованиями безопасности информации на АРМ РИС ГИА (уровень </w:t>
      </w:r>
      <w:r>
        <w:rPr>
          <w:rFonts w:eastAsia="Times New Roman"/>
          <w:sz w:val="28"/>
          <w:szCs w:val="28"/>
        </w:rPr>
        <w:t>образовательной организации);</w:t>
      </w:r>
    </w:p>
    <w:p w:rsidR="00AE1EFD" w:rsidRDefault="00AE1EFD" w:rsidP="00AE1EFD">
      <w:pPr>
        <w:numPr>
          <w:ilvl w:val="0"/>
          <w:numId w:val="27"/>
        </w:numPr>
        <w:shd w:val="clear" w:color="auto" w:fill="FFFFFF"/>
        <w:tabs>
          <w:tab w:val="left" w:pos="854"/>
        </w:tabs>
        <w:spacing w:before="10" w:line="317" w:lineRule="exact"/>
        <w:ind w:firstLine="701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обеспечение рабочих мест технических специалистов, организаторов в аудитории, руководителей ППЭ, членов ГЭК, оборудованием и ПО, необходимым для организации технологий получения ЭМ по информационно-телекоммуникационной сети «Интернет», печати полного комплекта ЭМ в аудиториях ППЭ, </w:t>
      </w:r>
      <w:r>
        <w:rPr>
          <w:rFonts w:eastAsia="Times New Roman"/>
          <w:spacing w:val="-11"/>
          <w:sz w:val="28"/>
          <w:szCs w:val="28"/>
        </w:rPr>
        <w:t xml:space="preserve">сканирования ЭМ в штабе ППЭ и проведения устной части иностранного </w:t>
      </w:r>
      <w:r>
        <w:rPr>
          <w:rFonts w:eastAsia="Times New Roman"/>
          <w:sz w:val="28"/>
          <w:szCs w:val="28"/>
        </w:rPr>
        <w:t>языка (раздел «Говорение») в соответствии с требованиями к оборудованию и ПО;</w:t>
      </w:r>
    </w:p>
    <w:p w:rsidR="00AE1EFD" w:rsidRDefault="00AE1EFD" w:rsidP="00AE1EFD">
      <w:pPr>
        <w:numPr>
          <w:ilvl w:val="0"/>
          <w:numId w:val="27"/>
        </w:numPr>
        <w:shd w:val="clear" w:color="auto" w:fill="FFFFFF"/>
        <w:tabs>
          <w:tab w:val="left" w:pos="854"/>
        </w:tabs>
        <w:spacing w:line="317" w:lineRule="exact"/>
        <w:ind w:firstLine="701"/>
        <w:jc w:val="both"/>
        <w:rPr>
          <w:sz w:val="28"/>
          <w:szCs w:val="28"/>
        </w:rPr>
      </w:pPr>
      <w:r>
        <w:rPr>
          <w:rFonts w:eastAsia="Times New Roman"/>
          <w:spacing w:val="-10"/>
          <w:sz w:val="28"/>
          <w:szCs w:val="28"/>
        </w:rPr>
        <w:t>обеспечение штаба ППЭ необходимым оборудованием и ПО для проведения ГИА в соответствии с технологией проведения экзаменов</w:t>
      </w:r>
      <w:r>
        <w:rPr>
          <w:rFonts w:eastAsia="Times New Roman"/>
          <w:sz w:val="28"/>
          <w:szCs w:val="28"/>
        </w:rPr>
        <w:t>;</w:t>
      </w:r>
    </w:p>
    <w:p w:rsidR="00AE1EFD" w:rsidRDefault="00AE1EFD" w:rsidP="00917682">
      <w:pPr>
        <w:shd w:val="clear" w:color="auto" w:fill="FFFFFF"/>
        <w:tabs>
          <w:tab w:val="left" w:pos="864"/>
        </w:tabs>
        <w:spacing w:line="326" w:lineRule="exact"/>
        <w:ind w:firstLine="70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rFonts w:eastAsia="Times New Roman"/>
          <w:spacing w:val="-6"/>
          <w:sz w:val="28"/>
          <w:szCs w:val="28"/>
        </w:rPr>
        <w:t>обеспечение соблюдения информационной безопасности при</w:t>
      </w:r>
      <w:r w:rsidR="000666E7">
        <w:rPr>
          <w:rFonts w:eastAsia="Times New Roman"/>
          <w:spacing w:val="-6"/>
          <w:sz w:val="28"/>
          <w:szCs w:val="28"/>
        </w:rPr>
        <w:t xml:space="preserve"> </w:t>
      </w:r>
      <w:r>
        <w:rPr>
          <w:rFonts w:eastAsia="Times New Roman"/>
          <w:spacing w:val="-12"/>
          <w:sz w:val="28"/>
          <w:szCs w:val="28"/>
        </w:rPr>
        <w:t>получении и отправке ЭМ ОГЭ и ГВЭ по программам основного общего и</w:t>
      </w:r>
      <w:ins w:id="112" w:author="User" w:date="2021-05-19T17:31:00Z">
        <w:r w:rsidR="006677DA">
          <w:rPr>
            <w:rFonts w:eastAsia="Times New Roman"/>
            <w:spacing w:val="-12"/>
            <w:sz w:val="28"/>
            <w:szCs w:val="28"/>
          </w:rPr>
          <w:t xml:space="preserve"> </w:t>
        </w:r>
      </w:ins>
      <w:r>
        <w:rPr>
          <w:rFonts w:eastAsia="Times New Roman"/>
          <w:sz w:val="28"/>
          <w:szCs w:val="28"/>
        </w:rPr>
        <w:t>среднего общего образования.</w:t>
      </w:r>
    </w:p>
    <w:p w:rsidR="00AE1EFD" w:rsidRDefault="00AE1EFD" w:rsidP="00B57C6D">
      <w:pPr>
        <w:shd w:val="clear" w:color="auto" w:fill="FFFFFF"/>
        <w:jc w:val="center"/>
        <w:rPr>
          <w:sz w:val="28"/>
          <w:szCs w:val="28"/>
        </w:rPr>
      </w:pPr>
      <w:del w:id="113" w:author="User" w:date="2021-05-19T17:20:00Z">
        <w:r w:rsidDel="005E20A7">
          <w:rPr>
            <w:b/>
            <w:bCs/>
            <w:spacing w:val="-9"/>
            <w:sz w:val="28"/>
            <w:szCs w:val="28"/>
          </w:rPr>
          <w:delText>9</w:delText>
        </w:r>
      </w:del>
      <w:ins w:id="114" w:author="User" w:date="2021-05-19T17:20:00Z">
        <w:r w:rsidR="005E20A7">
          <w:rPr>
            <w:b/>
            <w:bCs/>
            <w:spacing w:val="-9"/>
            <w:sz w:val="28"/>
            <w:szCs w:val="28"/>
          </w:rPr>
          <w:t>7</w:t>
        </w:r>
      </w:ins>
      <w:r>
        <w:rPr>
          <w:b/>
          <w:bCs/>
          <w:spacing w:val="-9"/>
          <w:sz w:val="28"/>
          <w:szCs w:val="28"/>
        </w:rPr>
        <w:t xml:space="preserve">. </w:t>
      </w:r>
      <w:r>
        <w:rPr>
          <w:rFonts w:eastAsia="Times New Roman"/>
          <w:b/>
          <w:bCs/>
          <w:spacing w:val="-9"/>
          <w:sz w:val="28"/>
          <w:szCs w:val="28"/>
        </w:rPr>
        <w:t>Комплекс мероприятий по обеспечению информационной</w:t>
      </w:r>
    </w:p>
    <w:p w:rsidR="00AE1EFD" w:rsidRDefault="00AE1EFD" w:rsidP="00B57C6D">
      <w:pPr>
        <w:shd w:val="clear" w:color="auto" w:fill="FFFFFF"/>
        <w:jc w:val="center"/>
        <w:rPr>
          <w:sz w:val="28"/>
          <w:szCs w:val="28"/>
        </w:rPr>
      </w:pPr>
      <w:r>
        <w:rPr>
          <w:rFonts w:eastAsia="Times New Roman"/>
          <w:b/>
          <w:bCs/>
          <w:spacing w:val="-11"/>
          <w:sz w:val="28"/>
          <w:szCs w:val="28"/>
        </w:rPr>
        <w:t>безопасности в ППЭ (ОО)</w:t>
      </w:r>
    </w:p>
    <w:p w:rsidR="00AE1EFD" w:rsidRDefault="00AE1EFD" w:rsidP="00917682">
      <w:pPr>
        <w:shd w:val="clear" w:color="auto" w:fill="FFFFFF"/>
        <w:tabs>
          <w:tab w:val="left" w:pos="1181"/>
        </w:tabs>
        <w:spacing w:line="317" w:lineRule="exact"/>
        <w:ind w:firstLine="701"/>
        <w:jc w:val="both"/>
        <w:rPr>
          <w:sz w:val="28"/>
          <w:szCs w:val="28"/>
        </w:rPr>
      </w:pPr>
      <w:del w:id="115" w:author="User" w:date="2021-05-19T17:31:00Z">
        <w:r w:rsidDel="006677DA">
          <w:rPr>
            <w:spacing w:val="-15"/>
            <w:sz w:val="28"/>
            <w:szCs w:val="28"/>
          </w:rPr>
          <w:delText>9</w:delText>
        </w:r>
      </w:del>
      <w:ins w:id="116" w:author="User" w:date="2021-05-19T17:31:00Z">
        <w:r w:rsidR="006677DA">
          <w:rPr>
            <w:spacing w:val="-15"/>
            <w:sz w:val="28"/>
            <w:szCs w:val="28"/>
          </w:rPr>
          <w:t>7</w:t>
        </w:r>
      </w:ins>
      <w:r>
        <w:rPr>
          <w:spacing w:val="-15"/>
          <w:sz w:val="28"/>
          <w:szCs w:val="28"/>
        </w:rPr>
        <w:t>.1.</w:t>
      </w:r>
      <w:r>
        <w:rPr>
          <w:sz w:val="28"/>
          <w:szCs w:val="28"/>
        </w:rPr>
        <w:tab/>
      </w:r>
      <w:r>
        <w:rPr>
          <w:rFonts w:eastAsia="Times New Roman"/>
          <w:spacing w:val="-10"/>
          <w:sz w:val="28"/>
          <w:szCs w:val="28"/>
        </w:rPr>
        <w:t>Для обеспечения информационной безопасности в ППЭ (ОО)</w:t>
      </w:r>
      <w:ins w:id="117" w:author="User" w:date="2021-05-19T17:22:00Z">
        <w:r w:rsidR="005E20A7">
          <w:rPr>
            <w:rFonts w:eastAsia="Times New Roman"/>
            <w:spacing w:val="-10"/>
            <w:sz w:val="28"/>
            <w:szCs w:val="28"/>
          </w:rPr>
          <w:t xml:space="preserve"> </w:t>
        </w:r>
      </w:ins>
      <w:del w:id="118" w:author="User" w:date="2021-05-19T17:22:00Z">
        <w:r w:rsidDel="005E20A7">
          <w:rPr>
            <w:rFonts w:eastAsia="Times New Roman"/>
            <w:spacing w:val="-10"/>
            <w:sz w:val="28"/>
            <w:szCs w:val="28"/>
          </w:rPr>
          <w:lastRenderedPageBreak/>
          <w:br/>
        </w:r>
      </w:del>
      <w:r>
        <w:rPr>
          <w:rFonts w:eastAsia="Times New Roman"/>
          <w:sz w:val="28"/>
          <w:szCs w:val="28"/>
        </w:rPr>
        <w:t>осуществляется комплекс мероприятий по разработке и изданию</w:t>
      </w:r>
      <w:ins w:id="119" w:author="User" w:date="2021-05-19T17:22:00Z">
        <w:r w:rsidR="005E20A7">
          <w:rPr>
            <w:rFonts w:eastAsia="Times New Roman"/>
            <w:sz w:val="28"/>
            <w:szCs w:val="28"/>
          </w:rPr>
          <w:t xml:space="preserve"> </w:t>
        </w:r>
      </w:ins>
      <w:del w:id="120" w:author="User" w:date="2021-05-19T17:22:00Z">
        <w:r w:rsidDel="005E20A7">
          <w:rPr>
            <w:rFonts w:eastAsia="Times New Roman"/>
            <w:sz w:val="28"/>
            <w:szCs w:val="28"/>
          </w:rPr>
          <w:br/>
        </w:r>
      </w:del>
      <w:r>
        <w:rPr>
          <w:rFonts w:eastAsia="Times New Roman"/>
          <w:sz w:val="28"/>
          <w:szCs w:val="28"/>
        </w:rPr>
        <w:t>локальных актов ОО:</w:t>
      </w:r>
    </w:p>
    <w:p w:rsidR="00AE1EFD" w:rsidRDefault="00AE1EFD" w:rsidP="00AE1EFD">
      <w:pPr>
        <w:shd w:val="clear" w:color="auto" w:fill="FFFFFF"/>
        <w:tabs>
          <w:tab w:val="left" w:pos="864"/>
        </w:tabs>
        <w:spacing w:line="317" w:lineRule="exact"/>
        <w:ind w:right="19" w:firstLine="70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rFonts w:eastAsia="Times New Roman"/>
          <w:spacing w:val="-8"/>
          <w:sz w:val="28"/>
          <w:szCs w:val="28"/>
        </w:rPr>
        <w:t>о назначении ответственного лица за защиту информации, в том</w:t>
      </w:r>
      <w:ins w:id="121" w:author="User" w:date="2021-05-19T17:22:00Z">
        <w:r w:rsidR="005E20A7">
          <w:rPr>
            <w:rFonts w:eastAsia="Times New Roman"/>
            <w:spacing w:val="-8"/>
            <w:sz w:val="28"/>
            <w:szCs w:val="28"/>
          </w:rPr>
          <w:t xml:space="preserve"> </w:t>
        </w:r>
      </w:ins>
      <w:del w:id="122" w:author="User" w:date="2021-05-19T17:22:00Z">
        <w:r w:rsidDel="005E20A7">
          <w:rPr>
            <w:rFonts w:eastAsia="Times New Roman"/>
            <w:spacing w:val="-8"/>
            <w:sz w:val="28"/>
            <w:szCs w:val="28"/>
          </w:rPr>
          <w:br/>
        </w:r>
      </w:del>
      <w:r>
        <w:rPr>
          <w:rFonts w:eastAsia="Times New Roman"/>
          <w:spacing w:val="-12"/>
          <w:sz w:val="28"/>
          <w:szCs w:val="28"/>
        </w:rPr>
        <w:t>числе по выполнению функций по организации и обработке персональных</w:t>
      </w:r>
      <w:ins w:id="123" w:author="User" w:date="2021-05-19T17:22:00Z">
        <w:r w:rsidR="005E20A7">
          <w:rPr>
            <w:rFonts w:eastAsia="Times New Roman"/>
            <w:spacing w:val="-12"/>
            <w:sz w:val="28"/>
            <w:szCs w:val="28"/>
          </w:rPr>
          <w:t xml:space="preserve"> </w:t>
        </w:r>
      </w:ins>
      <w:del w:id="124" w:author="User" w:date="2021-05-19T17:22:00Z">
        <w:r w:rsidDel="005E20A7">
          <w:rPr>
            <w:rFonts w:eastAsia="Times New Roman"/>
            <w:spacing w:val="-12"/>
            <w:sz w:val="28"/>
            <w:szCs w:val="28"/>
          </w:rPr>
          <w:br/>
        </w:r>
      </w:del>
      <w:r>
        <w:rPr>
          <w:rFonts w:eastAsia="Times New Roman"/>
          <w:sz w:val="28"/>
          <w:szCs w:val="28"/>
        </w:rPr>
        <w:t>данных в РИС ГИА на уровне ОО в период внесения сведений об</w:t>
      </w:r>
      <w:ins w:id="125" w:author="User" w:date="2021-05-19T17:22:00Z">
        <w:r w:rsidR="005E20A7">
          <w:rPr>
            <w:rFonts w:eastAsia="Times New Roman"/>
            <w:sz w:val="28"/>
            <w:szCs w:val="28"/>
          </w:rPr>
          <w:t xml:space="preserve"> </w:t>
        </w:r>
      </w:ins>
      <w:del w:id="126" w:author="User" w:date="2021-05-19T17:22:00Z">
        <w:r w:rsidDel="005E20A7">
          <w:rPr>
            <w:rFonts w:eastAsia="Times New Roman"/>
            <w:sz w:val="28"/>
            <w:szCs w:val="28"/>
          </w:rPr>
          <w:br/>
        </w:r>
      </w:del>
      <w:r>
        <w:rPr>
          <w:rFonts w:eastAsia="Times New Roman"/>
          <w:sz w:val="28"/>
          <w:szCs w:val="28"/>
        </w:rPr>
        <w:t>участниках ГИА;</w:t>
      </w:r>
    </w:p>
    <w:p w:rsidR="00AE1EFD" w:rsidDel="006677DA" w:rsidRDefault="00AE1EFD" w:rsidP="00AE1EFD">
      <w:pPr>
        <w:shd w:val="clear" w:color="auto" w:fill="FFFFFF"/>
        <w:tabs>
          <w:tab w:val="left" w:pos="1018"/>
          <w:tab w:val="right" w:pos="9072"/>
        </w:tabs>
        <w:spacing w:line="317" w:lineRule="exact"/>
        <w:ind w:left="10" w:right="19" w:firstLine="701"/>
        <w:jc w:val="both"/>
        <w:rPr>
          <w:del w:id="127" w:author="User" w:date="2021-05-19T17:31:00Z"/>
          <w:sz w:val="28"/>
          <w:szCs w:val="28"/>
        </w:rPr>
      </w:pPr>
      <w:del w:id="128" w:author="User" w:date="2021-05-19T17:31:00Z">
        <w:r w:rsidDel="006677DA">
          <w:rPr>
            <w:sz w:val="28"/>
            <w:szCs w:val="28"/>
          </w:rPr>
          <w:delText>-</w:delText>
        </w:r>
        <w:r w:rsidDel="006677DA">
          <w:rPr>
            <w:sz w:val="28"/>
            <w:szCs w:val="28"/>
          </w:rPr>
          <w:tab/>
        </w:r>
        <w:r w:rsidDel="006677DA">
          <w:rPr>
            <w:rFonts w:eastAsia="Times New Roman"/>
            <w:spacing w:val="-9"/>
            <w:sz w:val="28"/>
            <w:szCs w:val="28"/>
          </w:rPr>
          <w:delText>о назначении администратора безопасности, в</w:delText>
        </w:r>
        <w:r w:rsidDel="006677DA">
          <w:rPr>
            <w:rFonts w:eastAsia="Times New Roman"/>
            <w:sz w:val="28"/>
            <w:szCs w:val="28"/>
          </w:rPr>
          <w:tab/>
        </w:r>
        <w:r w:rsidDel="006677DA">
          <w:rPr>
            <w:rFonts w:eastAsia="Times New Roman"/>
            <w:spacing w:val="-10"/>
            <w:sz w:val="28"/>
            <w:szCs w:val="28"/>
          </w:rPr>
          <w:delText>том числе по</w:delText>
        </w:r>
      </w:del>
      <w:del w:id="129" w:author="User" w:date="2021-05-19T17:12:00Z">
        <w:r w:rsidDel="000666E7">
          <w:rPr>
            <w:rFonts w:eastAsia="Times New Roman"/>
            <w:spacing w:val="-10"/>
            <w:sz w:val="28"/>
            <w:szCs w:val="28"/>
          </w:rPr>
          <w:br/>
        </w:r>
      </w:del>
      <w:del w:id="130" w:author="User" w:date="2021-05-19T17:31:00Z">
        <w:r w:rsidDel="006677DA">
          <w:rPr>
            <w:rFonts w:eastAsia="Times New Roman"/>
            <w:spacing w:val="-6"/>
            <w:sz w:val="28"/>
            <w:szCs w:val="28"/>
          </w:rPr>
          <w:delText>осуществлению действий по техническому</w:delText>
        </w:r>
        <w:r w:rsidDel="006677DA">
          <w:rPr>
            <w:rFonts w:eastAsia="Times New Roman"/>
            <w:sz w:val="28"/>
            <w:szCs w:val="28"/>
          </w:rPr>
          <w:tab/>
        </w:r>
        <w:r w:rsidDel="006677DA">
          <w:rPr>
            <w:rFonts w:eastAsia="Times New Roman"/>
            <w:spacing w:val="-14"/>
            <w:sz w:val="28"/>
            <w:szCs w:val="28"/>
          </w:rPr>
          <w:delText>обеспечению</w:delText>
        </w:r>
      </w:del>
      <w:del w:id="131" w:author="User" w:date="2021-05-19T17:22:00Z">
        <w:r w:rsidDel="005E20A7">
          <w:rPr>
            <w:rFonts w:eastAsia="Times New Roman"/>
            <w:spacing w:val="-14"/>
            <w:sz w:val="28"/>
            <w:szCs w:val="28"/>
          </w:rPr>
          <w:br/>
        </w:r>
      </w:del>
      <w:del w:id="132" w:author="User" w:date="2021-05-19T17:31:00Z">
        <w:r w:rsidDel="006677DA">
          <w:rPr>
            <w:rFonts w:eastAsia="Times New Roman"/>
            <w:spacing w:val="-4"/>
            <w:sz w:val="28"/>
            <w:szCs w:val="28"/>
          </w:rPr>
          <w:delText>функционирования СЗИ и организационные действия в</w:delText>
        </w:r>
        <w:r w:rsidDel="006677DA">
          <w:rPr>
            <w:rFonts w:eastAsia="Times New Roman"/>
            <w:sz w:val="28"/>
            <w:szCs w:val="28"/>
          </w:rPr>
          <w:tab/>
        </w:r>
        <w:r w:rsidDel="006677DA">
          <w:rPr>
            <w:rFonts w:eastAsia="Times New Roman"/>
            <w:spacing w:val="-9"/>
            <w:sz w:val="28"/>
            <w:szCs w:val="28"/>
          </w:rPr>
          <w:delText>соответствии с</w:delText>
        </w:r>
      </w:del>
      <w:del w:id="133" w:author="User" w:date="2021-05-19T17:22:00Z">
        <w:r w:rsidDel="005E20A7">
          <w:rPr>
            <w:rFonts w:eastAsia="Times New Roman"/>
            <w:spacing w:val="-9"/>
            <w:sz w:val="28"/>
            <w:szCs w:val="28"/>
          </w:rPr>
          <w:br/>
        </w:r>
      </w:del>
      <w:del w:id="134" w:author="User" w:date="2021-05-19T17:31:00Z">
        <w:r w:rsidDel="006677DA">
          <w:rPr>
            <w:rFonts w:eastAsia="Times New Roman"/>
            <w:sz w:val="28"/>
            <w:szCs w:val="28"/>
          </w:rPr>
          <w:delText>ОРД;</w:delText>
        </w:r>
      </w:del>
    </w:p>
    <w:p w:rsidR="00AE1EFD" w:rsidRDefault="00AE1EFD" w:rsidP="00AE1EFD">
      <w:pPr>
        <w:numPr>
          <w:ilvl w:val="0"/>
          <w:numId w:val="27"/>
        </w:numPr>
        <w:shd w:val="clear" w:color="auto" w:fill="FFFFFF"/>
        <w:tabs>
          <w:tab w:val="left" w:pos="864"/>
        </w:tabs>
        <w:spacing w:line="317" w:lineRule="exact"/>
        <w:ind w:left="10" w:right="10" w:firstLine="701"/>
        <w:jc w:val="both"/>
        <w:rPr>
          <w:sz w:val="28"/>
          <w:szCs w:val="28"/>
        </w:rPr>
      </w:pPr>
      <w:r>
        <w:rPr>
          <w:rFonts w:eastAsia="Times New Roman"/>
          <w:spacing w:val="-12"/>
          <w:sz w:val="28"/>
          <w:szCs w:val="28"/>
        </w:rPr>
        <w:t xml:space="preserve">о назначении лиц, имеющих доступ к сегменту РИС ГИА на уровне </w:t>
      </w:r>
      <w:r>
        <w:rPr>
          <w:rFonts w:eastAsia="Times New Roman"/>
          <w:sz w:val="28"/>
          <w:szCs w:val="28"/>
        </w:rPr>
        <w:t>образовательной организации;</w:t>
      </w:r>
    </w:p>
    <w:p w:rsidR="00AE1EFD" w:rsidRDefault="00AE1EFD" w:rsidP="00AE1EFD">
      <w:pPr>
        <w:numPr>
          <w:ilvl w:val="0"/>
          <w:numId w:val="27"/>
        </w:numPr>
        <w:shd w:val="clear" w:color="auto" w:fill="FFFFFF"/>
        <w:tabs>
          <w:tab w:val="left" w:pos="864"/>
        </w:tabs>
        <w:spacing w:line="317" w:lineRule="exact"/>
        <w:ind w:left="10" w:right="19" w:firstLine="701"/>
        <w:jc w:val="both"/>
        <w:rPr>
          <w:sz w:val="28"/>
          <w:szCs w:val="28"/>
        </w:rPr>
      </w:pPr>
      <w:r>
        <w:rPr>
          <w:rFonts w:eastAsia="Times New Roman"/>
          <w:spacing w:val="-2"/>
          <w:sz w:val="28"/>
          <w:szCs w:val="28"/>
        </w:rPr>
        <w:t xml:space="preserve">о регулярном обновлении общесистемного и прикладного </w:t>
      </w:r>
      <w:r>
        <w:rPr>
          <w:rFonts w:eastAsia="Times New Roman"/>
          <w:spacing w:val="-10"/>
          <w:sz w:val="28"/>
          <w:szCs w:val="28"/>
        </w:rPr>
        <w:t>программного обеспечения, а также средств защиты информации;</w:t>
      </w:r>
    </w:p>
    <w:p w:rsidR="00AE1EFD" w:rsidRDefault="00AE1EFD" w:rsidP="00AE1EFD">
      <w:pPr>
        <w:numPr>
          <w:ilvl w:val="0"/>
          <w:numId w:val="27"/>
        </w:numPr>
        <w:shd w:val="clear" w:color="auto" w:fill="FFFFFF"/>
        <w:tabs>
          <w:tab w:val="left" w:pos="864"/>
        </w:tabs>
        <w:spacing w:line="317" w:lineRule="exact"/>
        <w:ind w:left="10" w:right="19" w:firstLine="701"/>
        <w:jc w:val="both"/>
        <w:rPr>
          <w:sz w:val="28"/>
          <w:szCs w:val="28"/>
        </w:rPr>
      </w:pPr>
      <w:r>
        <w:rPr>
          <w:rFonts w:eastAsia="Times New Roman"/>
          <w:spacing w:val="-11"/>
          <w:sz w:val="28"/>
          <w:szCs w:val="28"/>
        </w:rPr>
        <w:t xml:space="preserve">об утверждении списка съемных машинных носителей информации </w:t>
      </w:r>
      <w:r>
        <w:rPr>
          <w:rFonts w:eastAsia="Times New Roman"/>
          <w:spacing w:val="-10"/>
          <w:sz w:val="28"/>
          <w:szCs w:val="28"/>
        </w:rPr>
        <w:t>и мест хранения съемных машинных носителей информации;</w:t>
      </w:r>
    </w:p>
    <w:p w:rsidR="00AE1EFD" w:rsidRDefault="00AE1EFD" w:rsidP="00AE1EFD">
      <w:pPr>
        <w:numPr>
          <w:ilvl w:val="0"/>
          <w:numId w:val="27"/>
        </w:numPr>
        <w:shd w:val="clear" w:color="auto" w:fill="FFFFFF"/>
        <w:tabs>
          <w:tab w:val="left" w:pos="864"/>
        </w:tabs>
        <w:spacing w:before="10" w:line="317" w:lineRule="exact"/>
        <w:ind w:left="10" w:right="10" w:firstLine="701"/>
        <w:jc w:val="both"/>
        <w:rPr>
          <w:sz w:val="28"/>
          <w:szCs w:val="28"/>
        </w:rPr>
      </w:pPr>
      <w:r>
        <w:rPr>
          <w:rFonts w:eastAsia="Times New Roman"/>
          <w:spacing w:val="-5"/>
          <w:sz w:val="28"/>
          <w:szCs w:val="28"/>
        </w:rPr>
        <w:t xml:space="preserve">об утверждении списка сотрудников, допущенных в помещения, </w:t>
      </w:r>
      <w:r>
        <w:rPr>
          <w:rFonts w:eastAsia="Times New Roman"/>
          <w:spacing w:val="-2"/>
          <w:sz w:val="28"/>
          <w:szCs w:val="28"/>
        </w:rPr>
        <w:t xml:space="preserve">где установлены технические средства информационной системы и </w:t>
      </w:r>
      <w:r>
        <w:rPr>
          <w:rFonts w:eastAsia="Times New Roman"/>
          <w:spacing w:val="-10"/>
          <w:sz w:val="28"/>
          <w:szCs w:val="28"/>
        </w:rPr>
        <w:t>системы защиты информации с указанием границы контролируемой зоны;</w:t>
      </w:r>
    </w:p>
    <w:p w:rsidR="00AE1EFD" w:rsidRDefault="00AE1EFD" w:rsidP="00AE1EFD">
      <w:pPr>
        <w:shd w:val="clear" w:color="auto" w:fill="FFFFFF"/>
        <w:tabs>
          <w:tab w:val="left" w:pos="1421"/>
        </w:tabs>
        <w:spacing w:line="317" w:lineRule="exact"/>
        <w:ind w:left="29" w:firstLine="691"/>
        <w:jc w:val="both"/>
        <w:rPr>
          <w:sz w:val="28"/>
          <w:szCs w:val="28"/>
        </w:rPr>
      </w:pPr>
      <w:del w:id="135" w:author="User" w:date="2021-05-19T17:32:00Z">
        <w:r w:rsidDel="006677DA">
          <w:rPr>
            <w:spacing w:val="-15"/>
            <w:sz w:val="28"/>
            <w:szCs w:val="28"/>
          </w:rPr>
          <w:delText>9</w:delText>
        </w:r>
      </w:del>
      <w:ins w:id="136" w:author="User" w:date="2021-05-19T17:32:00Z">
        <w:r w:rsidR="006677DA">
          <w:rPr>
            <w:spacing w:val="-15"/>
            <w:sz w:val="28"/>
            <w:szCs w:val="28"/>
          </w:rPr>
          <w:t>7</w:t>
        </w:r>
      </w:ins>
      <w:r>
        <w:rPr>
          <w:spacing w:val="-15"/>
          <w:sz w:val="28"/>
          <w:szCs w:val="28"/>
        </w:rPr>
        <w:t>.2.</w:t>
      </w:r>
      <w:r>
        <w:rPr>
          <w:sz w:val="28"/>
          <w:szCs w:val="28"/>
        </w:rPr>
        <w:tab/>
      </w:r>
      <w:r>
        <w:rPr>
          <w:rFonts w:eastAsia="Times New Roman"/>
          <w:spacing w:val="-6"/>
          <w:sz w:val="28"/>
          <w:szCs w:val="28"/>
        </w:rPr>
        <w:t>Для обеспечения информационной безопасности в ОО</w:t>
      </w:r>
      <w:ins w:id="137" w:author="User" w:date="2021-05-19T17:22:00Z">
        <w:r w:rsidR="005E20A7">
          <w:rPr>
            <w:rFonts w:eastAsia="Times New Roman"/>
            <w:spacing w:val="-6"/>
            <w:sz w:val="28"/>
            <w:szCs w:val="28"/>
          </w:rPr>
          <w:t xml:space="preserve"> </w:t>
        </w:r>
      </w:ins>
      <w:del w:id="138" w:author="User" w:date="2021-05-19T17:22:00Z">
        <w:r w:rsidDel="005E20A7">
          <w:rPr>
            <w:rFonts w:eastAsia="Times New Roman"/>
            <w:spacing w:val="-6"/>
            <w:sz w:val="28"/>
            <w:szCs w:val="28"/>
          </w:rPr>
          <w:br/>
        </w:r>
      </w:del>
      <w:r>
        <w:rPr>
          <w:rFonts w:eastAsia="Times New Roman"/>
          <w:spacing w:val="-7"/>
          <w:sz w:val="28"/>
          <w:szCs w:val="28"/>
        </w:rPr>
        <w:t>осуществляется комплекс мероприятий по настройке оборудования,</w:t>
      </w:r>
      <w:ins w:id="139" w:author="User" w:date="2021-05-19T17:23:00Z">
        <w:r w:rsidR="005E20A7">
          <w:rPr>
            <w:rFonts w:eastAsia="Times New Roman"/>
            <w:spacing w:val="-7"/>
            <w:sz w:val="28"/>
            <w:szCs w:val="28"/>
          </w:rPr>
          <w:t xml:space="preserve"> </w:t>
        </w:r>
      </w:ins>
      <w:del w:id="140" w:author="User" w:date="2021-05-19T17:23:00Z">
        <w:r w:rsidDel="005E20A7">
          <w:rPr>
            <w:rFonts w:eastAsia="Times New Roman"/>
            <w:spacing w:val="-7"/>
            <w:sz w:val="28"/>
            <w:szCs w:val="28"/>
          </w:rPr>
          <w:br/>
        </w:r>
      </w:del>
      <w:r>
        <w:rPr>
          <w:rFonts w:eastAsia="Times New Roman"/>
          <w:spacing w:val="-9"/>
          <w:sz w:val="28"/>
          <w:szCs w:val="28"/>
        </w:rPr>
        <w:t>проведению работ по обеспечению безопасного хранения информации,</w:t>
      </w:r>
      <w:ins w:id="141" w:author="User" w:date="2021-05-19T17:23:00Z">
        <w:r w:rsidR="005E20A7">
          <w:rPr>
            <w:rFonts w:eastAsia="Times New Roman"/>
            <w:spacing w:val="-9"/>
            <w:sz w:val="28"/>
            <w:szCs w:val="28"/>
          </w:rPr>
          <w:t xml:space="preserve"> </w:t>
        </w:r>
      </w:ins>
      <w:del w:id="142" w:author="User" w:date="2021-05-19T17:23:00Z">
        <w:r w:rsidDel="005E20A7">
          <w:rPr>
            <w:rFonts w:eastAsia="Times New Roman"/>
            <w:spacing w:val="-9"/>
            <w:sz w:val="28"/>
            <w:szCs w:val="28"/>
          </w:rPr>
          <w:br/>
        </w:r>
      </w:del>
      <w:r>
        <w:rPr>
          <w:rFonts w:eastAsia="Times New Roman"/>
          <w:spacing w:val="-10"/>
          <w:sz w:val="28"/>
          <w:szCs w:val="28"/>
        </w:rPr>
        <w:t>обновлению общесистемного и прикладного ПО, а также средств защиты</w:t>
      </w:r>
      <w:ins w:id="143" w:author="User" w:date="2021-05-19T17:23:00Z">
        <w:r w:rsidR="005E20A7">
          <w:rPr>
            <w:rFonts w:eastAsia="Times New Roman"/>
            <w:spacing w:val="-10"/>
            <w:sz w:val="28"/>
            <w:szCs w:val="28"/>
          </w:rPr>
          <w:t xml:space="preserve"> </w:t>
        </w:r>
      </w:ins>
      <w:del w:id="144" w:author="User" w:date="2021-05-19T17:23:00Z">
        <w:r w:rsidDel="005E20A7">
          <w:rPr>
            <w:rFonts w:eastAsia="Times New Roman"/>
            <w:spacing w:val="-10"/>
            <w:sz w:val="28"/>
            <w:szCs w:val="28"/>
          </w:rPr>
          <w:br/>
        </w:r>
      </w:del>
      <w:r>
        <w:rPr>
          <w:rFonts w:eastAsia="Times New Roman"/>
          <w:sz w:val="28"/>
          <w:szCs w:val="28"/>
        </w:rPr>
        <w:t>информации, в том числе:</w:t>
      </w:r>
    </w:p>
    <w:p w:rsidR="00AE1EFD" w:rsidRDefault="00AE1EFD" w:rsidP="00AE1EFD">
      <w:pPr>
        <w:numPr>
          <w:ilvl w:val="0"/>
          <w:numId w:val="27"/>
        </w:numPr>
        <w:shd w:val="clear" w:color="auto" w:fill="FFFFFF"/>
        <w:tabs>
          <w:tab w:val="left" w:pos="864"/>
        </w:tabs>
        <w:spacing w:line="317" w:lineRule="exact"/>
        <w:ind w:left="10" w:firstLine="701"/>
        <w:jc w:val="both"/>
        <w:rPr>
          <w:sz w:val="28"/>
          <w:szCs w:val="28"/>
        </w:rPr>
      </w:pPr>
      <w:r>
        <w:rPr>
          <w:rFonts w:eastAsia="Times New Roman"/>
          <w:spacing w:val="-3"/>
          <w:sz w:val="28"/>
          <w:szCs w:val="28"/>
        </w:rPr>
        <w:t xml:space="preserve">установка на АРМ и сервер сертифицированных технических </w:t>
      </w:r>
      <w:r>
        <w:rPr>
          <w:rFonts w:eastAsia="Times New Roman"/>
          <w:spacing w:val="-9"/>
          <w:sz w:val="28"/>
          <w:szCs w:val="28"/>
        </w:rPr>
        <w:t xml:space="preserve">средств защиты от несанкционированного доступа (доступ пользователей </w:t>
      </w:r>
      <w:r>
        <w:rPr>
          <w:rFonts w:eastAsia="Times New Roman"/>
          <w:spacing w:val="-10"/>
          <w:sz w:val="28"/>
          <w:szCs w:val="28"/>
        </w:rPr>
        <w:t>только через идентификаторы и пароли), ведение журнала учета СЗИ;</w:t>
      </w:r>
    </w:p>
    <w:p w:rsidR="00AE1EFD" w:rsidRDefault="00AE1EFD" w:rsidP="00AE1EFD">
      <w:pPr>
        <w:numPr>
          <w:ilvl w:val="0"/>
          <w:numId w:val="27"/>
        </w:numPr>
        <w:shd w:val="clear" w:color="auto" w:fill="FFFFFF"/>
        <w:tabs>
          <w:tab w:val="left" w:pos="864"/>
        </w:tabs>
        <w:spacing w:line="317" w:lineRule="exact"/>
        <w:ind w:left="10" w:firstLine="701"/>
        <w:jc w:val="both"/>
        <w:rPr>
          <w:sz w:val="28"/>
          <w:szCs w:val="28"/>
        </w:rPr>
      </w:pPr>
      <w:r>
        <w:rPr>
          <w:rFonts w:eastAsia="Times New Roman"/>
          <w:spacing w:val="-10"/>
          <w:sz w:val="28"/>
          <w:szCs w:val="28"/>
        </w:rPr>
        <w:t xml:space="preserve">настройка технических средств защиты от несанкционированного </w:t>
      </w:r>
      <w:r>
        <w:rPr>
          <w:rFonts w:eastAsia="Times New Roman"/>
          <w:sz w:val="28"/>
          <w:szCs w:val="28"/>
        </w:rPr>
        <w:t>доступа в соответствии с идентификаторами, первичными паролями и списками доступных информационных ресурсов;</w:t>
      </w:r>
    </w:p>
    <w:p w:rsidR="00AE1EFD" w:rsidRDefault="00AE1EFD" w:rsidP="00F27B77">
      <w:pPr>
        <w:numPr>
          <w:ilvl w:val="0"/>
          <w:numId w:val="27"/>
        </w:numPr>
        <w:shd w:val="clear" w:color="auto" w:fill="FFFFFF"/>
        <w:tabs>
          <w:tab w:val="left" w:pos="864"/>
        </w:tabs>
        <w:spacing w:line="317" w:lineRule="exact"/>
        <w:ind w:firstLine="701"/>
        <w:jc w:val="both"/>
        <w:rPr>
          <w:sz w:val="28"/>
          <w:szCs w:val="28"/>
        </w:rPr>
      </w:pPr>
      <w:r>
        <w:rPr>
          <w:rFonts w:eastAsia="Times New Roman"/>
          <w:spacing w:val="-10"/>
          <w:sz w:val="28"/>
          <w:szCs w:val="28"/>
        </w:rPr>
        <w:t xml:space="preserve">проведение постоянных работ с идентификаторами, паролями, техническими средствами защиты информации от несанкционированного </w:t>
      </w:r>
      <w:r>
        <w:rPr>
          <w:rFonts w:eastAsia="Times New Roman"/>
          <w:spacing w:val="-4"/>
          <w:sz w:val="28"/>
          <w:szCs w:val="28"/>
        </w:rPr>
        <w:t xml:space="preserve">доступа в соответствии с требованиями по защите информации, в том </w:t>
      </w:r>
      <w:r>
        <w:rPr>
          <w:rFonts w:eastAsia="Times New Roman"/>
          <w:spacing w:val="-9"/>
          <w:sz w:val="28"/>
          <w:szCs w:val="28"/>
        </w:rPr>
        <w:t xml:space="preserve">числе обязательная смена паролей доступа к информационным системам </w:t>
      </w:r>
      <w:r>
        <w:rPr>
          <w:rFonts w:eastAsia="Times New Roman"/>
          <w:spacing w:val="-10"/>
          <w:sz w:val="28"/>
          <w:szCs w:val="28"/>
        </w:rPr>
        <w:t xml:space="preserve">РИС ГИА на уровне ОО с периодичностью два раза в год: перед началом </w:t>
      </w:r>
      <w:r>
        <w:rPr>
          <w:rFonts w:eastAsia="Times New Roman"/>
          <w:sz w:val="28"/>
          <w:szCs w:val="28"/>
        </w:rPr>
        <w:t>сбора баз данных и перед началом ГИА;</w:t>
      </w:r>
    </w:p>
    <w:p w:rsidR="00AE1EFD" w:rsidRDefault="00AE1EFD" w:rsidP="00B57C6D">
      <w:pPr>
        <w:numPr>
          <w:ilvl w:val="0"/>
          <w:numId w:val="15"/>
        </w:numPr>
        <w:shd w:val="clear" w:color="auto" w:fill="FFFFFF"/>
        <w:tabs>
          <w:tab w:val="left" w:pos="854"/>
        </w:tabs>
        <w:spacing w:line="317" w:lineRule="exact"/>
        <w:ind w:firstLine="709"/>
        <w:rPr>
          <w:sz w:val="28"/>
          <w:szCs w:val="28"/>
        </w:rPr>
      </w:pPr>
      <w:r>
        <w:rPr>
          <w:rFonts w:eastAsia="Times New Roman"/>
          <w:spacing w:val="-10"/>
          <w:sz w:val="28"/>
          <w:szCs w:val="28"/>
        </w:rPr>
        <w:t>формирование и ведение журнала учета смены паролей;</w:t>
      </w:r>
    </w:p>
    <w:p w:rsidR="00AE1EFD" w:rsidRDefault="00AE1EFD" w:rsidP="00B57C6D">
      <w:pPr>
        <w:numPr>
          <w:ilvl w:val="0"/>
          <w:numId w:val="15"/>
        </w:numPr>
        <w:shd w:val="clear" w:color="auto" w:fill="FFFFFF"/>
        <w:tabs>
          <w:tab w:val="left" w:pos="854"/>
        </w:tabs>
        <w:spacing w:line="317" w:lineRule="exact"/>
        <w:ind w:right="19" w:firstLine="709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повышение осведомленности пользователей в вопросах </w:t>
      </w:r>
      <w:r>
        <w:rPr>
          <w:rFonts w:eastAsia="Times New Roman"/>
          <w:spacing w:val="-7"/>
          <w:sz w:val="28"/>
          <w:szCs w:val="28"/>
        </w:rPr>
        <w:t xml:space="preserve">информационной безопасности (инструктажи, тренинги, регламентация </w:t>
      </w:r>
      <w:r>
        <w:rPr>
          <w:rFonts w:eastAsia="Times New Roman"/>
          <w:sz w:val="28"/>
          <w:szCs w:val="28"/>
        </w:rPr>
        <w:t>прав и ответственности);</w:t>
      </w:r>
    </w:p>
    <w:p w:rsidR="00AE1EFD" w:rsidRDefault="00AE1EFD" w:rsidP="00B57C6D">
      <w:pPr>
        <w:numPr>
          <w:ilvl w:val="0"/>
          <w:numId w:val="15"/>
        </w:numPr>
        <w:shd w:val="clear" w:color="auto" w:fill="FFFFFF"/>
        <w:tabs>
          <w:tab w:val="left" w:pos="854"/>
        </w:tabs>
        <w:spacing w:line="317" w:lineRule="exact"/>
        <w:ind w:right="10" w:firstLine="709"/>
        <w:jc w:val="both"/>
        <w:rPr>
          <w:sz w:val="28"/>
          <w:szCs w:val="28"/>
        </w:rPr>
      </w:pPr>
      <w:r>
        <w:rPr>
          <w:rFonts w:eastAsia="Times New Roman"/>
          <w:spacing w:val="-12"/>
          <w:sz w:val="28"/>
          <w:szCs w:val="28"/>
        </w:rPr>
        <w:t xml:space="preserve">блокировка доступа к информационно-телекоммуникационной сети </w:t>
      </w:r>
      <w:r>
        <w:rPr>
          <w:rFonts w:eastAsia="Times New Roman"/>
          <w:spacing w:val="-3"/>
          <w:sz w:val="28"/>
          <w:szCs w:val="28"/>
        </w:rPr>
        <w:t xml:space="preserve">«Интернет» на АРМ пользователей, имеющих доступ к РИС ГИА на </w:t>
      </w:r>
      <w:r>
        <w:rPr>
          <w:rFonts w:eastAsia="Times New Roman"/>
          <w:sz w:val="28"/>
          <w:szCs w:val="28"/>
        </w:rPr>
        <w:t xml:space="preserve">уровне </w:t>
      </w:r>
      <w:del w:id="145" w:author="User" w:date="2021-05-19T17:32:00Z">
        <w:r w:rsidDel="006677DA">
          <w:rPr>
            <w:rFonts w:eastAsia="Times New Roman"/>
            <w:sz w:val="28"/>
            <w:szCs w:val="28"/>
          </w:rPr>
          <w:delText>00</w:delText>
        </w:r>
      </w:del>
      <w:ins w:id="146" w:author="User" w:date="2021-05-19T17:32:00Z">
        <w:r w:rsidR="006677DA">
          <w:rPr>
            <w:rFonts w:eastAsia="Times New Roman"/>
            <w:sz w:val="28"/>
            <w:szCs w:val="28"/>
          </w:rPr>
          <w:t>ОО</w:t>
        </w:r>
      </w:ins>
      <w:r>
        <w:rPr>
          <w:rFonts w:eastAsia="Times New Roman"/>
          <w:sz w:val="28"/>
          <w:szCs w:val="28"/>
        </w:rPr>
        <w:t>;</w:t>
      </w:r>
    </w:p>
    <w:p w:rsidR="00AE1EFD" w:rsidRDefault="00AE1EFD" w:rsidP="00B57C6D">
      <w:pPr>
        <w:numPr>
          <w:ilvl w:val="0"/>
          <w:numId w:val="15"/>
        </w:numPr>
        <w:shd w:val="clear" w:color="auto" w:fill="FFFFFF"/>
        <w:tabs>
          <w:tab w:val="left" w:pos="854"/>
        </w:tabs>
        <w:spacing w:line="317" w:lineRule="exact"/>
        <w:ind w:right="10" w:firstLine="709"/>
        <w:jc w:val="both"/>
        <w:rPr>
          <w:sz w:val="28"/>
          <w:szCs w:val="28"/>
        </w:rPr>
      </w:pPr>
      <w:r>
        <w:rPr>
          <w:rFonts w:eastAsia="Times New Roman"/>
          <w:spacing w:val="-10"/>
          <w:sz w:val="28"/>
          <w:szCs w:val="28"/>
        </w:rPr>
        <w:t xml:space="preserve">установка и настройка на АРМ пользователей и сервере/серверах </w:t>
      </w:r>
      <w:r>
        <w:rPr>
          <w:rFonts w:eastAsia="Times New Roman"/>
          <w:sz w:val="28"/>
          <w:szCs w:val="28"/>
        </w:rPr>
        <w:t>сертифицированного антивирусного ПО;</w:t>
      </w:r>
    </w:p>
    <w:p w:rsidR="00AE1EFD" w:rsidRDefault="00AE1EFD" w:rsidP="00B57C6D">
      <w:pPr>
        <w:shd w:val="clear" w:color="auto" w:fill="FFFFFF"/>
        <w:spacing w:line="317" w:lineRule="exact"/>
        <w:ind w:right="10"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>удаление или блокировка на АРМ (и сервере/серверах, при наличии) средств беспроводного доступа;</w:t>
      </w:r>
    </w:p>
    <w:p w:rsidR="00AE1EFD" w:rsidRDefault="00AE1EFD" w:rsidP="00B57C6D">
      <w:pPr>
        <w:numPr>
          <w:ilvl w:val="0"/>
          <w:numId w:val="15"/>
        </w:numPr>
        <w:shd w:val="clear" w:color="auto" w:fill="FFFFFF"/>
        <w:tabs>
          <w:tab w:val="left" w:pos="854"/>
        </w:tabs>
        <w:spacing w:line="317" w:lineRule="exact"/>
        <w:ind w:right="19" w:firstLine="709"/>
        <w:jc w:val="both"/>
        <w:rPr>
          <w:sz w:val="28"/>
          <w:szCs w:val="28"/>
        </w:rPr>
      </w:pPr>
      <w:r>
        <w:rPr>
          <w:rFonts w:eastAsia="Times New Roman"/>
          <w:spacing w:val="-9"/>
          <w:sz w:val="28"/>
          <w:szCs w:val="28"/>
        </w:rPr>
        <w:t xml:space="preserve">эксплуатация средств антивирусной защиты в соответствии с </w:t>
      </w:r>
      <w:r>
        <w:rPr>
          <w:rFonts w:eastAsia="Times New Roman"/>
          <w:sz w:val="28"/>
          <w:szCs w:val="28"/>
        </w:rPr>
        <w:t>требованиями по защите информации;</w:t>
      </w:r>
    </w:p>
    <w:p w:rsidR="00AE1EFD" w:rsidRDefault="00AE1EFD" w:rsidP="00B57C6D">
      <w:pPr>
        <w:numPr>
          <w:ilvl w:val="0"/>
          <w:numId w:val="15"/>
        </w:numPr>
        <w:shd w:val="clear" w:color="auto" w:fill="FFFFFF"/>
        <w:tabs>
          <w:tab w:val="left" w:pos="854"/>
          <w:tab w:val="left" w:pos="3149"/>
          <w:tab w:val="left" w:pos="5386"/>
          <w:tab w:val="left" w:pos="7555"/>
        </w:tabs>
        <w:spacing w:line="317" w:lineRule="exact"/>
        <w:ind w:right="19" w:firstLine="709"/>
        <w:jc w:val="both"/>
        <w:rPr>
          <w:sz w:val="28"/>
          <w:szCs w:val="28"/>
        </w:rPr>
      </w:pPr>
      <w:r>
        <w:rPr>
          <w:rFonts w:eastAsia="Times New Roman"/>
          <w:spacing w:val="-12"/>
          <w:sz w:val="28"/>
          <w:szCs w:val="28"/>
        </w:rPr>
        <w:t>присвоение</w:t>
      </w:r>
      <w:ins w:id="147" w:author="User" w:date="2021-05-19T17:33:00Z">
        <w:r w:rsidR="006677DA">
          <w:rPr>
            <w:rFonts w:eastAsia="Times New Roman"/>
            <w:sz w:val="28"/>
            <w:szCs w:val="28"/>
          </w:rPr>
          <w:t xml:space="preserve"> </w:t>
        </w:r>
      </w:ins>
      <w:del w:id="148" w:author="User" w:date="2021-05-19T17:33:00Z">
        <w:r w:rsidDel="006677DA">
          <w:rPr>
            <w:rFonts w:eastAsia="Times New Roman"/>
            <w:sz w:val="28"/>
            <w:szCs w:val="28"/>
          </w:rPr>
          <w:tab/>
        </w:r>
      </w:del>
      <w:r>
        <w:rPr>
          <w:rFonts w:eastAsia="Times New Roman"/>
          <w:spacing w:val="-16"/>
          <w:sz w:val="28"/>
          <w:szCs w:val="28"/>
        </w:rPr>
        <w:t>машинным</w:t>
      </w:r>
      <w:ins w:id="149" w:author="User" w:date="2021-05-19T17:33:00Z">
        <w:r w:rsidR="006677DA">
          <w:rPr>
            <w:rFonts w:eastAsia="Times New Roman"/>
            <w:sz w:val="28"/>
            <w:szCs w:val="28"/>
          </w:rPr>
          <w:t xml:space="preserve"> </w:t>
        </w:r>
      </w:ins>
      <w:del w:id="150" w:author="User" w:date="2021-05-19T17:33:00Z">
        <w:r w:rsidDel="006677DA">
          <w:rPr>
            <w:rFonts w:eastAsia="Times New Roman"/>
            <w:sz w:val="28"/>
            <w:szCs w:val="28"/>
          </w:rPr>
          <w:tab/>
        </w:r>
      </w:del>
      <w:r>
        <w:rPr>
          <w:rFonts w:eastAsia="Times New Roman"/>
          <w:spacing w:val="-13"/>
          <w:sz w:val="28"/>
          <w:szCs w:val="28"/>
        </w:rPr>
        <w:t>носителям</w:t>
      </w:r>
      <w:ins w:id="151" w:author="User" w:date="2021-05-19T17:33:00Z">
        <w:r w:rsidR="006677DA">
          <w:rPr>
            <w:rFonts w:eastAsia="Times New Roman"/>
            <w:sz w:val="28"/>
            <w:szCs w:val="28"/>
          </w:rPr>
          <w:t xml:space="preserve"> </w:t>
        </w:r>
      </w:ins>
      <w:del w:id="152" w:author="User" w:date="2021-05-19T17:33:00Z">
        <w:r w:rsidDel="006677DA">
          <w:rPr>
            <w:rFonts w:eastAsia="Times New Roman"/>
            <w:sz w:val="28"/>
            <w:szCs w:val="28"/>
          </w:rPr>
          <w:tab/>
        </w:r>
      </w:del>
      <w:r>
        <w:rPr>
          <w:rFonts w:eastAsia="Times New Roman"/>
          <w:spacing w:val="-15"/>
          <w:sz w:val="28"/>
          <w:szCs w:val="28"/>
        </w:rPr>
        <w:t xml:space="preserve">информации </w:t>
      </w:r>
      <w:r>
        <w:rPr>
          <w:rFonts w:eastAsia="Times New Roman"/>
          <w:spacing w:val="-6"/>
          <w:sz w:val="28"/>
          <w:szCs w:val="28"/>
        </w:rPr>
        <w:t xml:space="preserve">идентификационных номеров (журнал учета машинных носителей </w:t>
      </w:r>
      <w:r>
        <w:rPr>
          <w:rFonts w:eastAsia="Times New Roman"/>
          <w:sz w:val="28"/>
          <w:szCs w:val="28"/>
        </w:rPr>
        <w:t>информации);</w:t>
      </w:r>
    </w:p>
    <w:p w:rsidR="00AE1EFD" w:rsidRDefault="00AE1EFD" w:rsidP="00B57C6D">
      <w:pPr>
        <w:numPr>
          <w:ilvl w:val="0"/>
          <w:numId w:val="15"/>
        </w:numPr>
        <w:shd w:val="clear" w:color="auto" w:fill="FFFFFF"/>
        <w:tabs>
          <w:tab w:val="left" w:pos="854"/>
        </w:tabs>
        <w:spacing w:line="317" w:lineRule="exact"/>
        <w:ind w:right="10" w:firstLine="709"/>
        <w:jc w:val="both"/>
        <w:rPr>
          <w:sz w:val="28"/>
          <w:szCs w:val="28"/>
        </w:rPr>
      </w:pPr>
      <w:r>
        <w:rPr>
          <w:rFonts w:eastAsia="Times New Roman"/>
          <w:spacing w:val="-8"/>
          <w:sz w:val="28"/>
          <w:szCs w:val="28"/>
        </w:rPr>
        <w:t xml:space="preserve">осуществление работ, связанных с использованием машинных </w:t>
      </w:r>
      <w:r>
        <w:rPr>
          <w:rFonts w:eastAsia="Times New Roman"/>
          <w:spacing w:val="-9"/>
          <w:sz w:val="28"/>
          <w:szCs w:val="28"/>
        </w:rPr>
        <w:t xml:space="preserve">носителей </w:t>
      </w:r>
      <w:r>
        <w:rPr>
          <w:rFonts w:eastAsia="Times New Roman"/>
          <w:spacing w:val="-9"/>
          <w:sz w:val="28"/>
          <w:szCs w:val="28"/>
        </w:rPr>
        <w:lastRenderedPageBreak/>
        <w:t xml:space="preserve">информации (учет, хранение, выдача, уничтожение), согласно </w:t>
      </w:r>
      <w:r>
        <w:rPr>
          <w:rFonts w:eastAsia="Times New Roman"/>
          <w:sz w:val="28"/>
          <w:szCs w:val="28"/>
        </w:rPr>
        <w:t>требованиям по защите информации;</w:t>
      </w:r>
    </w:p>
    <w:p w:rsidR="00AE1EFD" w:rsidRDefault="00AE1EFD" w:rsidP="00AE1EFD">
      <w:pPr>
        <w:shd w:val="clear" w:color="auto" w:fill="FFFFFF"/>
        <w:spacing w:line="317" w:lineRule="exact"/>
        <w:ind w:left="10" w:right="10" w:firstLine="691"/>
        <w:jc w:val="both"/>
        <w:rPr>
          <w:sz w:val="28"/>
          <w:szCs w:val="28"/>
        </w:rPr>
      </w:pPr>
      <w:r>
        <w:rPr>
          <w:spacing w:val="-9"/>
          <w:sz w:val="28"/>
          <w:szCs w:val="28"/>
        </w:rPr>
        <w:t>-</w:t>
      </w:r>
      <w:r>
        <w:rPr>
          <w:rFonts w:eastAsia="Times New Roman"/>
          <w:spacing w:val="-9"/>
          <w:sz w:val="28"/>
          <w:szCs w:val="28"/>
        </w:rPr>
        <w:t xml:space="preserve">установка мониторов АРМ с учетом ограничения доступа к </w:t>
      </w:r>
      <w:r>
        <w:rPr>
          <w:rFonts w:eastAsia="Times New Roman"/>
          <w:spacing w:val="-10"/>
          <w:sz w:val="28"/>
          <w:szCs w:val="28"/>
        </w:rPr>
        <w:t>видеоинформации иных лиц, за исключением оператора АРМ;</w:t>
      </w:r>
    </w:p>
    <w:p w:rsidR="00AE1EFD" w:rsidRDefault="00AE1EFD" w:rsidP="00AE1EFD">
      <w:pPr>
        <w:shd w:val="clear" w:color="auto" w:fill="FFFFFF"/>
        <w:tabs>
          <w:tab w:val="left" w:pos="854"/>
        </w:tabs>
        <w:spacing w:line="317" w:lineRule="exact"/>
        <w:ind w:firstLine="69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rFonts w:eastAsia="Times New Roman"/>
          <w:spacing w:val="-4"/>
          <w:sz w:val="28"/>
          <w:szCs w:val="28"/>
        </w:rPr>
        <w:t>исключение нахождения в помещениях, где идет обработка</w:t>
      </w:r>
      <w:ins w:id="153" w:author="User" w:date="2021-05-19T17:33:00Z">
        <w:r w:rsidR="006677DA">
          <w:rPr>
            <w:rFonts w:eastAsia="Times New Roman"/>
            <w:spacing w:val="-4"/>
            <w:sz w:val="28"/>
            <w:szCs w:val="28"/>
          </w:rPr>
          <w:t xml:space="preserve"> </w:t>
        </w:r>
      </w:ins>
      <w:del w:id="154" w:author="User" w:date="2021-05-19T17:33:00Z">
        <w:r w:rsidDel="006677DA">
          <w:rPr>
            <w:rFonts w:eastAsia="Times New Roman"/>
            <w:spacing w:val="-4"/>
            <w:sz w:val="28"/>
            <w:szCs w:val="28"/>
          </w:rPr>
          <w:br/>
        </w:r>
      </w:del>
      <w:r>
        <w:rPr>
          <w:rFonts w:eastAsia="Times New Roman"/>
          <w:sz w:val="28"/>
          <w:szCs w:val="28"/>
        </w:rPr>
        <w:t>информации, в том числе персональных данных и в границах</w:t>
      </w:r>
      <w:ins w:id="155" w:author="User" w:date="2021-05-19T17:33:00Z">
        <w:r w:rsidR="006677DA">
          <w:rPr>
            <w:rFonts w:eastAsia="Times New Roman"/>
            <w:sz w:val="28"/>
            <w:szCs w:val="28"/>
          </w:rPr>
          <w:t xml:space="preserve"> </w:t>
        </w:r>
      </w:ins>
      <w:del w:id="156" w:author="User" w:date="2021-05-19T17:33:00Z">
        <w:r w:rsidDel="006677DA">
          <w:rPr>
            <w:rFonts w:eastAsia="Times New Roman"/>
            <w:sz w:val="28"/>
            <w:szCs w:val="28"/>
          </w:rPr>
          <w:br/>
        </w:r>
      </w:del>
      <w:r>
        <w:rPr>
          <w:rFonts w:eastAsia="Times New Roman"/>
          <w:sz w:val="28"/>
          <w:szCs w:val="28"/>
        </w:rPr>
        <w:t>контролируемой зоны, посторонних лиц;</w:t>
      </w:r>
    </w:p>
    <w:p w:rsidR="00AE1EFD" w:rsidRDefault="00AE1EFD" w:rsidP="00AE1EFD">
      <w:pPr>
        <w:shd w:val="clear" w:color="auto" w:fill="FFFFFF"/>
        <w:spacing w:line="317" w:lineRule="exact"/>
        <w:ind w:left="10" w:firstLine="70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 xml:space="preserve">проведение обследования, защиты и аттестации в соответствии </w:t>
      </w:r>
      <w:r>
        <w:rPr>
          <w:rFonts w:eastAsia="Times New Roman"/>
          <w:spacing w:val="-10"/>
          <w:sz w:val="28"/>
          <w:szCs w:val="28"/>
        </w:rPr>
        <w:t xml:space="preserve">с требованиями безопасности информации на АРМ РИС ГИА (уровень </w:t>
      </w:r>
      <w:r>
        <w:rPr>
          <w:rFonts w:eastAsia="Times New Roman"/>
          <w:sz w:val="28"/>
          <w:szCs w:val="28"/>
        </w:rPr>
        <w:t>образовательной организации);</w:t>
      </w:r>
    </w:p>
    <w:p w:rsidR="00AE1EFD" w:rsidRDefault="00AE1EFD" w:rsidP="00B57C6D">
      <w:pPr>
        <w:numPr>
          <w:ilvl w:val="0"/>
          <w:numId w:val="15"/>
        </w:numPr>
        <w:shd w:val="clear" w:color="auto" w:fill="FFFFFF"/>
        <w:tabs>
          <w:tab w:val="left" w:pos="854"/>
        </w:tabs>
        <w:spacing w:line="317" w:lineRule="exact"/>
        <w:ind w:firstLine="426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обеспечение рабочих мест технических специалистов, организаторов в аудитории, руководителей ППЭ, членов ГЭК, оборудованием и ПО, необходимым для организации технологий получения ЭМ по информационно-телекоммуникационной сети «Интернет», печати полного комплекта ЭМ в аудиториях ППЭ, </w:t>
      </w:r>
      <w:r>
        <w:rPr>
          <w:rFonts w:eastAsia="Times New Roman"/>
          <w:spacing w:val="-10"/>
          <w:sz w:val="28"/>
          <w:szCs w:val="28"/>
        </w:rPr>
        <w:t xml:space="preserve">сканирования ЭМ в штабе ППЭ и проведения устной части экзамена по </w:t>
      </w:r>
      <w:r>
        <w:rPr>
          <w:rFonts w:eastAsia="Times New Roman"/>
          <w:spacing w:val="-8"/>
          <w:sz w:val="28"/>
          <w:szCs w:val="28"/>
        </w:rPr>
        <w:t xml:space="preserve">иностранному языку (раздел «Говорение») в соответствии с требованиями </w:t>
      </w:r>
      <w:r>
        <w:rPr>
          <w:rFonts w:eastAsia="Times New Roman"/>
          <w:sz w:val="28"/>
          <w:szCs w:val="28"/>
        </w:rPr>
        <w:t>к оборудованию и программному обеспечению;</w:t>
      </w:r>
    </w:p>
    <w:p w:rsidR="00AE1EFD" w:rsidRDefault="00AE1EFD" w:rsidP="00B57C6D">
      <w:pPr>
        <w:numPr>
          <w:ilvl w:val="0"/>
          <w:numId w:val="15"/>
        </w:numPr>
        <w:shd w:val="clear" w:color="auto" w:fill="FFFFFF"/>
        <w:tabs>
          <w:tab w:val="left" w:pos="854"/>
        </w:tabs>
        <w:spacing w:line="317" w:lineRule="exact"/>
        <w:ind w:firstLine="709"/>
        <w:jc w:val="both"/>
        <w:rPr>
          <w:sz w:val="28"/>
          <w:szCs w:val="28"/>
        </w:rPr>
      </w:pPr>
      <w:r>
        <w:rPr>
          <w:rFonts w:eastAsia="Times New Roman"/>
          <w:spacing w:val="-10"/>
          <w:sz w:val="28"/>
          <w:szCs w:val="28"/>
        </w:rPr>
        <w:t xml:space="preserve">обеспечение штаба ППЭ необходимым оборудованием и ПО для </w:t>
      </w:r>
      <w:r>
        <w:rPr>
          <w:rFonts w:eastAsia="Times New Roman"/>
          <w:spacing w:val="-8"/>
          <w:sz w:val="28"/>
          <w:szCs w:val="28"/>
        </w:rPr>
        <w:t xml:space="preserve">проведения ГИА в соответствии с технологией проведения в </w:t>
      </w:r>
      <w:del w:id="157" w:author="User" w:date="2021-05-19T17:34:00Z">
        <w:r w:rsidDel="0096333D">
          <w:rPr>
            <w:rFonts w:eastAsia="Times New Roman"/>
            <w:spacing w:val="-8"/>
            <w:sz w:val="28"/>
            <w:szCs w:val="28"/>
          </w:rPr>
          <w:delText>Благовещенск</w:delText>
        </w:r>
        <w:r w:rsidDel="0096333D">
          <w:rPr>
            <w:rFonts w:eastAsia="Times New Roman"/>
            <w:spacing w:val="-5"/>
            <w:sz w:val="28"/>
            <w:szCs w:val="28"/>
          </w:rPr>
          <w:delText>автономном округе - Югре</w:delText>
        </w:r>
      </w:del>
      <w:ins w:id="158" w:author="User" w:date="2021-05-19T17:34:00Z">
        <w:r w:rsidR="0096333D">
          <w:rPr>
            <w:rFonts w:eastAsia="Times New Roman"/>
            <w:spacing w:val="-8"/>
            <w:sz w:val="28"/>
            <w:szCs w:val="28"/>
          </w:rPr>
          <w:t>регионе</w:t>
        </w:r>
      </w:ins>
      <w:r>
        <w:rPr>
          <w:rFonts w:eastAsia="Times New Roman"/>
          <w:spacing w:val="-5"/>
          <w:sz w:val="28"/>
          <w:szCs w:val="28"/>
        </w:rPr>
        <w:t xml:space="preserve">, в том числе токенами членов </w:t>
      </w:r>
      <w:r>
        <w:rPr>
          <w:rFonts w:eastAsia="Times New Roman"/>
          <w:sz w:val="28"/>
          <w:szCs w:val="28"/>
        </w:rPr>
        <w:t>ГЭК;</w:t>
      </w:r>
    </w:p>
    <w:p w:rsidR="00AE1EFD" w:rsidRDefault="00AE1EFD" w:rsidP="00C656EA">
      <w:pPr>
        <w:shd w:val="clear" w:color="auto" w:fill="FFFFFF"/>
        <w:spacing w:line="317" w:lineRule="exact"/>
        <w:ind w:firstLine="691"/>
        <w:jc w:val="both"/>
        <w:rPr>
          <w:sz w:val="28"/>
          <w:szCs w:val="28"/>
        </w:rPr>
      </w:pPr>
      <w:r>
        <w:rPr>
          <w:spacing w:val="-5"/>
          <w:sz w:val="28"/>
          <w:szCs w:val="28"/>
        </w:rPr>
        <w:t>-</w:t>
      </w:r>
      <w:r>
        <w:rPr>
          <w:rFonts w:eastAsia="Times New Roman"/>
          <w:spacing w:val="-5"/>
          <w:sz w:val="28"/>
          <w:szCs w:val="28"/>
        </w:rPr>
        <w:t xml:space="preserve">обеспечение соблюдения информационной безопасности при </w:t>
      </w:r>
      <w:r>
        <w:rPr>
          <w:rFonts w:eastAsia="Times New Roman"/>
          <w:spacing w:val="-11"/>
          <w:sz w:val="28"/>
          <w:szCs w:val="28"/>
        </w:rPr>
        <w:t xml:space="preserve">получении и отправке ЭМ ОГЭ и ГВЭ по программам основного общего и </w:t>
      </w:r>
      <w:r>
        <w:rPr>
          <w:rFonts w:eastAsia="Times New Roman"/>
          <w:sz w:val="28"/>
          <w:szCs w:val="28"/>
        </w:rPr>
        <w:t>среднего общего образования.</w:t>
      </w:r>
    </w:p>
    <w:p w:rsidR="00AE1EFD" w:rsidRDefault="00AE1EFD" w:rsidP="00B57C6D">
      <w:pPr>
        <w:shd w:val="clear" w:color="auto" w:fill="FFFFFF"/>
        <w:spacing w:line="326" w:lineRule="exact"/>
        <w:ind w:firstLine="595"/>
        <w:jc w:val="center"/>
        <w:rPr>
          <w:sz w:val="28"/>
          <w:szCs w:val="28"/>
        </w:rPr>
      </w:pPr>
      <w:del w:id="159" w:author="User" w:date="2021-05-19T17:20:00Z">
        <w:r w:rsidDel="005E20A7">
          <w:rPr>
            <w:b/>
            <w:bCs/>
            <w:spacing w:val="-10"/>
            <w:sz w:val="28"/>
            <w:szCs w:val="28"/>
          </w:rPr>
          <w:delText>10</w:delText>
        </w:r>
      </w:del>
      <w:ins w:id="160" w:author="User" w:date="2021-05-19T17:20:00Z">
        <w:r w:rsidR="005E20A7">
          <w:rPr>
            <w:b/>
            <w:bCs/>
            <w:spacing w:val="-10"/>
            <w:sz w:val="28"/>
            <w:szCs w:val="28"/>
          </w:rPr>
          <w:t>8</w:t>
        </w:r>
      </w:ins>
      <w:r>
        <w:rPr>
          <w:b/>
          <w:bCs/>
          <w:spacing w:val="-10"/>
          <w:sz w:val="28"/>
          <w:szCs w:val="28"/>
        </w:rPr>
        <w:t xml:space="preserve">. </w:t>
      </w:r>
      <w:r>
        <w:rPr>
          <w:rFonts w:eastAsia="Times New Roman"/>
          <w:b/>
          <w:bCs/>
          <w:spacing w:val="-10"/>
          <w:sz w:val="28"/>
          <w:szCs w:val="28"/>
        </w:rPr>
        <w:t xml:space="preserve">Ответственность лиц за обеспечение информационной </w:t>
      </w:r>
      <w:r>
        <w:rPr>
          <w:rFonts w:eastAsia="Times New Roman"/>
          <w:b/>
          <w:bCs/>
          <w:spacing w:val="-13"/>
          <w:sz w:val="28"/>
          <w:szCs w:val="28"/>
        </w:rPr>
        <w:t>безопасности при работе с персональными данными, информацией</w:t>
      </w:r>
    </w:p>
    <w:p w:rsidR="00AE1EFD" w:rsidRDefault="00AE1EFD" w:rsidP="00C656EA">
      <w:pPr>
        <w:shd w:val="clear" w:color="auto" w:fill="FFFFFF"/>
        <w:spacing w:line="326" w:lineRule="exact"/>
        <w:jc w:val="center"/>
        <w:rPr>
          <w:sz w:val="28"/>
          <w:szCs w:val="28"/>
        </w:rPr>
      </w:pPr>
      <w:r>
        <w:rPr>
          <w:rFonts w:eastAsia="Times New Roman"/>
          <w:b/>
          <w:bCs/>
          <w:spacing w:val="-11"/>
          <w:sz w:val="28"/>
          <w:szCs w:val="28"/>
        </w:rPr>
        <w:t>конфиденциального характера</w:t>
      </w:r>
    </w:p>
    <w:p w:rsidR="00AE1EFD" w:rsidRDefault="00AE1EFD" w:rsidP="00B57C6D">
      <w:pPr>
        <w:shd w:val="clear" w:color="auto" w:fill="FFFFFF"/>
        <w:tabs>
          <w:tab w:val="left" w:pos="1315"/>
        </w:tabs>
        <w:spacing w:line="317" w:lineRule="exact"/>
        <w:ind w:firstLine="709"/>
        <w:jc w:val="both"/>
        <w:rPr>
          <w:sz w:val="28"/>
          <w:szCs w:val="28"/>
        </w:rPr>
      </w:pPr>
      <w:del w:id="161" w:author="User" w:date="2021-05-19T17:35:00Z">
        <w:r w:rsidDel="0096333D">
          <w:rPr>
            <w:spacing w:val="-21"/>
            <w:sz w:val="28"/>
            <w:szCs w:val="28"/>
          </w:rPr>
          <w:delText>10</w:delText>
        </w:r>
      </w:del>
      <w:ins w:id="162" w:author="User" w:date="2021-05-19T17:35:00Z">
        <w:r w:rsidR="0096333D">
          <w:rPr>
            <w:spacing w:val="-21"/>
            <w:sz w:val="28"/>
            <w:szCs w:val="28"/>
          </w:rPr>
          <w:t>8</w:t>
        </w:r>
      </w:ins>
      <w:r>
        <w:rPr>
          <w:spacing w:val="-21"/>
          <w:sz w:val="28"/>
          <w:szCs w:val="28"/>
        </w:rPr>
        <w:t>.1.</w:t>
      </w:r>
      <w:r>
        <w:rPr>
          <w:sz w:val="28"/>
          <w:szCs w:val="28"/>
        </w:rPr>
        <w:tab/>
      </w:r>
      <w:r>
        <w:rPr>
          <w:rFonts w:eastAsia="Times New Roman"/>
          <w:spacing w:val="-10"/>
          <w:sz w:val="28"/>
          <w:szCs w:val="28"/>
        </w:rPr>
        <w:t>К информации конфиденциального характера относятся:</w:t>
      </w:r>
    </w:p>
    <w:p w:rsidR="00AE1EFD" w:rsidRDefault="00AE1EFD" w:rsidP="003809B5">
      <w:pPr>
        <w:numPr>
          <w:ilvl w:val="0"/>
          <w:numId w:val="29"/>
        </w:numPr>
        <w:shd w:val="clear" w:color="auto" w:fill="FFFFFF"/>
        <w:tabs>
          <w:tab w:val="left" w:pos="845"/>
        </w:tabs>
        <w:spacing w:line="317" w:lineRule="exact"/>
        <w:ind w:firstLine="691"/>
        <w:jc w:val="both"/>
        <w:rPr>
          <w:sz w:val="28"/>
          <w:szCs w:val="28"/>
        </w:rPr>
      </w:pPr>
      <w:r>
        <w:rPr>
          <w:rFonts w:eastAsia="Times New Roman"/>
          <w:spacing w:val="-12"/>
          <w:sz w:val="28"/>
          <w:szCs w:val="28"/>
        </w:rPr>
        <w:t xml:space="preserve">персональные данные участников ГИА, находящиеся на бумажных </w:t>
      </w:r>
      <w:r>
        <w:rPr>
          <w:rFonts w:eastAsia="Times New Roman"/>
          <w:spacing w:val="-7"/>
          <w:sz w:val="28"/>
          <w:szCs w:val="28"/>
        </w:rPr>
        <w:t xml:space="preserve">носителях (заявления, копии паспортных данных), электронных файлах </w:t>
      </w:r>
      <w:r>
        <w:rPr>
          <w:rFonts w:eastAsia="Times New Roman"/>
          <w:sz w:val="28"/>
          <w:szCs w:val="28"/>
        </w:rPr>
        <w:t>РИС ГИА;</w:t>
      </w:r>
    </w:p>
    <w:p w:rsidR="00AE1EFD" w:rsidRDefault="00AE1EFD" w:rsidP="003809B5">
      <w:pPr>
        <w:numPr>
          <w:ilvl w:val="0"/>
          <w:numId w:val="29"/>
        </w:numPr>
        <w:shd w:val="clear" w:color="auto" w:fill="FFFFFF"/>
        <w:tabs>
          <w:tab w:val="left" w:pos="845"/>
        </w:tabs>
        <w:spacing w:line="317" w:lineRule="exact"/>
        <w:ind w:right="10" w:firstLine="691"/>
        <w:jc w:val="both"/>
        <w:rPr>
          <w:sz w:val="28"/>
          <w:szCs w:val="28"/>
        </w:rPr>
      </w:pPr>
      <w:r>
        <w:rPr>
          <w:rFonts w:eastAsia="Times New Roman"/>
          <w:spacing w:val="-12"/>
          <w:sz w:val="28"/>
          <w:szCs w:val="28"/>
        </w:rPr>
        <w:t xml:space="preserve">персональные данные участников ГИА в форме ЕГЭ, содержащиеся </w:t>
      </w:r>
      <w:r>
        <w:rPr>
          <w:rFonts w:eastAsia="Times New Roman"/>
          <w:spacing w:val="-11"/>
          <w:sz w:val="28"/>
          <w:szCs w:val="28"/>
        </w:rPr>
        <w:t xml:space="preserve">на бумажных носителях (оригиналы и копии бланков регистрации, бланков </w:t>
      </w:r>
      <w:r>
        <w:rPr>
          <w:rFonts w:eastAsia="Times New Roman"/>
          <w:spacing w:val="-9"/>
          <w:sz w:val="28"/>
          <w:szCs w:val="28"/>
        </w:rPr>
        <w:t xml:space="preserve">ответов </w:t>
      </w:r>
      <w:del w:id="163" w:author="User" w:date="2021-05-19T17:35:00Z">
        <w:r w:rsidDel="0096333D">
          <w:rPr>
            <w:rFonts w:eastAsia="Times New Roman"/>
            <w:spacing w:val="-9"/>
            <w:sz w:val="28"/>
            <w:szCs w:val="28"/>
          </w:rPr>
          <w:delText xml:space="preserve">№ </w:delText>
        </w:r>
      </w:del>
      <w:ins w:id="164" w:author="User" w:date="2021-05-19T17:35:00Z">
        <w:r w:rsidR="0096333D">
          <w:rPr>
            <w:rFonts w:eastAsia="Times New Roman"/>
            <w:spacing w:val="-9"/>
            <w:sz w:val="28"/>
            <w:szCs w:val="28"/>
          </w:rPr>
          <w:t>№ </w:t>
        </w:r>
      </w:ins>
      <w:r>
        <w:rPr>
          <w:rFonts w:eastAsia="Times New Roman"/>
          <w:spacing w:val="-9"/>
          <w:sz w:val="28"/>
          <w:szCs w:val="28"/>
        </w:rPr>
        <w:t>1, бланков ответов №</w:t>
      </w:r>
      <w:ins w:id="165" w:author="User" w:date="2021-05-19T17:35:00Z">
        <w:r w:rsidR="0096333D">
          <w:rPr>
            <w:rFonts w:eastAsia="Times New Roman"/>
            <w:spacing w:val="-9"/>
            <w:sz w:val="28"/>
            <w:szCs w:val="28"/>
          </w:rPr>
          <w:t> </w:t>
        </w:r>
      </w:ins>
      <w:del w:id="166" w:author="User" w:date="2021-05-19T17:35:00Z">
        <w:r w:rsidDel="0096333D">
          <w:rPr>
            <w:rFonts w:eastAsia="Times New Roman"/>
            <w:spacing w:val="-9"/>
            <w:sz w:val="28"/>
            <w:szCs w:val="28"/>
          </w:rPr>
          <w:delText xml:space="preserve"> </w:delText>
        </w:r>
      </w:del>
      <w:r>
        <w:rPr>
          <w:rFonts w:eastAsia="Times New Roman"/>
          <w:spacing w:val="-9"/>
          <w:sz w:val="28"/>
          <w:szCs w:val="28"/>
        </w:rPr>
        <w:t xml:space="preserve">2, в том числе дополнительные бланки </w:t>
      </w:r>
      <w:r>
        <w:rPr>
          <w:rFonts w:eastAsia="Times New Roman"/>
          <w:sz w:val="28"/>
          <w:szCs w:val="28"/>
        </w:rPr>
        <w:t>ответов №</w:t>
      </w:r>
      <w:ins w:id="167" w:author="User" w:date="2021-05-19T17:35:00Z">
        <w:r w:rsidR="0096333D">
          <w:rPr>
            <w:rFonts w:eastAsia="Times New Roman"/>
            <w:sz w:val="28"/>
            <w:szCs w:val="28"/>
          </w:rPr>
          <w:t> </w:t>
        </w:r>
      </w:ins>
      <w:del w:id="168" w:author="User" w:date="2021-05-19T17:35:00Z">
        <w:r w:rsidDel="0096333D">
          <w:rPr>
            <w:rFonts w:eastAsia="Times New Roman"/>
            <w:sz w:val="28"/>
            <w:szCs w:val="28"/>
          </w:rPr>
          <w:delText xml:space="preserve"> </w:delText>
        </w:r>
      </w:del>
      <w:r>
        <w:rPr>
          <w:rFonts w:eastAsia="Times New Roman"/>
          <w:sz w:val="28"/>
          <w:szCs w:val="28"/>
        </w:rPr>
        <w:t>2);</w:t>
      </w:r>
    </w:p>
    <w:p w:rsidR="00AE1EFD" w:rsidRDefault="00AE1EFD" w:rsidP="003809B5">
      <w:pPr>
        <w:shd w:val="clear" w:color="auto" w:fill="FFFFFF"/>
        <w:spacing w:line="317" w:lineRule="exact"/>
        <w:ind w:right="10" w:firstLine="70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 xml:space="preserve">персональные данные участников ГИА в форме ОГЭ, </w:t>
      </w:r>
      <w:r>
        <w:rPr>
          <w:rFonts w:eastAsia="Times New Roman"/>
          <w:spacing w:val="-3"/>
          <w:sz w:val="28"/>
          <w:szCs w:val="28"/>
        </w:rPr>
        <w:t xml:space="preserve">содержащиеся на бумажных носителях (оригиналы и копии бланков </w:t>
      </w:r>
      <w:r>
        <w:rPr>
          <w:rFonts w:eastAsia="Times New Roman"/>
          <w:spacing w:val="-8"/>
          <w:sz w:val="28"/>
          <w:szCs w:val="28"/>
        </w:rPr>
        <w:t>ответов №</w:t>
      </w:r>
      <w:ins w:id="169" w:author="User" w:date="2021-05-19T17:35:00Z">
        <w:r w:rsidR="0096333D">
          <w:rPr>
            <w:rFonts w:eastAsia="Times New Roman"/>
            <w:spacing w:val="-8"/>
            <w:sz w:val="28"/>
            <w:szCs w:val="28"/>
          </w:rPr>
          <w:t xml:space="preserve"> </w:t>
        </w:r>
      </w:ins>
      <w:del w:id="170" w:author="User" w:date="2021-05-19T17:35:00Z">
        <w:r w:rsidDel="0096333D">
          <w:rPr>
            <w:rFonts w:eastAsia="Times New Roman"/>
            <w:spacing w:val="-8"/>
            <w:sz w:val="28"/>
            <w:szCs w:val="28"/>
          </w:rPr>
          <w:delText xml:space="preserve"> </w:delText>
        </w:r>
      </w:del>
      <w:r>
        <w:rPr>
          <w:rFonts w:eastAsia="Times New Roman"/>
          <w:spacing w:val="-8"/>
          <w:sz w:val="28"/>
          <w:szCs w:val="28"/>
        </w:rPr>
        <w:t>1, бланков ответов №</w:t>
      </w:r>
      <w:ins w:id="171" w:author="User" w:date="2021-05-19T17:35:00Z">
        <w:r w:rsidR="0096333D">
          <w:rPr>
            <w:rFonts w:eastAsia="Times New Roman"/>
            <w:spacing w:val="-8"/>
            <w:sz w:val="28"/>
            <w:szCs w:val="28"/>
          </w:rPr>
          <w:t> </w:t>
        </w:r>
      </w:ins>
      <w:del w:id="172" w:author="User" w:date="2021-05-19T17:35:00Z">
        <w:r w:rsidDel="0096333D">
          <w:rPr>
            <w:rFonts w:eastAsia="Times New Roman"/>
            <w:spacing w:val="-8"/>
            <w:sz w:val="28"/>
            <w:szCs w:val="28"/>
          </w:rPr>
          <w:delText xml:space="preserve"> </w:delText>
        </w:r>
      </w:del>
      <w:r>
        <w:rPr>
          <w:rFonts w:eastAsia="Times New Roman"/>
          <w:spacing w:val="-8"/>
          <w:sz w:val="28"/>
          <w:szCs w:val="28"/>
        </w:rPr>
        <w:t xml:space="preserve">2, в том числе дополнительные бланки </w:t>
      </w:r>
      <w:r>
        <w:rPr>
          <w:rFonts w:eastAsia="Times New Roman"/>
          <w:sz w:val="28"/>
          <w:szCs w:val="28"/>
        </w:rPr>
        <w:t>ответов №</w:t>
      </w:r>
      <w:ins w:id="173" w:author="User" w:date="2021-05-19T17:35:00Z">
        <w:r w:rsidR="0096333D">
          <w:rPr>
            <w:rFonts w:eastAsia="Times New Roman"/>
            <w:sz w:val="28"/>
            <w:szCs w:val="28"/>
          </w:rPr>
          <w:t> </w:t>
        </w:r>
      </w:ins>
      <w:del w:id="174" w:author="User" w:date="2021-05-19T17:35:00Z">
        <w:r w:rsidDel="0096333D">
          <w:rPr>
            <w:rFonts w:eastAsia="Times New Roman"/>
            <w:sz w:val="28"/>
            <w:szCs w:val="28"/>
          </w:rPr>
          <w:delText xml:space="preserve"> </w:delText>
        </w:r>
      </w:del>
      <w:r>
        <w:rPr>
          <w:rFonts w:eastAsia="Times New Roman"/>
          <w:sz w:val="28"/>
          <w:szCs w:val="28"/>
        </w:rPr>
        <w:t>2);</w:t>
      </w:r>
    </w:p>
    <w:p w:rsidR="00AE1EFD" w:rsidRDefault="00AE1EFD" w:rsidP="003809B5">
      <w:pPr>
        <w:numPr>
          <w:ilvl w:val="0"/>
          <w:numId w:val="29"/>
        </w:numPr>
        <w:shd w:val="clear" w:color="auto" w:fill="FFFFFF"/>
        <w:tabs>
          <w:tab w:val="left" w:pos="845"/>
        </w:tabs>
        <w:spacing w:line="317" w:lineRule="exact"/>
        <w:ind w:right="10" w:firstLine="691"/>
        <w:jc w:val="both"/>
        <w:rPr>
          <w:sz w:val="28"/>
          <w:szCs w:val="28"/>
        </w:rPr>
      </w:pPr>
      <w:r>
        <w:rPr>
          <w:rFonts w:eastAsia="Times New Roman"/>
          <w:spacing w:val="-10"/>
          <w:sz w:val="28"/>
          <w:szCs w:val="28"/>
        </w:rPr>
        <w:t xml:space="preserve">контрольные измерительные материалы ГИА по всем учебным </w:t>
      </w:r>
      <w:r>
        <w:rPr>
          <w:rFonts w:eastAsia="Times New Roman"/>
          <w:sz w:val="28"/>
          <w:szCs w:val="28"/>
        </w:rPr>
        <w:t>предметам ЕГЭ, ОГЭ;</w:t>
      </w:r>
    </w:p>
    <w:p w:rsidR="00AE1EFD" w:rsidRDefault="00AE1EFD">
      <w:pPr>
        <w:numPr>
          <w:ilvl w:val="0"/>
          <w:numId w:val="29"/>
        </w:numPr>
        <w:shd w:val="clear" w:color="auto" w:fill="FFFFFF"/>
        <w:tabs>
          <w:tab w:val="left" w:pos="845"/>
        </w:tabs>
        <w:spacing w:line="317" w:lineRule="exact"/>
        <w:ind w:left="691"/>
        <w:jc w:val="both"/>
        <w:rPr>
          <w:sz w:val="28"/>
          <w:szCs w:val="28"/>
        </w:rPr>
        <w:pPrChange w:id="175" w:author="User" w:date="2021-05-19T17:42:00Z">
          <w:pPr>
            <w:numPr>
              <w:numId w:val="29"/>
            </w:numPr>
            <w:shd w:val="clear" w:color="auto" w:fill="FFFFFF"/>
            <w:tabs>
              <w:tab w:val="left" w:pos="845"/>
            </w:tabs>
            <w:spacing w:line="317" w:lineRule="exact"/>
            <w:ind w:left="691"/>
          </w:pPr>
        </w:pPrChange>
      </w:pPr>
      <w:r>
        <w:rPr>
          <w:rFonts w:eastAsia="Times New Roman"/>
          <w:spacing w:val="-9"/>
          <w:sz w:val="28"/>
          <w:szCs w:val="28"/>
        </w:rPr>
        <w:t>тексты, билеты, задания на электронных и бумажных носителях;</w:t>
      </w:r>
    </w:p>
    <w:p w:rsidR="00AE1EFD" w:rsidRDefault="00AE1EFD" w:rsidP="003809B5">
      <w:pPr>
        <w:numPr>
          <w:ilvl w:val="0"/>
          <w:numId w:val="29"/>
        </w:numPr>
        <w:shd w:val="clear" w:color="auto" w:fill="FFFFFF"/>
        <w:tabs>
          <w:tab w:val="left" w:pos="845"/>
        </w:tabs>
        <w:spacing w:line="317" w:lineRule="exact"/>
        <w:ind w:right="19" w:firstLine="691"/>
        <w:jc w:val="both"/>
        <w:rPr>
          <w:sz w:val="28"/>
          <w:szCs w:val="28"/>
        </w:rPr>
      </w:pPr>
      <w:r>
        <w:rPr>
          <w:rFonts w:eastAsia="Times New Roman"/>
          <w:spacing w:val="-12"/>
          <w:sz w:val="28"/>
          <w:szCs w:val="28"/>
        </w:rPr>
        <w:t xml:space="preserve">экзаменационные материалы ГВЭ по образовательным программам </w:t>
      </w:r>
      <w:r>
        <w:rPr>
          <w:rFonts w:eastAsia="Times New Roman"/>
          <w:sz w:val="28"/>
          <w:szCs w:val="28"/>
        </w:rPr>
        <w:t>основного общего и среднего общего образования;</w:t>
      </w:r>
    </w:p>
    <w:p w:rsidR="00AE1EFD" w:rsidRDefault="00AE1EFD">
      <w:pPr>
        <w:numPr>
          <w:ilvl w:val="0"/>
          <w:numId w:val="29"/>
        </w:numPr>
        <w:shd w:val="clear" w:color="auto" w:fill="FFFFFF"/>
        <w:tabs>
          <w:tab w:val="left" w:pos="845"/>
        </w:tabs>
        <w:spacing w:line="317" w:lineRule="exact"/>
        <w:ind w:left="691"/>
        <w:jc w:val="both"/>
        <w:rPr>
          <w:sz w:val="28"/>
          <w:szCs w:val="28"/>
        </w:rPr>
        <w:pPrChange w:id="176" w:author="User" w:date="2021-05-19T17:42:00Z">
          <w:pPr>
            <w:numPr>
              <w:numId w:val="29"/>
            </w:numPr>
            <w:shd w:val="clear" w:color="auto" w:fill="FFFFFF"/>
            <w:tabs>
              <w:tab w:val="left" w:pos="845"/>
            </w:tabs>
            <w:spacing w:line="317" w:lineRule="exact"/>
            <w:ind w:left="691"/>
          </w:pPr>
        </w:pPrChange>
      </w:pPr>
      <w:r>
        <w:rPr>
          <w:rFonts w:eastAsia="Times New Roman"/>
          <w:spacing w:val="-10"/>
          <w:sz w:val="28"/>
          <w:szCs w:val="28"/>
        </w:rPr>
        <w:t>формы ППЭ на бумажных и электронных носителях;</w:t>
      </w:r>
    </w:p>
    <w:p w:rsidR="00AE1EFD" w:rsidRDefault="00AE1EFD">
      <w:pPr>
        <w:numPr>
          <w:ilvl w:val="0"/>
          <w:numId w:val="29"/>
        </w:numPr>
        <w:shd w:val="clear" w:color="auto" w:fill="FFFFFF"/>
        <w:tabs>
          <w:tab w:val="left" w:pos="845"/>
        </w:tabs>
        <w:spacing w:line="317" w:lineRule="exact"/>
        <w:ind w:left="691"/>
        <w:jc w:val="both"/>
        <w:rPr>
          <w:sz w:val="28"/>
          <w:szCs w:val="28"/>
        </w:rPr>
        <w:pPrChange w:id="177" w:author="User" w:date="2021-05-19T17:42:00Z">
          <w:pPr>
            <w:numPr>
              <w:numId w:val="29"/>
            </w:numPr>
            <w:shd w:val="clear" w:color="auto" w:fill="FFFFFF"/>
            <w:tabs>
              <w:tab w:val="left" w:pos="845"/>
            </w:tabs>
            <w:spacing w:line="317" w:lineRule="exact"/>
            <w:ind w:left="691"/>
          </w:pPr>
        </w:pPrChange>
      </w:pPr>
      <w:r>
        <w:rPr>
          <w:rFonts w:eastAsia="Times New Roman"/>
          <w:spacing w:val="-10"/>
          <w:sz w:val="28"/>
          <w:szCs w:val="28"/>
        </w:rPr>
        <w:t>критерии оценивания экзаменационных работ участников ГИА;</w:t>
      </w:r>
    </w:p>
    <w:p w:rsidR="00AE1EFD" w:rsidRDefault="00AE1EFD">
      <w:pPr>
        <w:numPr>
          <w:ilvl w:val="0"/>
          <w:numId w:val="29"/>
        </w:numPr>
        <w:shd w:val="clear" w:color="auto" w:fill="FFFFFF"/>
        <w:tabs>
          <w:tab w:val="left" w:pos="845"/>
        </w:tabs>
        <w:spacing w:line="317" w:lineRule="exact"/>
        <w:ind w:left="691"/>
        <w:jc w:val="both"/>
        <w:rPr>
          <w:sz w:val="28"/>
          <w:szCs w:val="28"/>
        </w:rPr>
        <w:pPrChange w:id="178" w:author="User" w:date="2021-05-19T17:42:00Z">
          <w:pPr>
            <w:numPr>
              <w:numId w:val="29"/>
            </w:numPr>
            <w:shd w:val="clear" w:color="auto" w:fill="FFFFFF"/>
            <w:tabs>
              <w:tab w:val="left" w:pos="845"/>
            </w:tabs>
            <w:spacing w:line="317" w:lineRule="exact"/>
            <w:ind w:left="691"/>
          </w:pPr>
        </w:pPrChange>
      </w:pPr>
      <w:r>
        <w:rPr>
          <w:rFonts w:eastAsia="Times New Roman"/>
          <w:spacing w:val="-10"/>
          <w:sz w:val="28"/>
          <w:szCs w:val="28"/>
        </w:rPr>
        <w:t>протоколы проверок экспертов ПК;</w:t>
      </w:r>
    </w:p>
    <w:p w:rsidR="00AE1EFD" w:rsidRDefault="00AE1EFD" w:rsidP="003809B5">
      <w:pPr>
        <w:numPr>
          <w:ilvl w:val="0"/>
          <w:numId w:val="29"/>
        </w:numPr>
        <w:shd w:val="clear" w:color="auto" w:fill="FFFFFF"/>
        <w:tabs>
          <w:tab w:val="left" w:pos="845"/>
        </w:tabs>
        <w:spacing w:line="317" w:lineRule="exact"/>
        <w:ind w:right="10" w:firstLine="691"/>
        <w:jc w:val="both"/>
        <w:rPr>
          <w:sz w:val="28"/>
          <w:szCs w:val="28"/>
        </w:rPr>
      </w:pPr>
      <w:r>
        <w:rPr>
          <w:rFonts w:eastAsia="Times New Roman"/>
          <w:spacing w:val="-3"/>
          <w:sz w:val="28"/>
          <w:szCs w:val="28"/>
        </w:rPr>
        <w:t xml:space="preserve">сведения об организаторах и руководителях ППЭ ГИА, членах </w:t>
      </w:r>
      <w:r>
        <w:rPr>
          <w:rFonts w:eastAsia="Times New Roman"/>
          <w:spacing w:val="-11"/>
          <w:sz w:val="28"/>
          <w:szCs w:val="28"/>
        </w:rPr>
        <w:t xml:space="preserve">ГЭК, экспертах РПК, общественных наблюдателях, содержащиеся в РИС </w:t>
      </w:r>
      <w:r>
        <w:rPr>
          <w:rFonts w:eastAsia="Times New Roman"/>
          <w:sz w:val="28"/>
          <w:szCs w:val="28"/>
        </w:rPr>
        <w:t>ГИА.</w:t>
      </w:r>
    </w:p>
    <w:p w:rsidR="00AE1EFD" w:rsidRDefault="0096333D">
      <w:pPr>
        <w:shd w:val="clear" w:color="auto" w:fill="FFFFFF"/>
        <w:tabs>
          <w:tab w:val="left" w:pos="1315"/>
        </w:tabs>
        <w:spacing w:before="10" w:line="317" w:lineRule="exact"/>
        <w:ind w:firstLine="720"/>
        <w:jc w:val="both"/>
        <w:rPr>
          <w:spacing w:val="-20"/>
          <w:sz w:val="28"/>
          <w:szCs w:val="28"/>
        </w:rPr>
        <w:pPrChange w:id="179" w:author="User" w:date="2021-05-19T17:36:00Z">
          <w:pPr>
            <w:numPr>
              <w:numId w:val="33"/>
            </w:numPr>
            <w:shd w:val="clear" w:color="auto" w:fill="FFFFFF"/>
            <w:tabs>
              <w:tab w:val="left" w:pos="1315"/>
            </w:tabs>
            <w:spacing w:before="10" w:line="317" w:lineRule="exact"/>
            <w:jc w:val="both"/>
          </w:pPr>
        </w:pPrChange>
      </w:pPr>
      <w:ins w:id="180" w:author="User" w:date="2021-05-19T17:36:00Z">
        <w:r>
          <w:rPr>
            <w:rFonts w:eastAsia="Times New Roman"/>
            <w:sz w:val="28"/>
            <w:szCs w:val="28"/>
          </w:rPr>
          <w:lastRenderedPageBreak/>
          <w:t xml:space="preserve">8.2. </w:t>
        </w:r>
      </w:ins>
      <w:r w:rsidR="00AE1EFD">
        <w:rPr>
          <w:rFonts w:eastAsia="Times New Roman"/>
          <w:sz w:val="28"/>
          <w:szCs w:val="28"/>
        </w:rPr>
        <w:t xml:space="preserve">Информационная безопасность при проведении ГИА </w:t>
      </w:r>
      <w:r w:rsidR="00AE1EFD">
        <w:rPr>
          <w:rFonts w:eastAsia="Times New Roman"/>
          <w:spacing w:val="-10"/>
          <w:sz w:val="28"/>
          <w:szCs w:val="28"/>
        </w:rPr>
        <w:t>обеспечивается на всех этапах организации и проведения ГИА.</w:t>
      </w:r>
    </w:p>
    <w:p w:rsidR="00AE1EFD" w:rsidRDefault="0096333D">
      <w:pPr>
        <w:shd w:val="clear" w:color="auto" w:fill="FFFFFF"/>
        <w:tabs>
          <w:tab w:val="left" w:pos="1315"/>
        </w:tabs>
        <w:spacing w:line="317" w:lineRule="exact"/>
        <w:ind w:firstLine="720"/>
        <w:jc w:val="both"/>
        <w:rPr>
          <w:spacing w:val="-21"/>
          <w:sz w:val="28"/>
          <w:szCs w:val="28"/>
        </w:rPr>
        <w:pPrChange w:id="181" w:author="User" w:date="2021-05-19T17:36:00Z">
          <w:pPr>
            <w:numPr>
              <w:numId w:val="33"/>
            </w:numPr>
            <w:shd w:val="clear" w:color="auto" w:fill="FFFFFF"/>
            <w:tabs>
              <w:tab w:val="left" w:pos="1315"/>
            </w:tabs>
            <w:spacing w:line="317" w:lineRule="exact"/>
            <w:jc w:val="both"/>
          </w:pPr>
        </w:pPrChange>
      </w:pPr>
      <w:ins w:id="182" w:author="User" w:date="2021-05-19T17:36:00Z">
        <w:r>
          <w:rPr>
            <w:rFonts w:eastAsia="Times New Roman"/>
            <w:spacing w:val="-8"/>
            <w:sz w:val="28"/>
            <w:szCs w:val="28"/>
          </w:rPr>
          <w:t xml:space="preserve">8.3. </w:t>
        </w:r>
      </w:ins>
      <w:r w:rsidR="00AE1EFD">
        <w:rPr>
          <w:rFonts w:eastAsia="Times New Roman"/>
          <w:spacing w:val="-8"/>
          <w:sz w:val="28"/>
          <w:szCs w:val="28"/>
        </w:rPr>
        <w:t xml:space="preserve">Специалисты, привлекаемые к работе, связанной со сбором, </w:t>
      </w:r>
      <w:r w:rsidR="00AE1EFD">
        <w:rPr>
          <w:rFonts w:eastAsia="Times New Roman"/>
          <w:spacing w:val="-10"/>
          <w:sz w:val="28"/>
          <w:szCs w:val="28"/>
        </w:rPr>
        <w:t xml:space="preserve">учетом, хранением информации конфиденциального характера на уровне </w:t>
      </w:r>
      <w:r w:rsidR="00AE1EFD">
        <w:rPr>
          <w:rFonts w:eastAsia="Times New Roman"/>
          <w:sz w:val="28"/>
          <w:szCs w:val="28"/>
        </w:rPr>
        <w:t xml:space="preserve">РЦОИ, </w:t>
      </w:r>
      <w:del w:id="183" w:author="User" w:date="2021-05-19T17:36:00Z">
        <w:r w:rsidR="00AE1EFD" w:rsidDel="0096333D">
          <w:rPr>
            <w:rFonts w:eastAsia="Times New Roman"/>
            <w:sz w:val="28"/>
            <w:szCs w:val="28"/>
          </w:rPr>
          <w:delText>МОУО</w:delText>
        </w:r>
      </w:del>
      <w:ins w:id="184" w:author="User" w:date="2021-05-19T17:36:00Z">
        <w:r>
          <w:rPr>
            <w:rFonts w:eastAsia="Times New Roman"/>
            <w:sz w:val="28"/>
            <w:szCs w:val="28"/>
          </w:rPr>
          <w:t>управления образования</w:t>
        </w:r>
      </w:ins>
      <w:r w:rsidR="00AE1EFD">
        <w:rPr>
          <w:rFonts w:eastAsia="Times New Roman"/>
          <w:sz w:val="28"/>
          <w:szCs w:val="28"/>
        </w:rPr>
        <w:t>, ППЭ (</w:t>
      </w:r>
      <w:del w:id="185" w:author="User" w:date="2021-05-19T17:36:00Z">
        <w:r w:rsidR="00AE1EFD" w:rsidDel="0096333D">
          <w:rPr>
            <w:rFonts w:eastAsia="Times New Roman"/>
            <w:sz w:val="28"/>
            <w:szCs w:val="28"/>
          </w:rPr>
          <w:delText>00</w:delText>
        </w:r>
      </w:del>
      <w:ins w:id="186" w:author="User" w:date="2021-05-19T17:36:00Z">
        <w:r>
          <w:rPr>
            <w:rFonts w:eastAsia="Times New Roman"/>
            <w:sz w:val="28"/>
            <w:szCs w:val="28"/>
          </w:rPr>
          <w:t>ОО</w:t>
        </w:r>
      </w:ins>
      <w:r w:rsidR="00AE1EFD">
        <w:rPr>
          <w:rFonts w:eastAsia="Times New Roman"/>
          <w:sz w:val="28"/>
          <w:szCs w:val="28"/>
        </w:rPr>
        <w:t xml:space="preserve">), </w:t>
      </w:r>
      <w:del w:id="187" w:author="User" w:date="2021-05-19T17:37:00Z">
        <w:r w:rsidR="00AE1EFD" w:rsidDel="0096333D">
          <w:rPr>
            <w:rFonts w:eastAsia="Times New Roman"/>
            <w:sz w:val="28"/>
            <w:szCs w:val="28"/>
          </w:rPr>
          <w:delText xml:space="preserve">государственных </w:delText>
        </w:r>
      </w:del>
      <w:ins w:id="188" w:author="User" w:date="2021-05-19T17:37:00Z">
        <w:r>
          <w:rPr>
            <w:rFonts w:eastAsia="Times New Roman"/>
            <w:sz w:val="28"/>
            <w:szCs w:val="28"/>
          </w:rPr>
          <w:t>обще</w:t>
        </w:r>
      </w:ins>
      <w:r w:rsidR="00AE1EFD">
        <w:rPr>
          <w:rFonts w:eastAsia="Times New Roman"/>
          <w:sz w:val="28"/>
          <w:szCs w:val="28"/>
        </w:rPr>
        <w:t xml:space="preserve">образовательных </w:t>
      </w:r>
      <w:r w:rsidR="00AE1EFD">
        <w:rPr>
          <w:rFonts w:eastAsia="Times New Roman"/>
          <w:spacing w:val="-10"/>
          <w:sz w:val="28"/>
          <w:szCs w:val="28"/>
        </w:rPr>
        <w:t>организац</w:t>
      </w:r>
      <w:ins w:id="189" w:author="User" w:date="2021-05-19T17:37:00Z">
        <w:r>
          <w:rPr>
            <w:rFonts w:eastAsia="Times New Roman"/>
            <w:spacing w:val="-10"/>
            <w:sz w:val="28"/>
            <w:szCs w:val="28"/>
          </w:rPr>
          <w:t>ий</w:t>
        </w:r>
      </w:ins>
      <w:del w:id="190" w:author="User" w:date="2021-05-19T17:37:00Z">
        <w:r w:rsidR="00AE1EFD" w:rsidDel="0096333D">
          <w:rPr>
            <w:rFonts w:eastAsia="Times New Roman"/>
            <w:spacing w:val="-10"/>
            <w:sz w:val="28"/>
            <w:szCs w:val="28"/>
          </w:rPr>
          <w:delText>ий, находящихся в ведении Департамента, обязаны</w:delText>
        </w:r>
      </w:del>
      <w:r w:rsidR="00AE1EFD">
        <w:rPr>
          <w:rFonts w:eastAsia="Times New Roman"/>
          <w:spacing w:val="-10"/>
          <w:sz w:val="28"/>
          <w:szCs w:val="28"/>
        </w:rPr>
        <w:t>:</w:t>
      </w:r>
    </w:p>
    <w:p w:rsidR="00AE1EFD" w:rsidRDefault="00AE1EFD">
      <w:pPr>
        <w:numPr>
          <w:ilvl w:val="0"/>
          <w:numId w:val="29"/>
        </w:numPr>
        <w:shd w:val="clear" w:color="auto" w:fill="FFFFFF"/>
        <w:tabs>
          <w:tab w:val="left" w:pos="845"/>
        </w:tabs>
        <w:spacing w:line="317" w:lineRule="exact"/>
        <w:ind w:firstLine="720"/>
        <w:rPr>
          <w:sz w:val="28"/>
          <w:szCs w:val="28"/>
        </w:rPr>
        <w:pPrChange w:id="191" w:author="User" w:date="2021-05-19T17:36:00Z">
          <w:pPr>
            <w:numPr>
              <w:numId w:val="29"/>
            </w:numPr>
            <w:shd w:val="clear" w:color="auto" w:fill="FFFFFF"/>
            <w:tabs>
              <w:tab w:val="left" w:pos="845"/>
            </w:tabs>
            <w:spacing w:line="317" w:lineRule="exact"/>
            <w:ind w:left="691"/>
          </w:pPr>
        </w:pPrChange>
      </w:pPr>
      <w:r>
        <w:rPr>
          <w:rFonts w:eastAsia="Times New Roman"/>
          <w:spacing w:val="-10"/>
          <w:sz w:val="28"/>
          <w:szCs w:val="28"/>
        </w:rPr>
        <w:t>знать и выполнять требования настоящего Положения;</w:t>
      </w:r>
    </w:p>
    <w:p w:rsidR="00AE1EFD" w:rsidRDefault="00AE1EFD">
      <w:pPr>
        <w:numPr>
          <w:ilvl w:val="0"/>
          <w:numId w:val="29"/>
        </w:numPr>
        <w:shd w:val="clear" w:color="auto" w:fill="FFFFFF"/>
        <w:tabs>
          <w:tab w:val="left" w:pos="845"/>
        </w:tabs>
        <w:spacing w:before="10" w:line="317" w:lineRule="exact"/>
        <w:ind w:firstLine="720"/>
        <w:rPr>
          <w:sz w:val="28"/>
          <w:szCs w:val="28"/>
        </w:rPr>
        <w:pPrChange w:id="192" w:author="User" w:date="2021-05-19T17:36:00Z">
          <w:pPr>
            <w:numPr>
              <w:numId w:val="29"/>
            </w:numPr>
            <w:shd w:val="clear" w:color="auto" w:fill="FFFFFF"/>
            <w:tabs>
              <w:tab w:val="left" w:pos="845"/>
            </w:tabs>
            <w:spacing w:before="10" w:line="317" w:lineRule="exact"/>
            <w:ind w:left="691"/>
          </w:pPr>
        </w:pPrChange>
      </w:pPr>
      <w:r>
        <w:rPr>
          <w:rFonts w:eastAsia="Times New Roman"/>
          <w:spacing w:val="-9"/>
          <w:sz w:val="28"/>
          <w:szCs w:val="28"/>
        </w:rPr>
        <w:t>знать перечень сведений конфиденциального характера;</w:t>
      </w:r>
    </w:p>
    <w:p w:rsidR="00AE1EFD" w:rsidRDefault="00AE1EFD">
      <w:pPr>
        <w:numPr>
          <w:ilvl w:val="0"/>
          <w:numId w:val="29"/>
        </w:numPr>
        <w:shd w:val="clear" w:color="auto" w:fill="FFFFFF"/>
        <w:tabs>
          <w:tab w:val="left" w:pos="845"/>
        </w:tabs>
        <w:spacing w:line="317" w:lineRule="exact"/>
        <w:ind w:right="10" w:firstLine="720"/>
        <w:jc w:val="both"/>
        <w:rPr>
          <w:sz w:val="28"/>
          <w:szCs w:val="28"/>
        </w:rPr>
        <w:pPrChange w:id="193" w:author="User" w:date="2021-05-19T17:36:00Z">
          <w:pPr>
            <w:numPr>
              <w:numId w:val="29"/>
            </w:numPr>
            <w:shd w:val="clear" w:color="auto" w:fill="FFFFFF"/>
            <w:tabs>
              <w:tab w:val="left" w:pos="845"/>
            </w:tabs>
            <w:spacing w:line="317" w:lineRule="exact"/>
            <w:ind w:right="10" w:firstLine="691"/>
            <w:jc w:val="both"/>
          </w:pPr>
        </w:pPrChange>
      </w:pPr>
      <w:r>
        <w:rPr>
          <w:rFonts w:eastAsia="Times New Roman"/>
          <w:spacing w:val="-12"/>
          <w:sz w:val="28"/>
          <w:szCs w:val="28"/>
        </w:rPr>
        <w:t xml:space="preserve">не разглашать ставшие известные им сведения конфиденциального </w:t>
      </w:r>
      <w:r>
        <w:rPr>
          <w:rFonts w:eastAsia="Times New Roman"/>
          <w:sz w:val="28"/>
          <w:szCs w:val="28"/>
        </w:rPr>
        <w:t>характера;</w:t>
      </w:r>
    </w:p>
    <w:p w:rsidR="00AE1EFD" w:rsidRDefault="00AE1EFD" w:rsidP="00AE1EFD">
      <w:pPr>
        <w:shd w:val="clear" w:color="auto" w:fill="FFFFFF"/>
        <w:tabs>
          <w:tab w:val="left" w:pos="1104"/>
        </w:tabs>
        <w:spacing w:line="317" w:lineRule="exact"/>
        <w:ind w:right="10" w:firstLine="70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rFonts w:eastAsia="Times New Roman"/>
          <w:spacing w:val="-7"/>
          <w:sz w:val="28"/>
          <w:szCs w:val="28"/>
        </w:rPr>
        <w:t>информировать непосредственных руководителей (лиц их</w:t>
      </w:r>
      <w:ins w:id="194" w:author="User" w:date="2021-05-19T17:23:00Z">
        <w:r w:rsidR="005E20A7">
          <w:rPr>
            <w:rFonts w:eastAsia="Times New Roman"/>
            <w:spacing w:val="-7"/>
            <w:sz w:val="28"/>
            <w:szCs w:val="28"/>
          </w:rPr>
          <w:t xml:space="preserve"> </w:t>
        </w:r>
      </w:ins>
      <w:del w:id="195" w:author="User" w:date="2021-05-19T17:23:00Z">
        <w:r w:rsidDel="005E20A7">
          <w:rPr>
            <w:rFonts w:eastAsia="Times New Roman"/>
            <w:spacing w:val="-7"/>
            <w:sz w:val="28"/>
            <w:szCs w:val="28"/>
          </w:rPr>
          <w:br/>
        </w:r>
      </w:del>
      <w:r>
        <w:rPr>
          <w:rFonts w:eastAsia="Times New Roman"/>
          <w:sz w:val="28"/>
          <w:szCs w:val="28"/>
        </w:rPr>
        <w:t>замещающих) о фактах нарушения порядка обращения с</w:t>
      </w:r>
      <w:ins w:id="196" w:author="User" w:date="2021-05-19T17:37:00Z">
        <w:r w:rsidR="0096333D">
          <w:rPr>
            <w:rFonts w:eastAsia="Times New Roman"/>
            <w:sz w:val="28"/>
            <w:szCs w:val="28"/>
          </w:rPr>
          <w:t xml:space="preserve"> </w:t>
        </w:r>
      </w:ins>
      <w:del w:id="197" w:author="User" w:date="2021-05-19T17:37:00Z">
        <w:r w:rsidDel="0096333D">
          <w:rPr>
            <w:rFonts w:eastAsia="Times New Roman"/>
            <w:sz w:val="28"/>
            <w:szCs w:val="28"/>
          </w:rPr>
          <w:br/>
        </w:r>
      </w:del>
      <w:r>
        <w:rPr>
          <w:rFonts w:eastAsia="Times New Roman"/>
          <w:spacing w:val="-10"/>
          <w:sz w:val="28"/>
          <w:szCs w:val="28"/>
        </w:rPr>
        <w:t>конфиденциальными сведениями, о ставших им известными попытках</w:t>
      </w:r>
      <w:ins w:id="198" w:author="User" w:date="2021-05-19T17:23:00Z">
        <w:r w:rsidR="005E20A7">
          <w:rPr>
            <w:rFonts w:eastAsia="Times New Roman"/>
            <w:spacing w:val="-10"/>
            <w:sz w:val="28"/>
            <w:szCs w:val="28"/>
          </w:rPr>
          <w:t xml:space="preserve"> </w:t>
        </w:r>
      </w:ins>
      <w:del w:id="199" w:author="User" w:date="2021-05-19T17:23:00Z">
        <w:r w:rsidDel="005E20A7">
          <w:rPr>
            <w:rFonts w:eastAsia="Times New Roman"/>
            <w:spacing w:val="-10"/>
            <w:sz w:val="28"/>
            <w:szCs w:val="28"/>
          </w:rPr>
          <w:br/>
        </w:r>
      </w:del>
      <w:r>
        <w:rPr>
          <w:rFonts w:eastAsia="Times New Roman"/>
          <w:sz w:val="28"/>
          <w:szCs w:val="28"/>
        </w:rPr>
        <w:t>несанкционированного доступа к информации;</w:t>
      </w:r>
    </w:p>
    <w:p w:rsidR="00AE1EFD" w:rsidRDefault="00AE1EFD">
      <w:pPr>
        <w:shd w:val="clear" w:color="auto" w:fill="FFFFFF"/>
        <w:tabs>
          <w:tab w:val="left" w:pos="854"/>
        </w:tabs>
        <w:spacing w:line="317" w:lineRule="exact"/>
        <w:ind w:firstLine="691"/>
        <w:jc w:val="both"/>
        <w:rPr>
          <w:sz w:val="28"/>
          <w:szCs w:val="28"/>
        </w:rPr>
        <w:pPrChange w:id="200" w:author="User" w:date="2021-05-19T17:23:00Z">
          <w:pPr>
            <w:shd w:val="clear" w:color="auto" w:fill="FFFFFF"/>
            <w:tabs>
              <w:tab w:val="left" w:pos="854"/>
            </w:tabs>
            <w:spacing w:line="317" w:lineRule="exact"/>
            <w:ind w:left="10" w:right="10" w:firstLine="691"/>
            <w:jc w:val="both"/>
          </w:pPr>
        </w:pPrChange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rFonts w:eastAsia="Times New Roman"/>
          <w:spacing w:val="-9"/>
          <w:sz w:val="28"/>
          <w:szCs w:val="28"/>
        </w:rPr>
        <w:t>соблюдать правила пользования документами, порядок их учета и</w:t>
      </w:r>
      <w:ins w:id="201" w:author="User" w:date="2021-05-19T17:23:00Z">
        <w:r w:rsidR="005E20A7">
          <w:rPr>
            <w:rFonts w:eastAsia="Times New Roman"/>
            <w:spacing w:val="-9"/>
            <w:sz w:val="28"/>
            <w:szCs w:val="28"/>
          </w:rPr>
          <w:t xml:space="preserve"> </w:t>
        </w:r>
      </w:ins>
      <w:del w:id="202" w:author="User" w:date="2021-05-19T17:23:00Z">
        <w:r w:rsidDel="005E20A7">
          <w:rPr>
            <w:rFonts w:eastAsia="Times New Roman"/>
            <w:spacing w:val="-9"/>
            <w:sz w:val="28"/>
            <w:szCs w:val="28"/>
          </w:rPr>
          <w:br/>
        </w:r>
      </w:del>
      <w:r>
        <w:rPr>
          <w:rFonts w:eastAsia="Times New Roman"/>
          <w:spacing w:val="-10"/>
          <w:sz w:val="28"/>
          <w:szCs w:val="28"/>
        </w:rPr>
        <w:t>хранения, обеспечивать в процессе работы сохранность информации,</w:t>
      </w:r>
      <w:ins w:id="203" w:author="User" w:date="2021-05-19T17:23:00Z">
        <w:r w:rsidR="005E20A7">
          <w:rPr>
            <w:rFonts w:eastAsia="Times New Roman"/>
            <w:spacing w:val="-10"/>
            <w:sz w:val="28"/>
            <w:szCs w:val="28"/>
          </w:rPr>
          <w:t xml:space="preserve"> </w:t>
        </w:r>
      </w:ins>
      <w:del w:id="204" w:author="User" w:date="2021-05-19T17:23:00Z">
        <w:r w:rsidDel="005E20A7">
          <w:rPr>
            <w:rFonts w:eastAsia="Times New Roman"/>
            <w:spacing w:val="-10"/>
            <w:sz w:val="28"/>
            <w:szCs w:val="28"/>
          </w:rPr>
          <w:br/>
        </w:r>
      </w:del>
      <w:r>
        <w:rPr>
          <w:rFonts w:eastAsia="Times New Roman"/>
          <w:sz w:val="28"/>
          <w:szCs w:val="28"/>
        </w:rPr>
        <w:t>содержащейся в них, от посторонних лиц;</w:t>
      </w:r>
    </w:p>
    <w:p w:rsidR="00AE1EFD" w:rsidDel="000666E7" w:rsidRDefault="00AE1EFD">
      <w:pPr>
        <w:widowControl/>
        <w:autoSpaceDE/>
        <w:autoSpaceDN/>
        <w:adjustRightInd/>
        <w:rPr>
          <w:del w:id="205" w:author="User" w:date="2021-05-19T17:12:00Z"/>
          <w:sz w:val="28"/>
          <w:szCs w:val="28"/>
        </w:rPr>
        <w:sectPr w:rsidR="00AE1EFD" w:rsidDel="000666E7" w:rsidSect="003809B5">
          <w:pgSz w:w="11909" w:h="16834"/>
          <w:pgMar w:top="1134" w:right="850" w:bottom="1134" w:left="1701" w:header="720" w:footer="720" w:gutter="0"/>
          <w:cols w:space="720"/>
          <w:docGrid w:linePitch="272"/>
        </w:sectPr>
      </w:pPr>
    </w:p>
    <w:p w:rsidR="00AE1EFD" w:rsidRDefault="00AE1EFD">
      <w:pPr>
        <w:numPr>
          <w:ilvl w:val="0"/>
          <w:numId w:val="27"/>
        </w:numPr>
        <w:shd w:val="clear" w:color="auto" w:fill="FFFFFF"/>
        <w:tabs>
          <w:tab w:val="left" w:pos="854"/>
        </w:tabs>
        <w:spacing w:line="317" w:lineRule="exact"/>
        <w:ind w:firstLine="701"/>
        <w:jc w:val="both"/>
        <w:rPr>
          <w:sz w:val="28"/>
          <w:szCs w:val="28"/>
        </w:rPr>
        <w:pPrChange w:id="206" w:author="User" w:date="2021-05-19T17:23:00Z">
          <w:pPr>
            <w:numPr>
              <w:numId w:val="27"/>
            </w:numPr>
            <w:shd w:val="clear" w:color="auto" w:fill="FFFFFF"/>
            <w:tabs>
              <w:tab w:val="left" w:pos="854"/>
            </w:tabs>
            <w:spacing w:before="480" w:line="317" w:lineRule="exact"/>
            <w:ind w:right="19" w:firstLine="701"/>
            <w:jc w:val="both"/>
          </w:pPr>
        </w:pPrChange>
      </w:pPr>
      <w:r>
        <w:rPr>
          <w:rFonts w:eastAsia="Times New Roman"/>
          <w:spacing w:val="-10"/>
          <w:sz w:val="28"/>
          <w:szCs w:val="28"/>
        </w:rPr>
        <w:t>знакомиться только с теми служебными документами, к которым получен доступ в силу исполнения служебных обязанностей;</w:t>
      </w:r>
    </w:p>
    <w:p w:rsidR="00AE1EFD" w:rsidRDefault="00AE1EFD" w:rsidP="00AE1EFD">
      <w:pPr>
        <w:numPr>
          <w:ilvl w:val="0"/>
          <w:numId w:val="27"/>
        </w:numPr>
        <w:shd w:val="clear" w:color="auto" w:fill="FFFFFF"/>
        <w:tabs>
          <w:tab w:val="left" w:pos="854"/>
        </w:tabs>
        <w:spacing w:line="317" w:lineRule="exact"/>
        <w:ind w:right="10" w:firstLine="701"/>
        <w:jc w:val="both"/>
        <w:rPr>
          <w:sz w:val="28"/>
          <w:szCs w:val="28"/>
        </w:rPr>
      </w:pPr>
      <w:r>
        <w:rPr>
          <w:rFonts w:eastAsia="Times New Roman"/>
          <w:spacing w:val="-12"/>
          <w:sz w:val="28"/>
          <w:szCs w:val="28"/>
        </w:rPr>
        <w:t xml:space="preserve">не допускать утечек информации конфиденциального характера на </w:t>
      </w:r>
      <w:r>
        <w:rPr>
          <w:rFonts w:eastAsia="Times New Roman"/>
          <w:sz w:val="28"/>
          <w:szCs w:val="28"/>
        </w:rPr>
        <w:t>всех этапах работы с информацией;</w:t>
      </w:r>
    </w:p>
    <w:p w:rsidR="00AE1EFD" w:rsidRDefault="00AE1EFD" w:rsidP="00AE1EFD">
      <w:pPr>
        <w:numPr>
          <w:ilvl w:val="0"/>
          <w:numId w:val="27"/>
        </w:numPr>
        <w:shd w:val="clear" w:color="auto" w:fill="FFFFFF"/>
        <w:tabs>
          <w:tab w:val="left" w:pos="854"/>
        </w:tabs>
        <w:spacing w:line="317" w:lineRule="exact"/>
        <w:ind w:right="10" w:firstLine="701"/>
        <w:jc w:val="both"/>
        <w:rPr>
          <w:sz w:val="28"/>
          <w:szCs w:val="28"/>
        </w:rPr>
      </w:pPr>
      <w:r>
        <w:rPr>
          <w:rFonts w:eastAsia="Times New Roman"/>
          <w:spacing w:val="-4"/>
          <w:sz w:val="28"/>
          <w:szCs w:val="28"/>
        </w:rPr>
        <w:t xml:space="preserve">работать с документами и информацией конфиденциального </w:t>
      </w:r>
      <w:r>
        <w:rPr>
          <w:rFonts w:eastAsia="Times New Roman"/>
          <w:spacing w:val="-10"/>
          <w:sz w:val="28"/>
          <w:szCs w:val="28"/>
        </w:rPr>
        <w:t xml:space="preserve">характера в помещениях, определенных для работы с конкретного рода </w:t>
      </w:r>
      <w:r>
        <w:rPr>
          <w:rFonts w:eastAsia="Times New Roman"/>
          <w:sz w:val="28"/>
          <w:szCs w:val="28"/>
        </w:rPr>
        <w:t>информацией.</w:t>
      </w:r>
    </w:p>
    <w:p w:rsidR="00AE1EFD" w:rsidRDefault="00AE1EFD" w:rsidP="00AE1EFD">
      <w:pPr>
        <w:numPr>
          <w:ilvl w:val="0"/>
          <w:numId w:val="27"/>
        </w:numPr>
        <w:shd w:val="clear" w:color="auto" w:fill="FFFFFF"/>
        <w:tabs>
          <w:tab w:val="left" w:pos="854"/>
        </w:tabs>
        <w:spacing w:line="317" w:lineRule="exact"/>
        <w:ind w:right="19" w:firstLine="701"/>
        <w:jc w:val="both"/>
        <w:rPr>
          <w:sz w:val="28"/>
          <w:szCs w:val="28"/>
        </w:rPr>
      </w:pPr>
      <w:r>
        <w:rPr>
          <w:rFonts w:eastAsia="Times New Roman"/>
          <w:spacing w:val="-10"/>
          <w:sz w:val="28"/>
          <w:szCs w:val="28"/>
        </w:rPr>
        <w:t xml:space="preserve">представлять письменные объяснения о допущенных нарушениях </w:t>
      </w:r>
      <w:r>
        <w:rPr>
          <w:rFonts w:eastAsia="Times New Roman"/>
          <w:spacing w:val="-9"/>
          <w:sz w:val="28"/>
          <w:szCs w:val="28"/>
        </w:rPr>
        <w:t xml:space="preserve">установленного порядка работы, учета и хранения документов, а также о </w:t>
      </w:r>
      <w:r>
        <w:rPr>
          <w:rFonts w:eastAsia="Times New Roman"/>
          <w:sz w:val="28"/>
          <w:szCs w:val="28"/>
        </w:rPr>
        <w:t>фактах разглашения конфиденциальных сведений.</w:t>
      </w:r>
    </w:p>
    <w:p w:rsidR="00AE1EFD" w:rsidRDefault="0096333D" w:rsidP="00AE1EFD">
      <w:pPr>
        <w:shd w:val="clear" w:color="auto" w:fill="FFFFFF"/>
        <w:tabs>
          <w:tab w:val="left" w:pos="1344"/>
        </w:tabs>
        <w:spacing w:line="317" w:lineRule="exact"/>
        <w:ind w:left="10" w:right="10" w:firstLine="720"/>
        <w:jc w:val="both"/>
        <w:rPr>
          <w:sz w:val="28"/>
          <w:szCs w:val="28"/>
        </w:rPr>
      </w:pPr>
      <w:ins w:id="207" w:author="User" w:date="2021-05-19T17:37:00Z">
        <w:r>
          <w:rPr>
            <w:sz w:val="28"/>
            <w:szCs w:val="28"/>
          </w:rPr>
          <w:t xml:space="preserve">8.4. </w:t>
        </w:r>
      </w:ins>
      <w:del w:id="208" w:author="User" w:date="2021-05-19T17:37:00Z">
        <w:r w:rsidR="00AE1EFD" w:rsidDel="0096333D">
          <w:rPr>
            <w:spacing w:val="-20"/>
            <w:sz w:val="28"/>
            <w:szCs w:val="28"/>
          </w:rPr>
          <w:delText>10.4.</w:delText>
        </w:r>
        <w:r w:rsidR="00AE1EFD" w:rsidDel="0096333D">
          <w:rPr>
            <w:sz w:val="28"/>
            <w:szCs w:val="28"/>
          </w:rPr>
          <w:tab/>
        </w:r>
      </w:del>
      <w:r w:rsidR="00AE1EFD">
        <w:rPr>
          <w:rFonts w:eastAsia="Times New Roman"/>
          <w:spacing w:val="-12"/>
          <w:sz w:val="28"/>
          <w:szCs w:val="28"/>
        </w:rPr>
        <w:t>Специалистам, привлекаемым к работам, связанным со сбором,</w:t>
      </w:r>
      <w:ins w:id="209" w:author="User" w:date="2021-05-19T17:23:00Z">
        <w:r w:rsidR="006677DA">
          <w:rPr>
            <w:rFonts w:eastAsia="Times New Roman"/>
            <w:spacing w:val="-12"/>
            <w:sz w:val="28"/>
            <w:szCs w:val="28"/>
          </w:rPr>
          <w:t xml:space="preserve"> </w:t>
        </w:r>
      </w:ins>
      <w:del w:id="210" w:author="User" w:date="2021-05-19T17:23:00Z">
        <w:r w:rsidR="00AE1EFD" w:rsidDel="006677DA">
          <w:rPr>
            <w:rFonts w:eastAsia="Times New Roman"/>
            <w:spacing w:val="-12"/>
            <w:sz w:val="28"/>
            <w:szCs w:val="28"/>
          </w:rPr>
          <w:br/>
        </w:r>
      </w:del>
      <w:r w:rsidR="00AE1EFD">
        <w:rPr>
          <w:rFonts w:eastAsia="Times New Roman"/>
          <w:spacing w:val="-10"/>
          <w:sz w:val="28"/>
          <w:szCs w:val="28"/>
        </w:rPr>
        <w:t>учетом, хранением информации конфиденциального характера на уровне</w:t>
      </w:r>
      <w:ins w:id="211" w:author="User" w:date="2021-05-19T17:23:00Z">
        <w:r w:rsidR="006677DA">
          <w:rPr>
            <w:rFonts w:eastAsia="Times New Roman"/>
            <w:spacing w:val="-10"/>
            <w:sz w:val="28"/>
            <w:szCs w:val="28"/>
          </w:rPr>
          <w:t xml:space="preserve"> </w:t>
        </w:r>
      </w:ins>
      <w:del w:id="212" w:author="User" w:date="2021-05-19T17:23:00Z">
        <w:r w:rsidR="00AE1EFD" w:rsidDel="006677DA">
          <w:rPr>
            <w:rFonts w:eastAsia="Times New Roman"/>
            <w:spacing w:val="-10"/>
            <w:sz w:val="28"/>
            <w:szCs w:val="28"/>
          </w:rPr>
          <w:br/>
        </w:r>
      </w:del>
      <w:del w:id="213" w:author="User" w:date="2021-05-19T17:39:00Z">
        <w:r w:rsidR="00AE1EFD" w:rsidDel="0096333D">
          <w:rPr>
            <w:rFonts w:eastAsia="Times New Roman"/>
            <w:sz w:val="28"/>
            <w:szCs w:val="28"/>
          </w:rPr>
          <w:delText xml:space="preserve">РЦОИ, </w:delText>
        </w:r>
      </w:del>
      <w:del w:id="214" w:author="User" w:date="2021-05-19T17:37:00Z">
        <w:r w:rsidR="00AE1EFD" w:rsidDel="0096333D">
          <w:rPr>
            <w:rFonts w:eastAsia="Times New Roman"/>
            <w:sz w:val="28"/>
            <w:szCs w:val="28"/>
          </w:rPr>
          <w:delText>МОУО</w:delText>
        </w:r>
      </w:del>
      <w:ins w:id="215" w:author="User" w:date="2021-05-19T17:37:00Z">
        <w:r>
          <w:rPr>
            <w:rFonts w:eastAsia="Times New Roman"/>
            <w:sz w:val="28"/>
            <w:szCs w:val="28"/>
          </w:rPr>
          <w:t>муниципалитета</w:t>
        </w:r>
      </w:ins>
      <w:r w:rsidR="00AE1EFD">
        <w:rPr>
          <w:rFonts w:eastAsia="Times New Roman"/>
          <w:sz w:val="28"/>
          <w:szCs w:val="28"/>
        </w:rPr>
        <w:t>, ППЭ (</w:t>
      </w:r>
      <w:del w:id="216" w:author="User" w:date="2021-05-19T17:38:00Z">
        <w:r w:rsidR="00AE1EFD" w:rsidDel="0096333D">
          <w:rPr>
            <w:rFonts w:eastAsia="Times New Roman"/>
            <w:sz w:val="28"/>
            <w:szCs w:val="28"/>
          </w:rPr>
          <w:delText>00</w:delText>
        </w:r>
      </w:del>
      <w:ins w:id="217" w:author="User" w:date="2021-05-19T17:38:00Z">
        <w:r>
          <w:rPr>
            <w:rFonts w:eastAsia="Times New Roman"/>
            <w:sz w:val="28"/>
            <w:szCs w:val="28"/>
          </w:rPr>
          <w:t>ОО</w:t>
        </w:r>
      </w:ins>
      <w:r w:rsidR="00AE1EFD">
        <w:rPr>
          <w:rFonts w:eastAsia="Times New Roman"/>
          <w:sz w:val="28"/>
          <w:szCs w:val="28"/>
        </w:rPr>
        <w:t xml:space="preserve">), </w:t>
      </w:r>
      <w:del w:id="218" w:author="User" w:date="2021-05-19T17:38:00Z">
        <w:r w:rsidR="00AE1EFD" w:rsidDel="0096333D">
          <w:rPr>
            <w:rFonts w:eastAsia="Times New Roman"/>
            <w:sz w:val="28"/>
            <w:szCs w:val="28"/>
          </w:rPr>
          <w:delText xml:space="preserve">государственных </w:delText>
        </w:r>
      </w:del>
      <w:ins w:id="219" w:author="User" w:date="2021-05-19T17:38:00Z">
        <w:r>
          <w:rPr>
            <w:rFonts w:eastAsia="Times New Roman"/>
            <w:sz w:val="28"/>
            <w:szCs w:val="28"/>
          </w:rPr>
          <w:t>обще</w:t>
        </w:r>
      </w:ins>
      <w:r w:rsidR="00AE1EFD">
        <w:rPr>
          <w:rFonts w:eastAsia="Times New Roman"/>
          <w:sz w:val="28"/>
          <w:szCs w:val="28"/>
        </w:rPr>
        <w:t>образовательных</w:t>
      </w:r>
      <w:ins w:id="220" w:author="User" w:date="2021-05-19T17:23:00Z">
        <w:r w:rsidR="006677DA">
          <w:rPr>
            <w:rFonts w:eastAsia="Times New Roman"/>
            <w:sz w:val="28"/>
            <w:szCs w:val="28"/>
          </w:rPr>
          <w:t xml:space="preserve"> </w:t>
        </w:r>
      </w:ins>
      <w:del w:id="221" w:author="User" w:date="2021-05-19T17:23:00Z">
        <w:r w:rsidR="00AE1EFD" w:rsidDel="006677DA">
          <w:rPr>
            <w:rFonts w:eastAsia="Times New Roman"/>
            <w:sz w:val="28"/>
            <w:szCs w:val="28"/>
          </w:rPr>
          <w:br/>
        </w:r>
      </w:del>
      <w:r w:rsidR="00AE1EFD">
        <w:rPr>
          <w:rFonts w:eastAsia="Times New Roman"/>
          <w:spacing w:val="-10"/>
          <w:sz w:val="28"/>
          <w:szCs w:val="28"/>
        </w:rPr>
        <w:t>организаций</w:t>
      </w:r>
      <w:ins w:id="222" w:author="User" w:date="2021-05-19T17:38:00Z">
        <w:r>
          <w:rPr>
            <w:rFonts w:eastAsia="Times New Roman"/>
            <w:spacing w:val="-10"/>
            <w:sz w:val="28"/>
            <w:szCs w:val="28"/>
          </w:rPr>
          <w:t xml:space="preserve"> </w:t>
        </w:r>
      </w:ins>
      <w:del w:id="223" w:author="User" w:date="2021-05-19T17:38:00Z">
        <w:r w:rsidR="00AE1EFD" w:rsidDel="0096333D">
          <w:rPr>
            <w:rFonts w:eastAsia="Times New Roman"/>
            <w:spacing w:val="-10"/>
            <w:sz w:val="28"/>
            <w:szCs w:val="28"/>
          </w:rPr>
          <w:delText xml:space="preserve">, находящихся в ведении Департамента, </w:delText>
        </w:r>
      </w:del>
      <w:r w:rsidR="00AE1EFD">
        <w:rPr>
          <w:rFonts w:eastAsia="Times New Roman"/>
          <w:spacing w:val="-10"/>
          <w:sz w:val="28"/>
          <w:szCs w:val="28"/>
        </w:rPr>
        <w:t>запрещается;</w:t>
      </w:r>
    </w:p>
    <w:p w:rsidR="00AE1EFD" w:rsidRDefault="00AE1EFD" w:rsidP="00AE1EFD">
      <w:pPr>
        <w:numPr>
          <w:ilvl w:val="0"/>
          <w:numId w:val="27"/>
        </w:numPr>
        <w:shd w:val="clear" w:color="auto" w:fill="FFFFFF"/>
        <w:tabs>
          <w:tab w:val="left" w:pos="854"/>
        </w:tabs>
        <w:spacing w:line="317" w:lineRule="exact"/>
        <w:ind w:right="10" w:firstLine="701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использовать конфиденциальные сведения при ведении телефонных переговоров;</w:t>
      </w:r>
    </w:p>
    <w:p w:rsidR="00AE1EFD" w:rsidRDefault="00AE1EFD" w:rsidP="00AE1EFD">
      <w:pPr>
        <w:numPr>
          <w:ilvl w:val="0"/>
          <w:numId w:val="27"/>
        </w:numPr>
        <w:shd w:val="clear" w:color="auto" w:fill="FFFFFF"/>
        <w:tabs>
          <w:tab w:val="left" w:pos="854"/>
        </w:tabs>
        <w:spacing w:line="317" w:lineRule="exact"/>
        <w:ind w:right="10" w:firstLine="701"/>
        <w:jc w:val="both"/>
        <w:rPr>
          <w:sz w:val="28"/>
          <w:szCs w:val="28"/>
        </w:rPr>
      </w:pPr>
      <w:r>
        <w:rPr>
          <w:rFonts w:eastAsia="Times New Roman"/>
          <w:spacing w:val="-10"/>
          <w:sz w:val="28"/>
          <w:szCs w:val="28"/>
        </w:rPr>
        <w:t>передавать документы, содержащие сведения конфиденциального характера по каналам факсимильной связи и в сеть Интернет;</w:t>
      </w:r>
    </w:p>
    <w:p w:rsidR="00AE1EFD" w:rsidRDefault="00AE1EFD" w:rsidP="00AE1EFD">
      <w:pPr>
        <w:numPr>
          <w:ilvl w:val="0"/>
          <w:numId w:val="27"/>
        </w:numPr>
        <w:shd w:val="clear" w:color="auto" w:fill="FFFFFF"/>
        <w:tabs>
          <w:tab w:val="left" w:pos="854"/>
        </w:tabs>
        <w:spacing w:line="317" w:lineRule="exact"/>
        <w:ind w:left="701"/>
        <w:rPr>
          <w:sz w:val="28"/>
          <w:szCs w:val="28"/>
        </w:rPr>
      </w:pPr>
      <w:r>
        <w:rPr>
          <w:rFonts w:eastAsia="Times New Roman"/>
          <w:spacing w:val="-10"/>
          <w:sz w:val="28"/>
          <w:szCs w:val="28"/>
        </w:rPr>
        <w:t>использовать конфиденциальные сведения в личных интересах;</w:t>
      </w:r>
    </w:p>
    <w:p w:rsidR="00AE1EFD" w:rsidRDefault="00AE1EFD" w:rsidP="00AE1EFD">
      <w:pPr>
        <w:numPr>
          <w:ilvl w:val="0"/>
          <w:numId w:val="27"/>
        </w:numPr>
        <w:shd w:val="clear" w:color="auto" w:fill="FFFFFF"/>
        <w:tabs>
          <w:tab w:val="left" w:pos="854"/>
        </w:tabs>
        <w:spacing w:line="317" w:lineRule="exact"/>
        <w:ind w:right="10" w:firstLine="701"/>
        <w:jc w:val="both"/>
        <w:rPr>
          <w:sz w:val="28"/>
          <w:szCs w:val="28"/>
        </w:rPr>
      </w:pPr>
      <w:r>
        <w:rPr>
          <w:rFonts w:eastAsia="Times New Roman"/>
          <w:spacing w:val="-10"/>
          <w:sz w:val="28"/>
          <w:szCs w:val="28"/>
        </w:rPr>
        <w:t xml:space="preserve">снимать копии с документов и других носителей информации, </w:t>
      </w:r>
      <w:r>
        <w:rPr>
          <w:rFonts w:eastAsia="Times New Roman"/>
          <w:spacing w:val="-7"/>
          <w:sz w:val="28"/>
          <w:szCs w:val="28"/>
        </w:rPr>
        <w:t xml:space="preserve">содержащих конфиденциальные сведения, или производить выписки из </w:t>
      </w:r>
      <w:r>
        <w:rPr>
          <w:rFonts w:eastAsia="Times New Roman"/>
          <w:spacing w:val="-10"/>
          <w:sz w:val="28"/>
          <w:szCs w:val="28"/>
        </w:rPr>
        <w:t xml:space="preserve">них, а также использовать различные технические средства (видео- и </w:t>
      </w:r>
      <w:r>
        <w:rPr>
          <w:rFonts w:eastAsia="Times New Roman"/>
          <w:spacing w:val="-9"/>
          <w:sz w:val="28"/>
          <w:szCs w:val="28"/>
        </w:rPr>
        <w:t xml:space="preserve">звукозаписывающую аппаратуру и др.) для записи конфиденциальных </w:t>
      </w:r>
      <w:r>
        <w:rPr>
          <w:rFonts w:eastAsia="Times New Roman"/>
          <w:sz w:val="28"/>
          <w:szCs w:val="28"/>
        </w:rPr>
        <w:t>сведений;</w:t>
      </w:r>
    </w:p>
    <w:p w:rsidR="00AE1EFD" w:rsidRDefault="00AE1EFD" w:rsidP="00AE1EFD">
      <w:pPr>
        <w:shd w:val="clear" w:color="auto" w:fill="FFFFFF"/>
        <w:spacing w:line="317" w:lineRule="exact"/>
        <w:ind w:left="19" w:right="10" w:firstLine="69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>выполнять на дому работы, связанные с информацией конфиденциального характера;</w:t>
      </w:r>
    </w:p>
    <w:p w:rsidR="0096333D" w:rsidRDefault="00AE1EFD" w:rsidP="00C656EA">
      <w:pPr>
        <w:shd w:val="clear" w:color="auto" w:fill="FFFFFF"/>
        <w:tabs>
          <w:tab w:val="left" w:pos="874"/>
        </w:tabs>
        <w:spacing w:line="317" w:lineRule="exact"/>
        <w:ind w:left="710"/>
        <w:jc w:val="both"/>
        <w:rPr>
          <w:ins w:id="224" w:author="User" w:date="2021-05-19T17:38:00Z"/>
          <w:rFonts w:eastAsia="Times New Roman"/>
          <w:spacing w:val="-10"/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>
        <w:rPr>
          <w:rFonts w:eastAsia="Times New Roman"/>
          <w:spacing w:val="-10"/>
          <w:sz w:val="28"/>
          <w:szCs w:val="28"/>
        </w:rPr>
        <w:t>выносить документы и другие носители информации из здания;</w:t>
      </w:r>
      <w:ins w:id="225" w:author="User" w:date="2021-05-19T17:24:00Z">
        <w:r w:rsidR="006677DA">
          <w:rPr>
            <w:rFonts w:eastAsia="Times New Roman"/>
            <w:spacing w:val="-10"/>
            <w:sz w:val="28"/>
            <w:szCs w:val="28"/>
          </w:rPr>
          <w:t xml:space="preserve"> </w:t>
        </w:r>
      </w:ins>
    </w:p>
    <w:p w:rsidR="00AE1EFD" w:rsidRDefault="00AE1EFD">
      <w:pPr>
        <w:shd w:val="clear" w:color="auto" w:fill="FFFFFF"/>
        <w:tabs>
          <w:tab w:val="left" w:pos="874"/>
        </w:tabs>
        <w:spacing w:line="317" w:lineRule="exact"/>
        <w:ind w:firstLine="710"/>
        <w:jc w:val="both"/>
        <w:rPr>
          <w:sz w:val="28"/>
          <w:szCs w:val="28"/>
        </w:rPr>
        <w:pPrChange w:id="226" w:author="User" w:date="2021-05-19T17:39:00Z">
          <w:pPr>
            <w:shd w:val="clear" w:color="auto" w:fill="FFFFFF"/>
            <w:tabs>
              <w:tab w:val="left" w:pos="874"/>
            </w:tabs>
            <w:spacing w:line="317" w:lineRule="exact"/>
            <w:ind w:left="710"/>
            <w:jc w:val="both"/>
          </w:pPr>
        </w:pPrChange>
      </w:pPr>
      <w:del w:id="227" w:author="User" w:date="2021-05-19T17:24:00Z">
        <w:r w:rsidDel="006677DA">
          <w:rPr>
            <w:rFonts w:eastAsia="Times New Roman"/>
            <w:spacing w:val="-10"/>
            <w:sz w:val="28"/>
            <w:szCs w:val="28"/>
          </w:rPr>
          <w:br/>
        </w:r>
      </w:del>
      <w:r w:rsidR="00C656EA">
        <w:rPr>
          <w:rFonts w:eastAsia="Times New Roman"/>
          <w:spacing w:val="-7"/>
          <w:sz w:val="28"/>
          <w:szCs w:val="28"/>
        </w:rPr>
        <w:t>-работать с документами и информацией</w:t>
      </w:r>
      <w:r>
        <w:rPr>
          <w:rFonts w:eastAsia="Times New Roman"/>
          <w:spacing w:val="-7"/>
          <w:sz w:val="28"/>
          <w:szCs w:val="28"/>
        </w:rPr>
        <w:t xml:space="preserve"> конфиденциального</w:t>
      </w:r>
      <w:r w:rsidR="00C656EA">
        <w:rPr>
          <w:rFonts w:eastAsia="Times New Roman"/>
          <w:spacing w:val="-7"/>
          <w:sz w:val="28"/>
          <w:szCs w:val="28"/>
        </w:rPr>
        <w:t xml:space="preserve"> </w:t>
      </w:r>
      <w:r>
        <w:rPr>
          <w:rFonts w:eastAsia="Times New Roman"/>
          <w:spacing w:val="-4"/>
          <w:sz w:val="28"/>
          <w:szCs w:val="28"/>
        </w:rPr>
        <w:t xml:space="preserve">характера в помещениях, определенных для работы с конкретного рода </w:t>
      </w:r>
      <w:r>
        <w:rPr>
          <w:rFonts w:eastAsia="Times New Roman"/>
          <w:sz w:val="28"/>
          <w:szCs w:val="28"/>
        </w:rPr>
        <w:t>информацией.</w:t>
      </w:r>
    </w:p>
    <w:p w:rsidR="00AE1EFD" w:rsidRDefault="0096333D" w:rsidP="00AE1EFD">
      <w:pPr>
        <w:shd w:val="clear" w:color="auto" w:fill="FFFFFF"/>
        <w:tabs>
          <w:tab w:val="left" w:pos="1430"/>
        </w:tabs>
        <w:spacing w:line="317" w:lineRule="exact"/>
        <w:ind w:left="10" w:firstLine="730"/>
        <w:jc w:val="both"/>
        <w:rPr>
          <w:sz w:val="28"/>
          <w:szCs w:val="28"/>
        </w:rPr>
      </w:pPr>
      <w:ins w:id="228" w:author="User" w:date="2021-05-19T17:39:00Z">
        <w:r>
          <w:rPr>
            <w:sz w:val="28"/>
            <w:szCs w:val="28"/>
          </w:rPr>
          <w:t xml:space="preserve">8.5. </w:t>
        </w:r>
      </w:ins>
      <w:del w:id="229" w:author="User" w:date="2021-05-19T17:39:00Z">
        <w:r w:rsidR="00AE1EFD" w:rsidDel="0096333D">
          <w:rPr>
            <w:spacing w:val="-20"/>
            <w:sz w:val="28"/>
            <w:szCs w:val="28"/>
          </w:rPr>
          <w:delText>10.5.</w:delText>
        </w:r>
        <w:r w:rsidR="00AE1EFD" w:rsidDel="0096333D">
          <w:rPr>
            <w:sz w:val="28"/>
            <w:szCs w:val="28"/>
          </w:rPr>
          <w:tab/>
        </w:r>
      </w:del>
      <w:r w:rsidR="00AE1EFD">
        <w:rPr>
          <w:rFonts w:eastAsia="Times New Roman"/>
          <w:spacing w:val="-9"/>
          <w:sz w:val="28"/>
          <w:szCs w:val="28"/>
        </w:rPr>
        <w:t>В случае выявления факта разглашения конфиденциальных</w:t>
      </w:r>
      <w:ins w:id="230" w:author="User" w:date="2021-05-19T17:24:00Z">
        <w:r w:rsidR="006677DA">
          <w:rPr>
            <w:rFonts w:eastAsia="Times New Roman"/>
            <w:spacing w:val="-9"/>
            <w:sz w:val="28"/>
            <w:szCs w:val="28"/>
          </w:rPr>
          <w:t xml:space="preserve"> </w:t>
        </w:r>
      </w:ins>
      <w:del w:id="231" w:author="User" w:date="2021-05-19T17:24:00Z">
        <w:r w:rsidR="00AE1EFD" w:rsidDel="006677DA">
          <w:rPr>
            <w:rFonts w:eastAsia="Times New Roman"/>
            <w:spacing w:val="-9"/>
            <w:sz w:val="28"/>
            <w:szCs w:val="28"/>
          </w:rPr>
          <w:br/>
        </w:r>
      </w:del>
      <w:r w:rsidR="00AE1EFD">
        <w:rPr>
          <w:rFonts w:eastAsia="Times New Roman"/>
          <w:spacing w:val="-9"/>
          <w:sz w:val="28"/>
          <w:szCs w:val="28"/>
        </w:rPr>
        <w:t>сведений специалисты, привлекаемые к работам, связанным со сбором,</w:t>
      </w:r>
      <w:ins w:id="232" w:author="User" w:date="2021-05-19T17:24:00Z">
        <w:r w:rsidR="006677DA">
          <w:rPr>
            <w:rFonts w:eastAsia="Times New Roman"/>
            <w:spacing w:val="-9"/>
            <w:sz w:val="28"/>
            <w:szCs w:val="28"/>
          </w:rPr>
          <w:t xml:space="preserve"> </w:t>
        </w:r>
      </w:ins>
      <w:del w:id="233" w:author="User" w:date="2021-05-19T17:24:00Z">
        <w:r w:rsidR="00AE1EFD" w:rsidDel="006677DA">
          <w:rPr>
            <w:rFonts w:eastAsia="Times New Roman"/>
            <w:spacing w:val="-9"/>
            <w:sz w:val="28"/>
            <w:szCs w:val="28"/>
          </w:rPr>
          <w:br/>
        </w:r>
      </w:del>
      <w:r w:rsidR="00AE1EFD">
        <w:rPr>
          <w:rFonts w:eastAsia="Times New Roman"/>
          <w:spacing w:val="-10"/>
          <w:sz w:val="28"/>
          <w:szCs w:val="28"/>
        </w:rPr>
        <w:t>учетом, хранением информации конфиденциального характера на уровне</w:t>
      </w:r>
      <w:del w:id="234" w:author="User" w:date="2021-05-19T17:24:00Z">
        <w:r w:rsidR="00AE1EFD" w:rsidDel="006677DA">
          <w:rPr>
            <w:rFonts w:eastAsia="Times New Roman"/>
            <w:spacing w:val="-10"/>
            <w:sz w:val="28"/>
            <w:szCs w:val="28"/>
          </w:rPr>
          <w:br/>
        </w:r>
      </w:del>
      <w:del w:id="235" w:author="User" w:date="2021-05-19T17:39:00Z">
        <w:r w:rsidR="00AE1EFD" w:rsidDel="0096333D">
          <w:rPr>
            <w:rFonts w:eastAsia="Times New Roman"/>
            <w:sz w:val="28"/>
            <w:szCs w:val="28"/>
          </w:rPr>
          <w:delText>РЦОИ,</w:delText>
        </w:r>
      </w:del>
      <w:r w:rsidR="00AE1EFD">
        <w:rPr>
          <w:rFonts w:eastAsia="Times New Roman"/>
          <w:sz w:val="28"/>
          <w:szCs w:val="28"/>
        </w:rPr>
        <w:t xml:space="preserve"> </w:t>
      </w:r>
      <w:del w:id="236" w:author="User" w:date="2021-05-19T17:40:00Z">
        <w:r w:rsidR="00AE1EFD" w:rsidDel="0096333D">
          <w:rPr>
            <w:rFonts w:eastAsia="Times New Roman"/>
            <w:sz w:val="28"/>
            <w:szCs w:val="28"/>
          </w:rPr>
          <w:delText>МОУО</w:delText>
        </w:r>
      </w:del>
      <w:ins w:id="237" w:author="User" w:date="2021-05-19T17:40:00Z">
        <w:r>
          <w:rPr>
            <w:rFonts w:eastAsia="Times New Roman"/>
            <w:sz w:val="28"/>
            <w:szCs w:val="28"/>
          </w:rPr>
          <w:t>муниципалитета</w:t>
        </w:r>
      </w:ins>
      <w:r w:rsidR="00AE1EFD">
        <w:rPr>
          <w:rFonts w:eastAsia="Times New Roman"/>
          <w:sz w:val="28"/>
          <w:szCs w:val="28"/>
        </w:rPr>
        <w:t xml:space="preserve">, ППЭ </w:t>
      </w:r>
      <w:r w:rsidR="00AE1EFD">
        <w:rPr>
          <w:rFonts w:eastAsia="Times New Roman"/>
          <w:sz w:val="28"/>
          <w:szCs w:val="28"/>
        </w:rPr>
        <w:lastRenderedPageBreak/>
        <w:t xml:space="preserve">(ОО), </w:t>
      </w:r>
      <w:ins w:id="238" w:author="User" w:date="2021-05-19T17:40:00Z">
        <w:r>
          <w:rPr>
            <w:rFonts w:eastAsia="Times New Roman"/>
            <w:sz w:val="28"/>
            <w:szCs w:val="28"/>
          </w:rPr>
          <w:t>обще</w:t>
        </w:r>
      </w:ins>
      <w:del w:id="239" w:author="User" w:date="2021-05-19T17:40:00Z">
        <w:r w:rsidR="00AE1EFD" w:rsidDel="0096333D">
          <w:rPr>
            <w:rFonts w:eastAsia="Times New Roman"/>
            <w:sz w:val="28"/>
            <w:szCs w:val="28"/>
          </w:rPr>
          <w:delText xml:space="preserve">государственных </w:delText>
        </w:r>
      </w:del>
      <w:r w:rsidR="00AE1EFD">
        <w:rPr>
          <w:rFonts w:eastAsia="Times New Roman"/>
          <w:sz w:val="28"/>
          <w:szCs w:val="28"/>
        </w:rPr>
        <w:t>образовательных</w:t>
      </w:r>
      <w:ins w:id="240" w:author="User" w:date="2021-05-19T17:24:00Z">
        <w:r w:rsidR="006677DA">
          <w:rPr>
            <w:rFonts w:eastAsia="Times New Roman"/>
            <w:sz w:val="28"/>
            <w:szCs w:val="28"/>
          </w:rPr>
          <w:t xml:space="preserve"> </w:t>
        </w:r>
      </w:ins>
      <w:del w:id="241" w:author="User" w:date="2021-05-19T17:24:00Z">
        <w:r w:rsidR="00AE1EFD" w:rsidDel="006677DA">
          <w:rPr>
            <w:rFonts w:eastAsia="Times New Roman"/>
            <w:sz w:val="28"/>
            <w:szCs w:val="28"/>
          </w:rPr>
          <w:br/>
        </w:r>
      </w:del>
      <w:r w:rsidR="00AE1EFD">
        <w:rPr>
          <w:rFonts w:eastAsia="Times New Roman"/>
          <w:spacing w:val="-10"/>
          <w:sz w:val="28"/>
          <w:szCs w:val="28"/>
        </w:rPr>
        <w:t>организаций</w:t>
      </w:r>
      <w:del w:id="242" w:author="User" w:date="2021-05-19T17:40:00Z">
        <w:r w:rsidR="00AE1EFD" w:rsidDel="0096333D">
          <w:rPr>
            <w:rFonts w:eastAsia="Times New Roman"/>
            <w:spacing w:val="-10"/>
            <w:sz w:val="28"/>
            <w:szCs w:val="28"/>
          </w:rPr>
          <w:delText>,</w:delText>
        </w:r>
      </w:del>
      <w:r w:rsidR="00AE1EFD">
        <w:rPr>
          <w:rFonts w:eastAsia="Times New Roman"/>
          <w:spacing w:val="-10"/>
          <w:sz w:val="28"/>
          <w:szCs w:val="28"/>
        </w:rPr>
        <w:t xml:space="preserve"> </w:t>
      </w:r>
      <w:del w:id="243" w:author="User" w:date="2021-05-19T17:40:00Z">
        <w:r w:rsidR="00AE1EFD" w:rsidDel="0096333D">
          <w:rPr>
            <w:rFonts w:eastAsia="Times New Roman"/>
            <w:spacing w:val="-10"/>
            <w:sz w:val="28"/>
            <w:szCs w:val="28"/>
          </w:rPr>
          <w:delText xml:space="preserve">находящихся в ведении Департамента, </w:delText>
        </w:r>
      </w:del>
      <w:r w:rsidR="00AE1EFD">
        <w:rPr>
          <w:rFonts w:eastAsia="Times New Roman"/>
          <w:spacing w:val="-10"/>
          <w:sz w:val="28"/>
          <w:szCs w:val="28"/>
        </w:rPr>
        <w:t>обязаны немедленно</w:t>
      </w:r>
      <w:ins w:id="244" w:author="User" w:date="2021-05-19T17:24:00Z">
        <w:r w:rsidR="006677DA">
          <w:rPr>
            <w:rFonts w:eastAsia="Times New Roman"/>
            <w:spacing w:val="-10"/>
            <w:sz w:val="28"/>
            <w:szCs w:val="28"/>
          </w:rPr>
          <w:t xml:space="preserve"> </w:t>
        </w:r>
      </w:ins>
      <w:del w:id="245" w:author="User" w:date="2021-05-19T17:24:00Z">
        <w:r w:rsidR="00AE1EFD" w:rsidDel="006677DA">
          <w:rPr>
            <w:rFonts w:eastAsia="Times New Roman"/>
            <w:spacing w:val="-10"/>
            <w:sz w:val="28"/>
            <w:szCs w:val="28"/>
          </w:rPr>
          <w:br/>
        </w:r>
      </w:del>
      <w:r w:rsidR="00AE1EFD">
        <w:rPr>
          <w:rFonts w:eastAsia="Times New Roman"/>
          <w:spacing w:val="-5"/>
          <w:sz w:val="28"/>
          <w:szCs w:val="28"/>
        </w:rPr>
        <w:t xml:space="preserve">поставить в известность руководителя </w:t>
      </w:r>
      <w:del w:id="246" w:author="User" w:date="2021-05-19T17:40:00Z">
        <w:r w:rsidR="00AE1EFD" w:rsidDel="0096333D">
          <w:rPr>
            <w:rFonts w:eastAsia="Times New Roman"/>
            <w:spacing w:val="-5"/>
            <w:sz w:val="28"/>
            <w:szCs w:val="28"/>
          </w:rPr>
          <w:delText>РЦОИ, МОУО</w:delText>
        </w:r>
      </w:del>
      <w:ins w:id="247" w:author="User" w:date="2021-05-19T17:40:00Z">
        <w:r>
          <w:rPr>
            <w:rFonts w:eastAsia="Times New Roman"/>
            <w:spacing w:val="-5"/>
            <w:sz w:val="28"/>
            <w:szCs w:val="28"/>
          </w:rPr>
          <w:t>управления образования администрации города</w:t>
        </w:r>
      </w:ins>
      <w:r w:rsidR="00AE1EFD">
        <w:rPr>
          <w:rFonts w:eastAsia="Times New Roman"/>
          <w:spacing w:val="-5"/>
          <w:sz w:val="28"/>
          <w:szCs w:val="28"/>
        </w:rPr>
        <w:t>, ППЭ (</w:t>
      </w:r>
      <w:del w:id="248" w:author="User" w:date="2021-05-19T17:40:00Z">
        <w:r w:rsidR="00AE1EFD" w:rsidDel="0096333D">
          <w:rPr>
            <w:rFonts w:eastAsia="Times New Roman"/>
            <w:spacing w:val="-5"/>
            <w:sz w:val="28"/>
            <w:szCs w:val="28"/>
          </w:rPr>
          <w:delText>00</w:delText>
        </w:r>
      </w:del>
      <w:ins w:id="249" w:author="User" w:date="2021-05-19T17:40:00Z">
        <w:r>
          <w:rPr>
            <w:rFonts w:eastAsia="Times New Roman"/>
            <w:spacing w:val="-5"/>
            <w:sz w:val="28"/>
            <w:szCs w:val="28"/>
          </w:rPr>
          <w:t>ОО</w:t>
        </w:r>
      </w:ins>
      <w:r w:rsidR="00AE1EFD">
        <w:rPr>
          <w:rFonts w:eastAsia="Times New Roman"/>
          <w:spacing w:val="-5"/>
          <w:sz w:val="28"/>
          <w:szCs w:val="28"/>
        </w:rPr>
        <w:t>),</w:t>
      </w:r>
      <w:ins w:id="250" w:author="User" w:date="2021-05-19T17:24:00Z">
        <w:r w:rsidR="006677DA">
          <w:rPr>
            <w:rFonts w:eastAsia="Times New Roman"/>
            <w:spacing w:val="-5"/>
            <w:sz w:val="28"/>
            <w:szCs w:val="28"/>
          </w:rPr>
          <w:t xml:space="preserve"> </w:t>
        </w:r>
      </w:ins>
      <w:del w:id="251" w:author="User" w:date="2021-05-19T17:24:00Z">
        <w:r w:rsidR="00AE1EFD" w:rsidDel="006677DA">
          <w:rPr>
            <w:rFonts w:eastAsia="Times New Roman"/>
            <w:spacing w:val="-5"/>
            <w:sz w:val="28"/>
            <w:szCs w:val="28"/>
          </w:rPr>
          <w:br/>
        </w:r>
      </w:del>
      <w:ins w:id="252" w:author="User" w:date="2021-05-19T17:41:00Z">
        <w:r>
          <w:rPr>
            <w:rFonts w:eastAsia="Times New Roman"/>
            <w:spacing w:val="-9"/>
            <w:sz w:val="28"/>
            <w:szCs w:val="28"/>
          </w:rPr>
          <w:t>обще</w:t>
        </w:r>
      </w:ins>
      <w:del w:id="253" w:author="User" w:date="2021-05-19T17:41:00Z">
        <w:r w:rsidR="00AE1EFD" w:rsidDel="0096333D">
          <w:rPr>
            <w:rFonts w:eastAsia="Times New Roman"/>
            <w:spacing w:val="-9"/>
            <w:sz w:val="28"/>
            <w:szCs w:val="28"/>
          </w:rPr>
          <w:delText>государствен</w:delText>
        </w:r>
      </w:del>
      <w:del w:id="254" w:author="User" w:date="2021-05-19T17:40:00Z">
        <w:r w:rsidR="00AE1EFD" w:rsidDel="0096333D">
          <w:rPr>
            <w:rFonts w:eastAsia="Times New Roman"/>
            <w:spacing w:val="-9"/>
            <w:sz w:val="28"/>
            <w:szCs w:val="28"/>
          </w:rPr>
          <w:delText xml:space="preserve">ной </w:delText>
        </w:r>
      </w:del>
      <w:r w:rsidR="00AE1EFD">
        <w:rPr>
          <w:rFonts w:eastAsia="Times New Roman"/>
          <w:spacing w:val="-9"/>
          <w:sz w:val="28"/>
          <w:szCs w:val="28"/>
        </w:rPr>
        <w:t>образовательной организации</w:t>
      </w:r>
      <w:del w:id="255" w:author="User" w:date="2021-05-19T17:41:00Z">
        <w:r w:rsidR="00AE1EFD" w:rsidDel="0096333D">
          <w:rPr>
            <w:rFonts w:eastAsia="Times New Roman"/>
            <w:spacing w:val="-9"/>
            <w:sz w:val="28"/>
            <w:szCs w:val="28"/>
          </w:rPr>
          <w:delText>,</w:delText>
        </w:r>
      </w:del>
      <w:r w:rsidR="00AE1EFD">
        <w:rPr>
          <w:rFonts w:eastAsia="Times New Roman"/>
          <w:spacing w:val="-9"/>
          <w:sz w:val="28"/>
          <w:szCs w:val="28"/>
        </w:rPr>
        <w:t xml:space="preserve"> </w:t>
      </w:r>
      <w:del w:id="256" w:author="User" w:date="2021-05-19T17:41:00Z">
        <w:r w:rsidR="00AE1EFD" w:rsidDel="0096333D">
          <w:rPr>
            <w:rFonts w:eastAsia="Times New Roman"/>
            <w:spacing w:val="-9"/>
            <w:sz w:val="28"/>
            <w:szCs w:val="28"/>
          </w:rPr>
          <w:delText>находящейся в ведении</w:delText>
        </w:r>
      </w:del>
      <w:del w:id="257" w:author="User" w:date="2021-05-19T17:24:00Z">
        <w:r w:rsidR="00AE1EFD" w:rsidDel="006677DA">
          <w:rPr>
            <w:rFonts w:eastAsia="Times New Roman"/>
            <w:spacing w:val="-9"/>
            <w:sz w:val="28"/>
            <w:szCs w:val="28"/>
          </w:rPr>
          <w:br/>
        </w:r>
      </w:del>
      <w:del w:id="258" w:author="User" w:date="2021-05-19T17:41:00Z">
        <w:r w:rsidR="00AE1EFD" w:rsidDel="0096333D">
          <w:rPr>
            <w:rFonts w:eastAsia="Times New Roman"/>
            <w:spacing w:val="-4"/>
            <w:sz w:val="28"/>
            <w:szCs w:val="28"/>
          </w:rPr>
          <w:delText xml:space="preserve">Департамента, </w:delText>
        </w:r>
      </w:del>
      <w:r w:rsidR="00AE1EFD">
        <w:rPr>
          <w:rFonts w:eastAsia="Times New Roman"/>
          <w:spacing w:val="-4"/>
          <w:sz w:val="28"/>
          <w:szCs w:val="28"/>
        </w:rPr>
        <w:t>для принятия управленческих решений, в том числе</w:t>
      </w:r>
      <w:ins w:id="259" w:author="User" w:date="2021-05-19T17:24:00Z">
        <w:r w:rsidR="006677DA">
          <w:rPr>
            <w:rFonts w:eastAsia="Times New Roman"/>
            <w:spacing w:val="-4"/>
            <w:sz w:val="28"/>
            <w:szCs w:val="28"/>
          </w:rPr>
          <w:t xml:space="preserve"> </w:t>
        </w:r>
      </w:ins>
      <w:del w:id="260" w:author="User" w:date="2021-05-19T17:24:00Z">
        <w:r w:rsidR="00AE1EFD" w:rsidDel="006677DA">
          <w:rPr>
            <w:rFonts w:eastAsia="Times New Roman"/>
            <w:spacing w:val="-4"/>
            <w:sz w:val="28"/>
            <w:szCs w:val="28"/>
          </w:rPr>
          <w:br/>
        </w:r>
      </w:del>
      <w:r w:rsidR="00AE1EFD">
        <w:rPr>
          <w:rFonts w:eastAsia="Times New Roman"/>
          <w:sz w:val="28"/>
          <w:szCs w:val="28"/>
        </w:rPr>
        <w:t>служебного расследования по данному факту.</w:t>
      </w:r>
    </w:p>
    <w:p w:rsidR="00AE1EFD" w:rsidRDefault="0096333D" w:rsidP="00AE1EFD">
      <w:pPr>
        <w:shd w:val="clear" w:color="auto" w:fill="FFFFFF"/>
        <w:tabs>
          <w:tab w:val="left" w:pos="1565"/>
        </w:tabs>
        <w:spacing w:line="317" w:lineRule="exact"/>
        <w:ind w:left="29" w:firstLine="710"/>
        <w:jc w:val="both"/>
        <w:rPr>
          <w:sz w:val="28"/>
          <w:szCs w:val="28"/>
        </w:rPr>
      </w:pPr>
      <w:ins w:id="261" w:author="User" w:date="2021-05-19T17:41:00Z">
        <w:r>
          <w:rPr>
            <w:sz w:val="28"/>
            <w:szCs w:val="28"/>
          </w:rPr>
          <w:t xml:space="preserve">8.6 </w:t>
        </w:r>
      </w:ins>
      <w:del w:id="262" w:author="User" w:date="2021-05-19T17:41:00Z">
        <w:r w:rsidR="00AE1EFD" w:rsidDel="0096333D">
          <w:rPr>
            <w:spacing w:val="-20"/>
            <w:sz w:val="28"/>
            <w:szCs w:val="28"/>
          </w:rPr>
          <w:delText>10.6.</w:delText>
        </w:r>
        <w:r w:rsidR="00AE1EFD" w:rsidDel="0096333D">
          <w:rPr>
            <w:sz w:val="28"/>
            <w:szCs w:val="28"/>
          </w:rPr>
          <w:tab/>
        </w:r>
      </w:del>
      <w:r w:rsidR="00AE1EFD">
        <w:rPr>
          <w:rFonts w:eastAsia="Times New Roman"/>
          <w:sz w:val="28"/>
          <w:szCs w:val="28"/>
        </w:rPr>
        <w:t>Комиссия, в полномочия которой входит проведение</w:t>
      </w:r>
      <w:ins w:id="263" w:author="User" w:date="2021-05-19T17:24:00Z">
        <w:r w:rsidR="006677DA">
          <w:rPr>
            <w:rFonts w:eastAsia="Times New Roman"/>
            <w:sz w:val="28"/>
            <w:szCs w:val="28"/>
          </w:rPr>
          <w:t xml:space="preserve"> </w:t>
        </w:r>
      </w:ins>
      <w:del w:id="264" w:author="User" w:date="2021-05-19T17:24:00Z">
        <w:r w:rsidR="00AE1EFD" w:rsidDel="006677DA">
          <w:rPr>
            <w:rFonts w:eastAsia="Times New Roman"/>
            <w:sz w:val="28"/>
            <w:szCs w:val="28"/>
          </w:rPr>
          <w:br/>
        </w:r>
      </w:del>
      <w:r w:rsidR="00AE1EFD">
        <w:rPr>
          <w:rFonts w:eastAsia="Times New Roman"/>
          <w:sz w:val="28"/>
          <w:szCs w:val="28"/>
        </w:rPr>
        <w:t>служебного расследования устанавливает:</w:t>
      </w:r>
    </w:p>
    <w:p w:rsidR="00AE1EFD" w:rsidRDefault="00AE1EFD">
      <w:pPr>
        <w:numPr>
          <w:ilvl w:val="0"/>
          <w:numId w:val="30"/>
        </w:numPr>
        <w:shd w:val="clear" w:color="auto" w:fill="FFFFFF"/>
        <w:tabs>
          <w:tab w:val="left" w:pos="874"/>
        </w:tabs>
        <w:spacing w:line="317" w:lineRule="exact"/>
        <w:ind w:firstLine="709"/>
        <w:rPr>
          <w:sz w:val="28"/>
          <w:szCs w:val="28"/>
        </w:rPr>
        <w:pPrChange w:id="265" w:author="User" w:date="2021-05-19T17:41:00Z">
          <w:pPr>
            <w:numPr>
              <w:numId w:val="30"/>
            </w:numPr>
            <w:shd w:val="clear" w:color="auto" w:fill="FFFFFF"/>
            <w:tabs>
              <w:tab w:val="left" w:pos="874"/>
            </w:tabs>
            <w:spacing w:line="317" w:lineRule="exact"/>
            <w:ind w:left="710"/>
          </w:pPr>
        </w:pPrChange>
      </w:pPr>
      <w:r>
        <w:rPr>
          <w:rFonts w:eastAsia="Times New Roman"/>
          <w:spacing w:val="-10"/>
          <w:sz w:val="28"/>
          <w:szCs w:val="28"/>
        </w:rPr>
        <w:t>обстоятельства разглашения конфиденциальных сведений;</w:t>
      </w:r>
    </w:p>
    <w:p w:rsidR="00AE1EFD" w:rsidRDefault="00AE1EFD">
      <w:pPr>
        <w:numPr>
          <w:ilvl w:val="0"/>
          <w:numId w:val="30"/>
        </w:numPr>
        <w:shd w:val="clear" w:color="auto" w:fill="FFFFFF"/>
        <w:tabs>
          <w:tab w:val="left" w:pos="874"/>
        </w:tabs>
        <w:ind w:firstLine="709"/>
        <w:rPr>
          <w:sz w:val="28"/>
          <w:szCs w:val="28"/>
        </w:rPr>
        <w:pPrChange w:id="266" w:author="User" w:date="2021-05-19T17:41:00Z">
          <w:pPr>
            <w:numPr>
              <w:numId w:val="30"/>
            </w:numPr>
            <w:shd w:val="clear" w:color="auto" w:fill="FFFFFF"/>
            <w:tabs>
              <w:tab w:val="left" w:pos="874"/>
            </w:tabs>
            <w:ind w:left="710"/>
          </w:pPr>
        </w:pPrChange>
      </w:pPr>
      <w:r>
        <w:rPr>
          <w:rFonts w:eastAsia="Times New Roman"/>
          <w:spacing w:val="-10"/>
          <w:sz w:val="28"/>
          <w:szCs w:val="28"/>
        </w:rPr>
        <w:t>виновных в разглашении конфиденциальных сведений;</w:t>
      </w:r>
    </w:p>
    <w:p w:rsidR="00AE1EFD" w:rsidDel="006677DA" w:rsidRDefault="00AE1EFD">
      <w:pPr>
        <w:widowControl/>
        <w:autoSpaceDE/>
        <w:autoSpaceDN/>
        <w:adjustRightInd/>
        <w:ind w:firstLine="709"/>
        <w:rPr>
          <w:del w:id="267" w:author="User" w:date="2021-05-19T17:24:00Z"/>
          <w:sz w:val="28"/>
          <w:szCs w:val="28"/>
        </w:rPr>
        <w:sectPr w:rsidR="00AE1EFD" w:rsidDel="006677DA" w:rsidSect="003809B5">
          <w:pgSz w:w="11909" w:h="16834"/>
          <w:pgMar w:top="1134" w:right="850" w:bottom="1134" w:left="1701" w:header="720" w:footer="720" w:gutter="0"/>
          <w:cols w:space="720"/>
          <w:docGrid w:linePitch="272"/>
        </w:sectPr>
        <w:pPrChange w:id="268" w:author="User" w:date="2021-05-19T17:41:00Z">
          <w:pPr>
            <w:widowControl/>
            <w:autoSpaceDE/>
            <w:autoSpaceDN/>
            <w:adjustRightInd/>
          </w:pPr>
        </w:pPrChange>
      </w:pPr>
    </w:p>
    <w:p w:rsidR="00AE1EFD" w:rsidDel="0096333D" w:rsidRDefault="00AE1EFD">
      <w:pPr>
        <w:shd w:val="clear" w:color="auto" w:fill="FFFFFF"/>
        <w:spacing w:line="317" w:lineRule="exact"/>
        <w:ind w:firstLine="709"/>
        <w:jc w:val="both"/>
        <w:rPr>
          <w:del w:id="269" w:author="User" w:date="2021-05-19T17:41:00Z"/>
          <w:rFonts w:eastAsia="Times New Roman"/>
          <w:spacing w:val="-10"/>
          <w:sz w:val="28"/>
          <w:szCs w:val="28"/>
        </w:rPr>
        <w:pPrChange w:id="270" w:author="User" w:date="2021-05-19T17:41:00Z">
          <w:pPr>
            <w:numPr>
              <w:numId w:val="34"/>
            </w:numPr>
            <w:shd w:val="clear" w:color="auto" w:fill="FFFFFF"/>
            <w:tabs>
              <w:tab w:val="left" w:pos="1354"/>
            </w:tabs>
            <w:spacing w:line="317" w:lineRule="exact"/>
            <w:jc w:val="both"/>
          </w:pPr>
        </w:pPrChange>
      </w:pPr>
      <w:r>
        <w:rPr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>причины и условия, способствовавшие разглашению конфиденциальных сведений.</w:t>
      </w:r>
    </w:p>
    <w:p w:rsidR="0096333D" w:rsidRDefault="0096333D">
      <w:pPr>
        <w:shd w:val="clear" w:color="auto" w:fill="FFFFFF"/>
        <w:spacing w:line="317" w:lineRule="exact"/>
        <w:ind w:firstLine="709"/>
        <w:jc w:val="both"/>
        <w:rPr>
          <w:ins w:id="271" w:author="User" w:date="2021-05-19T17:41:00Z"/>
          <w:sz w:val="28"/>
          <w:szCs w:val="28"/>
        </w:rPr>
        <w:pPrChange w:id="272" w:author="User" w:date="2021-05-19T17:41:00Z">
          <w:pPr>
            <w:shd w:val="clear" w:color="auto" w:fill="FFFFFF"/>
            <w:spacing w:before="490" w:line="317" w:lineRule="exact"/>
            <w:ind w:right="10" w:firstLine="691"/>
            <w:jc w:val="both"/>
          </w:pPr>
        </w:pPrChange>
      </w:pPr>
    </w:p>
    <w:p w:rsidR="00AE1EFD" w:rsidRDefault="0096333D">
      <w:pPr>
        <w:shd w:val="clear" w:color="auto" w:fill="FFFFFF"/>
        <w:spacing w:line="317" w:lineRule="exact"/>
        <w:ind w:firstLine="709"/>
        <w:jc w:val="both"/>
        <w:rPr>
          <w:spacing w:val="-21"/>
          <w:sz w:val="28"/>
          <w:szCs w:val="28"/>
        </w:rPr>
        <w:pPrChange w:id="273" w:author="User" w:date="2021-05-19T17:41:00Z">
          <w:pPr>
            <w:numPr>
              <w:numId w:val="34"/>
            </w:numPr>
            <w:shd w:val="clear" w:color="auto" w:fill="FFFFFF"/>
            <w:tabs>
              <w:tab w:val="left" w:pos="1354"/>
            </w:tabs>
            <w:spacing w:line="317" w:lineRule="exact"/>
            <w:jc w:val="both"/>
          </w:pPr>
        </w:pPrChange>
      </w:pPr>
      <w:ins w:id="274" w:author="User" w:date="2021-05-19T17:41:00Z">
        <w:r>
          <w:rPr>
            <w:rFonts w:eastAsia="Times New Roman"/>
            <w:spacing w:val="-10"/>
            <w:sz w:val="28"/>
            <w:szCs w:val="28"/>
          </w:rPr>
          <w:t xml:space="preserve">8.7. </w:t>
        </w:r>
      </w:ins>
      <w:r w:rsidR="00AE1EFD">
        <w:rPr>
          <w:rFonts w:eastAsia="Times New Roman"/>
          <w:spacing w:val="-10"/>
          <w:sz w:val="28"/>
          <w:szCs w:val="28"/>
        </w:rPr>
        <w:t xml:space="preserve">Служебное расследование проводится в минимально короткий </w:t>
      </w:r>
      <w:r w:rsidR="00AE1EFD">
        <w:rPr>
          <w:rFonts w:eastAsia="Times New Roman"/>
          <w:spacing w:val="-12"/>
          <w:sz w:val="28"/>
          <w:szCs w:val="28"/>
        </w:rPr>
        <w:t xml:space="preserve">срок со дня обнаружения факта разглашения конфиденциальных сведений. </w:t>
      </w:r>
      <w:r w:rsidR="00AE1EFD">
        <w:rPr>
          <w:rFonts w:eastAsia="Times New Roman"/>
          <w:spacing w:val="-11"/>
          <w:sz w:val="28"/>
          <w:szCs w:val="28"/>
        </w:rPr>
        <w:t xml:space="preserve">Одновременно с работой комиссии принимаются меры по локализации </w:t>
      </w:r>
      <w:r w:rsidR="00AE1EFD">
        <w:rPr>
          <w:rFonts w:eastAsia="Times New Roman"/>
          <w:spacing w:val="-10"/>
          <w:sz w:val="28"/>
          <w:szCs w:val="28"/>
        </w:rPr>
        <w:t>нежелательных последствий разглашения конфиденциальных сведений.</w:t>
      </w:r>
    </w:p>
    <w:p w:rsidR="00AE1EFD" w:rsidRDefault="0096333D">
      <w:pPr>
        <w:shd w:val="clear" w:color="auto" w:fill="FFFFFF"/>
        <w:tabs>
          <w:tab w:val="left" w:pos="1354"/>
        </w:tabs>
        <w:spacing w:line="317" w:lineRule="exact"/>
        <w:ind w:firstLine="709"/>
        <w:jc w:val="both"/>
        <w:rPr>
          <w:spacing w:val="-21"/>
          <w:sz w:val="28"/>
          <w:szCs w:val="28"/>
        </w:rPr>
        <w:pPrChange w:id="275" w:author="User" w:date="2021-05-19T17:42:00Z">
          <w:pPr>
            <w:numPr>
              <w:numId w:val="34"/>
            </w:numPr>
            <w:shd w:val="clear" w:color="auto" w:fill="FFFFFF"/>
            <w:tabs>
              <w:tab w:val="left" w:pos="1354"/>
            </w:tabs>
            <w:spacing w:line="317" w:lineRule="exact"/>
            <w:jc w:val="both"/>
          </w:pPr>
        </w:pPrChange>
      </w:pPr>
      <w:ins w:id="276" w:author="User" w:date="2021-05-19T17:42:00Z">
        <w:r>
          <w:rPr>
            <w:rFonts w:eastAsia="Times New Roman"/>
            <w:spacing w:val="-11"/>
            <w:sz w:val="28"/>
            <w:szCs w:val="28"/>
          </w:rPr>
          <w:t xml:space="preserve">8.8. </w:t>
        </w:r>
      </w:ins>
      <w:r w:rsidR="00AE1EFD">
        <w:rPr>
          <w:rFonts w:eastAsia="Times New Roman"/>
          <w:spacing w:val="-11"/>
          <w:sz w:val="28"/>
          <w:szCs w:val="28"/>
        </w:rPr>
        <w:t xml:space="preserve">К лицам, нарушившим правила и порядок информационной </w:t>
      </w:r>
      <w:r w:rsidR="00AE1EFD">
        <w:rPr>
          <w:rFonts w:eastAsia="Times New Roman"/>
          <w:spacing w:val="-8"/>
          <w:sz w:val="28"/>
          <w:szCs w:val="28"/>
        </w:rPr>
        <w:t xml:space="preserve">безопасности, применяются меры в соответствии с действующим </w:t>
      </w:r>
      <w:r w:rsidR="00AE1EFD">
        <w:rPr>
          <w:rFonts w:eastAsia="Times New Roman"/>
          <w:sz w:val="28"/>
          <w:szCs w:val="28"/>
        </w:rPr>
        <w:t>законодательством Российской Федерации.</w:t>
      </w:r>
    </w:p>
    <w:p w:rsidR="00AE1EFD" w:rsidRPr="004F6DAA" w:rsidRDefault="00AE1EFD">
      <w:pPr>
        <w:shd w:val="clear" w:color="auto" w:fill="FFFFFF"/>
        <w:spacing w:line="346" w:lineRule="exact"/>
        <w:ind w:left="77"/>
        <w:jc w:val="center"/>
        <w:rPr>
          <w:sz w:val="28"/>
          <w:szCs w:val="28"/>
        </w:rPr>
      </w:pPr>
    </w:p>
    <w:sectPr w:rsidR="00AE1EFD" w:rsidRPr="004F6DAA" w:rsidSect="003809B5">
      <w:pgSz w:w="11909" w:h="16834"/>
      <w:pgMar w:top="1134" w:right="850" w:bottom="1134" w:left="1701" w:header="720" w:footer="720" w:gutter="0"/>
      <w:cols w:space="6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AF4CB6A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254451"/>
    <w:multiLevelType w:val="singleLevel"/>
    <w:tmpl w:val="179C34D4"/>
    <w:lvl w:ilvl="0">
      <w:start w:val="1"/>
      <w:numFmt w:val="decimal"/>
      <w:lvlText w:val="5.%1."/>
      <w:legacy w:legacy="1" w:legacySpace="0" w:legacyIndent="490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7A56DF5"/>
    <w:multiLevelType w:val="singleLevel"/>
    <w:tmpl w:val="51D4A34C"/>
    <w:lvl w:ilvl="0">
      <w:start w:val="2"/>
      <w:numFmt w:val="decimal"/>
      <w:lvlText w:val="6.%1."/>
      <w:legacy w:legacy="1" w:legacySpace="0" w:legacyIndent="494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0BA56B69"/>
    <w:multiLevelType w:val="singleLevel"/>
    <w:tmpl w:val="E2B84B34"/>
    <w:lvl w:ilvl="0">
      <w:start w:val="6"/>
      <w:numFmt w:val="decimal"/>
      <w:lvlText w:val="6.%1."/>
      <w:legacy w:legacy="1" w:legacySpace="0" w:legacyIndent="490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147C7B96"/>
    <w:multiLevelType w:val="singleLevel"/>
    <w:tmpl w:val="F8B4BA18"/>
    <w:lvl w:ilvl="0">
      <w:start w:val="1"/>
      <w:numFmt w:val="decimal"/>
      <w:lvlText w:val="2.%1."/>
      <w:legacy w:legacy="1" w:legacySpace="0" w:legacyIndent="706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19284537"/>
    <w:multiLevelType w:val="singleLevel"/>
    <w:tmpl w:val="E88870F0"/>
    <w:lvl w:ilvl="0">
      <w:start w:val="1"/>
      <w:numFmt w:val="decimal"/>
      <w:lvlText w:val="2.%1."/>
      <w:legacy w:legacy="1" w:legacySpace="0" w:legacyIndent="711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19CA1D35"/>
    <w:multiLevelType w:val="singleLevel"/>
    <w:tmpl w:val="5EBA6094"/>
    <w:lvl w:ilvl="0">
      <w:start w:val="2"/>
      <w:numFmt w:val="decimal"/>
      <w:lvlText w:val="6.%1."/>
      <w:legacy w:legacy="1" w:legacySpace="0" w:legacyIndent="566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F216922"/>
    <w:multiLevelType w:val="singleLevel"/>
    <w:tmpl w:val="F82419EA"/>
    <w:lvl w:ilvl="0">
      <w:start w:val="1"/>
      <w:numFmt w:val="decimal"/>
      <w:lvlText w:val="3.%1."/>
      <w:legacy w:legacy="1" w:legacySpace="0" w:legacyIndent="710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21AC0AD7"/>
    <w:multiLevelType w:val="singleLevel"/>
    <w:tmpl w:val="088C4498"/>
    <w:lvl w:ilvl="0">
      <w:start w:val="5"/>
      <w:numFmt w:val="decimal"/>
      <w:lvlText w:val="4.%1."/>
      <w:legacy w:legacy="1" w:legacySpace="0" w:legacyIndent="490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2D9A17DA"/>
    <w:multiLevelType w:val="singleLevel"/>
    <w:tmpl w:val="7A44F5A6"/>
    <w:lvl w:ilvl="0">
      <w:start w:val="7"/>
      <w:numFmt w:val="decimal"/>
      <w:lvlText w:val="10.%1."/>
      <w:legacy w:legacy="1" w:legacySpace="0" w:legacyIndent="63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38DE54DA"/>
    <w:multiLevelType w:val="singleLevel"/>
    <w:tmpl w:val="E45E86E2"/>
    <w:lvl w:ilvl="0">
      <w:start w:val="3"/>
      <w:numFmt w:val="decimal"/>
      <w:lvlText w:val="4.%1."/>
      <w:legacy w:legacy="1" w:legacySpace="0" w:legacyIndent="49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3B8463EF"/>
    <w:multiLevelType w:val="singleLevel"/>
    <w:tmpl w:val="1F7086F6"/>
    <w:lvl w:ilvl="0">
      <w:start w:val="8"/>
      <w:numFmt w:val="decimal"/>
      <w:lvlText w:val="6.%1."/>
      <w:legacy w:legacy="1" w:legacySpace="0" w:legacyIndent="49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40CB65B9"/>
    <w:multiLevelType w:val="singleLevel"/>
    <w:tmpl w:val="86F01398"/>
    <w:lvl w:ilvl="0">
      <w:start w:val="2"/>
      <w:numFmt w:val="decimal"/>
      <w:lvlText w:val="1.%1."/>
      <w:legacy w:legacy="1" w:legacySpace="0" w:legacyIndent="686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45231CB6"/>
    <w:multiLevelType w:val="singleLevel"/>
    <w:tmpl w:val="4FBAEC02"/>
    <w:lvl w:ilvl="0">
      <w:start w:val="2"/>
      <w:numFmt w:val="decimal"/>
      <w:lvlText w:val="7.%1."/>
      <w:legacy w:legacy="1" w:legacySpace="0" w:legacyIndent="59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4A37702B"/>
    <w:multiLevelType w:val="singleLevel"/>
    <w:tmpl w:val="C56C5168"/>
    <w:lvl w:ilvl="0">
      <w:start w:val="2"/>
      <w:numFmt w:val="decimal"/>
      <w:lvlText w:val="10.%1."/>
      <w:legacy w:legacy="1" w:legacySpace="0" w:legacyIndent="59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56623023"/>
    <w:multiLevelType w:val="singleLevel"/>
    <w:tmpl w:val="C826D848"/>
    <w:lvl w:ilvl="0">
      <w:start w:val="4"/>
      <w:numFmt w:val="decimal"/>
      <w:lvlText w:val="2.%1."/>
      <w:legacy w:legacy="1" w:legacySpace="0" w:legacyIndent="705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BFB3D84"/>
    <w:multiLevelType w:val="singleLevel"/>
    <w:tmpl w:val="43209350"/>
    <w:lvl w:ilvl="0">
      <w:start w:val="8"/>
      <w:numFmt w:val="decimal"/>
      <w:lvlText w:val="5.%1."/>
      <w:legacy w:legacy="1" w:legacySpace="0" w:legacyIndent="484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72113EE4"/>
    <w:multiLevelType w:val="singleLevel"/>
    <w:tmpl w:val="F82419EA"/>
    <w:lvl w:ilvl="0">
      <w:start w:val="1"/>
      <w:numFmt w:val="decimal"/>
      <w:lvlText w:val="3.%1."/>
      <w:legacy w:legacy="1" w:legacySpace="0" w:legacyIndent="710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3513AEC"/>
    <w:multiLevelType w:val="singleLevel"/>
    <w:tmpl w:val="6F6E49FC"/>
    <w:lvl w:ilvl="0">
      <w:start w:val="5"/>
      <w:numFmt w:val="decimal"/>
      <w:lvlText w:val="5.%1."/>
      <w:legacy w:legacy="1" w:legacySpace="0" w:legacyIndent="490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B552CEA"/>
    <w:multiLevelType w:val="singleLevel"/>
    <w:tmpl w:val="9D22B1BC"/>
    <w:lvl w:ilvl="0">
      <w:start w:val="1"/>
      <w:numFmt w:val="decimal"/>
      <w:lvlText w:val="5.4.%1."/>
      <w:legacy w:legacy="1" w:legacySpace="0" w:legacyIndent="705"/>
      <w:lvlJc w:val="left"/>
      <w:rPr>
        <w:rFonts w:ascii="Times New Roman" w:hAnsi="Times New Roman" w:cs="Times New Roman" w:hint="default"/>
      </w:rPr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5"/>
  </w:num>
  <w:num w:numId="5">
    <w:abstractNumId w:val="16"/>
  </w:num>
  <w:num w:numId="6">
    <w:abstractNumId w:val="18"/>
  </w:num>
  <w:num w:numId="7">
    <w:abstractNumId w:val="0"/>
    <w:lvlOverride w:ilvl="0">
      <w:lvl w:ilvl="0">
        <w:start w:val="65535"/>
        <w:numFmt w:val="bullet"/>
        <w:lvlText w:val="-"/>
        <w:legacy w:legacy="1" w:legacySpace="0" w:legacyIndent="207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lvl w:ilvl="0">
        <w:start w:val="65535"/>
        <w:numFmt w:val="bullet"/>
        <w:lvlText w:val="-"/>
        <w:legacy w:legacy="1" w:legacySpace="0" w:legacyIndent="159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start w:val="65535"/>
        <w:numFmt w:val="bullet"/>
        <w:lvlText w:val="-"/>
        <w:legacy w:legacy="1" w:legacySpace="0" w:legacyIndent="202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9"/>
  </w:num>
  <w:num w:numId="11">
    <w:abstractNumId w:val="2"/>
  </w:num>
  <w:num w:numId="12">
    <w:abstractNumId w:val="20"/>
  </w:num>
  <w:num w:numId="13">
    <w:abstractNumId w:val="19"/>
  </w:num>
  <w:num w:numId="14">
    <w:abstractNumId w:val="17"/>
  </w:num>
  <w:num w:numId="15">
    <w:abstractNumId w:val="0"/>
    <w:lvlOverride w:ilvl="0">
      <w:lvl w:ilvl="0">
        <w:start w:val="65535"/>
        <w:numFmt w:val="bullet"/>
        <w:lvlText w:val="-"/>
        <w:legacy w:legacy="1" w:legacySpace="0" w:legacyIndent="163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3"/>
  </w:num>
  <w:num w:numId="17">
    <w:abstractNumId w:val="0"/>
    <w:lvlOverride w:ilvl="0">
      <w:lvl w:ilvl="0">
        <w:start w:val="65535"/>
        <w:numFmt w:val="bullet"/>
        <w:lvlText w:val="-"/>
        <w:legacy w:legacy="1" w:legacySpace="0" w:legacyIndent="167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0"/>
    <w:lvlOverride w:ilvl="0">
      <w:lvl w:ilvl="0">
        <w:start w:val="65535"/>
        <w:numFmt w:val="bullet"/>
        <w:lvlText w:val="-"/>
        <w:legacy w:legacy="1" w:legacySpace="0" w:legacyIndent="168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4"/>
  </w:num>
  <w:num w:numId="20">
    <w:abstractNumId w:val="12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lvl w:ilvl="0">
        <w:numFmt w:val="bullet"/>
        <w:lvlText w:val="-"/>
        <w:legacy w:legacy="1" w:legacySpace="0" w:legacyIndent="173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3">
    <w:abstractNumId w:val="0"/>
    <w:lvlOverride w:ilvl="0">
      <w:lvl w:ilvl="0">
        <w:numFmt w:val="bullet"/>
        <w:lvlText w:val="-"/>
        <w:legacy w:legacy="1" w:legacySpace="0" w:legacyIndent="25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4">
    <w:abstractNumId w:val="0"/>
    <w:lvlOverride w:ilvl="0">
      <w:lvl w:ilvl="0">
        <w:numFmt w:val="bullet"/>
        <w:lvlText w:val="-"/>
        <w:legacy w:legacy="1" w:legacySpace="0" w:legacyIndent="24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5">
    <w:abstractNumId w:val="0"/>
    <w:lvlOverride w:ilvl="0">
      <w:lvl w:ilvl="0">
        <w:numFmt w:val="bullet"/>
        <w:lvlText w:val="-"/>
        <w:legacy w:legacy="1" w:legacySpace="0" w:legacyIndent="172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6">
    <w:abstractNumId w:val="11"/>
    <w:lvlOverride w:ilvl="0">
      <w:startOverride w:val="3"/>
    </w:lvlOverride>
  </w:num>
  <w:num w:numId="27">
    <w:abstractNumId w:val="0"/>
    <w:lvlOverride w:ilvl="0">
      <w:lvl w:ilvl="0">
        <w:numFmt w:val="bullet"/>
        <w:lvlText w:val="-"/>
        <w:legacy w:legacy="1" w:legacySpace="0" w:legacyIndent="153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8">
    <w:abstractNumId w:val="7"/>
    <w:lvlOverride w:ilvl="0">
      <w:startOverride w:val="2"/>
    </w:lvlOverride>
  </w:num>
  <w:num w:numId="29">
    <w:abstractNumId w:val="0"/>
    <w:lvlOverride w:ilvl="0">
      <w:lvl w:ilvl="0">
        <w:numFmt w:val="bullet"/>
        <w:lvlText w:val="-"/>
        <w:legacy w:legacy="1" w:legacySpace="0" w:legacyIndent="154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0">
    <w:abstractNumId w:val="0"/>
    <w:lvlOverride w:ilvl="0">
      <w:lvl w:ilvl="0">
        <w:numFmt w:val="bullet"/>
        <w:lvlText w:val="-"/>
        <w:legacy w:legacy="1" w:legacySpace="0" w:legacyIndent="164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1">
    <w:abstractNumId w:val="14"/>
    <w:lvlOverride w:ilvl="0">
      <w:startOverride w:val="2"/>
    </w:lvlOverride>
  </w:num>
  <w:num w:numId="32">
    <w:abstractNumId w:val="0"/>
    <w:lvlOverride w:ilvl="0">
      <w:lvl w:ilvl="0">
        <w:numFmt w:val="bullet"/>
        <w:lvlText w:val="-"/>
        <w:legacy w:legacy="1" w:legacySpace="0" w:legacyIndent="269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3">
    <w:abstractNumId w:val="15"/>
    <w:lvlOverride w:ilvl="0">
      <w:startOverride w:val="2"/>
    </w:lvlOverride>
  </w:num>
  <w:num w:numId="34">
    <w:abstractNumId w:val="10"/>
    <w:lvlOverride w:ilvl="0">
      <w:startOverride w:val="7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  <w15:person w15:author="Пользователь Windows">
    <w15:presenceInfo w15:providerId="None" w15:userId="Пользователь 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086"/>
    <w:rsid w:val="000666E7"/>
    <w:rsid w:val="000E7E06"/>
    <w:rsid w:val="001E7CE6"/>
    <w:rsid w:val="003809B5"/>
    <w:rsid w:val="004215B6"/>
    <w:rsid w:val="004D2D78"/>
    <w:rsid w:val="004F6DAA"/>
    <w:rsid w:val="005E20A7"/>
    <w:rsid w:val="005E5882"/>
    <w:rsid w:val="006677DA"/>
    <w:rsid w:val="00684AFD"/>
    <w:rsid w:val="006C5D8D"/>
    <w:rsid w:val="006F4251"/>
    <w:rsid w:val="007C169F"/>
    <w:rsid w:val="008365BD"/>
    <w:rsid w:val="008D0F63"/>
    <w:rsid w:val="00917682"/>
    <w:rsid w:val="0096333D"/>
    <w:rsid w:val="00991234"/>
    <w:rsid w:val="009F5445"/>
    <w:rsid w:val="00A47675"/>
    <w:rsid w:val="00AE1EFD"/>
    <w:rsid w:val="00B57C6D"/>
    <w:rsid w:val="00B74086"/>
    <w:rsid w:val="00C62DE2"/>
    <w:rsid w:val="00C656EA"/>
    <w:rsid w:val="00D637C7"/>
    <w:rsid w:val="00F2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D78F45"/>
  <w14:defaultImageDpi w14:val="0"/>
  <w15:docId w15:val="{532DDDC8-A919-4644-93E0-AB72BF19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637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E1EF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666E7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666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6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3860</Words>
  <Characters>22003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8</cp:revision>
  <cp:lastPrinted>2021-05-19T10:11:00Z</cp:lastPrinted>
  <dcterms:created xsi:type="dcterms:W3CDTF">2021-05-18T10:54:00Z</dcterms:created>
  <dcterms:modified xsi:type="dcterms:W3CDTF">2021-05-21T03:13:00Z</dcterms:modified>
</cp:coreProperties>
</file>